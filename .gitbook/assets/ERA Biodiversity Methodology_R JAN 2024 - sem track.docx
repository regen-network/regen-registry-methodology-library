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ADF6" w14:textId="3862193D" w:rsidR="00BD72E1" w:rsidRDefault="001508E1">
      <w:pPr>
        <w:rPr>
          <w:rFonts w:ascii="Times New Roman" w:eastAsia="Times New Roman" w:hAnsi="Times New Roman" w:cs="Times New Roman"/>
          <w:color w:val="000000"/>
          <w:sz w:val="3"/>
          <w:szCs w:val="3"/>
        </w:rPr>
      </w:pPr>
      <w:bookmarkStart w:id="0" w:name="_heading=h.gjdgxs" w:colFirst="0" w:colLast="0"/>
      <w:bookmarkEnd w:id="0"/>
      <w:r>
        <w:rPr>
          <w:rFonts w:ascii="Times New Roman" w:eastAsia="Times New Roman" w:hAnsi="Times New Roman" w:cs="Times New Roman"/>
          <w:color w:val="000000"/>
          <w:sz w:val="3"/>
          <w:szCs w:val="3"/>
        </w:rPr>
        <w:t>man</w:t>
      </w:r>
      <w:r w:rsidR="00253FA4">
        <w:rPr>
          <w:rFonts w:ascii="Times New Roman" w:eastAsia="Times New Roman" w:hAnsi="Times New Roman" w:cs="Times New Roman"/>
          <w:noProof/>
          <w:color w:val="000000"/>
          <w:sz w:val="3"/>
          <w:szCs w:val="3"/>
        </w:rPr>
        <mc:AlternateContent>
          <mc:Choice Requires="wpg">
            <w:drawing>
              <wp:inline distT="0" distB="0" distL="0" distR="0" wp14:anchorId="5607B232" wp14:editId="5607B233">
                <wp:extent cx="1847850" cy="19050"/>
                <wp:effectExtent l="0" t="0" r="0" b="0"/>
                <wp:docPr id="117" name="Group 117"/>
                <wp:cNvGraphicFramePr/>
                <a:graphic xmlns:a="http://schemas.openxmlformats.org/drawingml/2006/main">
                  <a:graphicData uri="http://schemas.microsoft.com/office/word/2010/wordprocessingGroup">
                    <wpg:wgp>
                      <wpg:cNvGrpSpPr/>
                      <wpg:grpSpPr>
                        <a:xfrm>
                          <a:off x="0" y="0"/>
                          <a:ext cx="1847850" cy="19050"/>
                          <a:chOff x="4422075" y="3770475"/>
                          <a:chExt cx="1847850" cy="20975"/>
                        </a:xfrm>
                      </wpg:grpSpPr>
                      <wpg:grpSp>
                        <wpg:cNvPr id="1" name="Agrupar 1"/>
                        <wpg:cNvGrpSpPr/>
                        <wpg:grpSpPr>
                          <a:xfrm>
                            <a:off x="4422075" y="3770475"/>
                            <a:ext cx="1847850" cy="19050"/>
                            <a:chOff x="4422075" y="3770475"/>
                            <a:chExt cx="1847850" cy="19050"/>
                          </a:xfrm>
                        </wpg:grpSpPr>
                        <wps:wsp>
                          <wps:cNvPr id="2" name="Retângulo 2"/>
                          <wps:cNvSpPr/>
                          <wps:spPr>
                            <a:xfrm>
                              <a:off x="4422075" y="3770475"/>
                              <a:ext cx="1847850" cy="19050"/>
                            </a:xfrm>
                            <a:prstGeom prst="rect">
                              <a:avLst/>
                            </a:prstGeom>
                            <a:noFill/>
                            <a:ln>
                              <a:noFill/>
                            </a:ln>
                          </wps:spPr>
                          <wps:txbx>
                            <w:txbxContent>
                              <w:p w14:paraId="5607B275" w14:textId="77777777" w:rsidR="00BD72E1" w:rsidRDefault="00BD72E1">
                                <w:pPr>
                                  <w:jc w:val="left"/>
                                  <w:textDirection w:val="btLr"/>
                                </w:pPr>
                              </w:p>
                            </w:txbxContent>
                          </wps:txbx>
                          <wps:bodyPr spcFirstLastPara="1" wrap="square" lIns="91425" tIns="91425" rIns="91425" bIns="91425" anchor="ctr" anchorCtr="0">
                            <a:noAutofit/>
                          </wps:bodyPr>
                        </wps:wsp>
                        <wpg:grpSp>
                          <wpg:cNvPr id="3" name="Agrupar 3"/>
                          <wpg:cNvGrpSpPr/>
                          <wpg:grpSpPr>
                            <a:xfrm>
                              <a:off x="4422075" y="3770475"/>
                              <a:ext cx="1847850" cy="19050"/>
                              <a:chOff x="4422075" y="3770475"/>
                              <a:chExt cx="1847850" cy="15875"/>
                            </a:xfrm>
                          </wpg:grpSpPr>
                          <wps:wsp>
                            <wps:cNvPr id="4" name="Retângulo 4"/>
                            <wps:cNvSpPr/>
                            <wps:spPr>
                              <a:xfrm>
                                <a:off x="4422075" y="3770475"/>
                                <a:ext cx="1847850" cy="15875"/>
                              </a:xfrm>
                              <a:prstGeom prst="rect">
                                <a:avLst/>
                              </a:prstGeom>
                              <a:noFill/>
                              <a:ln>
                                <a:noFill/>
                              </a:ln>
                            </wps:spPr>
                            <wps:txbx>
                              <w:txbxContent>
                                <w:p w14:paraId="5607B276" w14:textId="77777777" w:rsidR="00BD72E1" w:rsidRDefault="00BD72E1">
                                  <w:pPr>
                                    <w:jc w:val="left"/>
                                    <w:textDirection w:val="btLr"/>
                                  </w:pPr>
                                </w:p>
                              </w:txbxContent>
                            </wps:txbx>
                            <wps:bodyPr spcFirstLastPara="1" wrap="square" lIns="91425" tIns="91425" rIns="91425" bIns="91425" anchor="ctr" anchorCtr="0">
                              <a:noAutofit/>
                            </wps:bodyPr>
                          </wps:wsp>
                          <wpg:grpSp>
                            <wpg:cNvPr id="5" name="Agrupar 5"/>
                            <wpg:cNvGrpSpPr/>
                            <wpg:grpSpPr>
                              <a:xfrm>
                                <a:off x="4422075" y="3770475"/>
                                <a:ext cx="1847850" cy="15875"/>
                                <a:chOff x="0" y="0"/>
                                <a:chExt cx="2910" cy="25"/>
                              </a:xfrm>
                            </wpg:grpSpPr>
                            <wps:wsp>
                              <wps:cNvPr id="6" name="Retângulo 6"/>
                              <wps:cNvSpPr/>
                              <wps:spPr>
                                <a:xfrm>
                                  <a:off x="0" y="0"/>
                                  <a:ext cx="2900" cy="25"/>
                                </a:xfrm>
                                <a:prstGeom prst="rect">
                                  <a:avLst/>
                                </a:prstGeom>
                                <a:noFill/>
                                <a:ln>
                                  <a:noFill/>
                                </a:ln>
                              </wps:spPr>
                              <wps:txbx>
                                <w:txbxContent>
                                  <w:p w14:paraId="5607B277" w14:textId="77777777" w:rsidR="00BD72E1" w:rsidRDefault="00BD72E1">
                                    <w:pPr>
                                      <w:jc w:val="left"/>
                                      <w:textDirection w:val="btLr"/>
                                    </w:pPr>
                                  </w:p>
                                </w:txbxContent>
                              </wps:txbx>
                              <wps:bodyPr spcFirstLastPara="1" wrap="square" lIns="91425" tIns="91425" rIns="91425" bIns="91425" anchor="ctr" anchorCtr="0">
                                <a:noAutofit/>
                              </wps:bodyPr>
                            </wps:wsp>
                            <wps:wsp>
                              <wps:cNvPr id="7" name="Conector de Seta Reta 7"/>
                              <wps:cNvCnPr/>
                              <wps:spPr>
                                <a:xfrm>
                                  <a:off x="0" y="15"/>
                                  <a:ext cx="2910" cy="0"/>
                                </a:xfrm>
                                <a:prstGeom prst="straightConnector1">
                                  <a:avLst/>
                                </a:prstGeom>
                                <a:noFill/>
                                <a:ln w="19050" cap="flat" cmpd="sng">
                                  <a:solidFill>
                                    <a:srgbClr val="000000"/>
                                  </a:solidFill>
                                  <a:prstDash val="solid"/>
                                  <a:round/>
                                  <a:headEnd type="none" w="sm" len="sm"/>
                                  <a:tailEnd type="none" w="sm" len="sm"/>
                                </a:ln>
                              </wps:spPr>
                              <wps:bodyPr/>
                            </wps:wsp>
                          </wpg:grpSp>
                        </wpg:grpSp>
                      </wpg:grpSp>
                    </wpg:wgp>
                  </a:graphicData>
                </a:graphic>
              </wp:inline>
            </w:drawing>
          </mc:Choice>
          <mc:Fallback>
            <w:pict>
              <v:group w14:anchorId="5607B232" id="Group 117" o:spid="_x0000_s1026" style="width:145.5pt;height:1.5pt;mso-position-horizontal-relative:char;mso-position-vertical-relative:line" coordorigin="44220,37704" coordsize="1847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">
                <v:group id="Agrupar 1" o:spid="_x0000_s1027" style="position:absolute;left:44220;top:37704;width:18479;height:191" coordorigin="44220,37704" coordsize="1847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left:44220;top:37704;width:18479;height: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07B275" w14:textId="77777777" w:rsidR="00BD72E1" w:rsidRDefault="00BD72E1">
                          <w:pPr>
                            <w:jc w:val="left"/>
                            <w:textDirection w:val="btLr"/>
                          </w:pPr>
                        </w:p>
                      </w:txbxContent>
                    </v:textbox>
                  </v:rect>
                  <v:group id="Agrupar 3" o:spid="_x0000_s1029" style="position:absolute;left:44220;top:37704;width:18479;height:191" coordorigin="44220,37704" coordsize="1847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ângulo 4" o:spid="_x0000_s1030" style="position:absolute;left:44220;top:37704;width:18479;height: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607B276" w14:textId="77777777" w:rsidR="00BD72E1" w:rsidRDefault="00BD72E1">
                            <w:pPr>
                              <w:jc w:val="left"/>
                              <w:textDirection w:val="btLr"/>
                            </w:pPr>
                          </w:p>
                        </w:txbxContent>
                      </v:textbox>
                    </v:rect>
                    <v:group id="Agrupar 5" o:spid="_x0000_s1031" style="position:absolute;left:44220;top:37704;width:18479;height:159" coordsize="29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tângulo 6" o:spid="_x0000_s1032" style="position:absolute;width:29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5607B277" w14:textId="77777777" w:rsidR="00BD72E1" w:rsidRDefault="00BD72E1">
                              <w:pPr>
                                <w:jc w:val="left"/>
                                <w:textDirection w:val="btLr"/>
                              </w:pPr>
                            </w:p>
                          </w:txbxContent>
                        </v:textbox>
                      </v:rect>
                      <v:shapetype id="_x0000_t32" coordsize="21600,21600" o:spt="32" o:oned="t" path="m,l21600,21600e" filled="f">
                        <v:path arrowok="t" fillok="f" o:connecttype="none"/>
                        <o:lock v:ext="edit" shapetype="t"/>
                      </v:shapetype>
                      <v:shape id="Conector de Seta Reta 7" o:spid="_x0000_s1033" type="#_x0000_t32" style="position:absolute;top:15;width:2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" strokeweight="1.5pt">
                        <v:stroke startarrowwidth="narrow" startarrowlength="short" endarrowwidth="narrow" endarrowlength="short"/>
                      </v:shape>
                    </v:group>
                  </v:group>
                </v:group>
                <w10:anchorlock/>
              </v:group>
            </w:pict>
          </mc:Fallback>
        </mc:AlternateContent>
      </w:r>
    </w:p>
    <w:p w14:paraId="5607ADF7" w14:textId="77777777" w:rsidR="00BD72E1" w:rsidRDefault="00BD72E1">
      <w:pPr>
        <w:pBdr>
          <w:top w:val="nil"/>
          <w:left w:val="nil"/>
          <w:bottom w:val="nil"/>
          <w:right w:val="nil"/>
          <w:between w:val="nil"/>
        </w:pBdr>
        <w:rPr>
          <w:rFonts w:ascii="Times New Roman" w:eastAsia="Times New Roman" w:hAnsi="Times New Roman" w:cs="Times New Roman"/>
          <w:color w:val="000000"/>
          <w:sz w:val="20"/>
          <w:szCs w:val="20"/>
        </w:rPr>
      </w:pPr>
    </w:p>
    <w:p w14:paraId="5607ADF8" w14:textId="79F8B08D" w:rsidR="00BD72E1" w:rsidRDefault="00253FA4">
      <w:pPr>
        <w:spacing w:before="233" w:line="237" w:lineRule="auto"/>
        <w:ind w:right="2338"/>
        <w:jc w:val="left"/>
        <w:rPr>
          <w:rFonts w:ascii="Caudex" w:eastAsia="Caudex" w:hAnsi="Caudex" w:cs="Caudex"/>
          <w:b/>
          <w:sz w:val="68"/>
          <w:szCs w:val="68"/>
        </w:rPr>
      </w:pPr>
      <w:r>
        <w:rPr>
          <w:rFonts w:ascii="Caudex" w:eastAsia="Caudex" w:hAnsi="Caudex" w:cs="Caudex"/>
          <w:b/>
          <w:sz w:val="68"/>
          <w:szCs w:val="68"/>
        </w:rPr>
        <w:t xml:space="preserve">Biodiversity Stewardship </w:t>
      </w:r>
      <w:r w:rsidR="0042491C" w:rsidRPr="0042491C">
        <w:rPr>
          <w:rFonts w:ascii="Caudex" w:eastAsia="Caudex" w:hAnsi="Caudex" w:cs="Caudex"/>
          <w:b/>
          <w:sz w:val="68"/>
          <w:szCs w:val="68"/>
        </w:rPr>
        <w:t>Credits</w:t>
      </w:r>
      <w:r w:rsidR="006F40F1">
        <w:rPr>
          <w:rFonts w:ascii="Caudex" w:eastAsia="Caudex" w:hAnsi="Caudex" w:cs="Caudex"/>
          <w:b/>
          <w:sz w:val="68"/>
          <w:szCs w:val="68"/>
        </w:rPr>
        <w:t xml:space="preserve"> Methodology</w:t>
      </w:r>
    </w:p>
    <w:p w14:paraId="5607ADF9" w14:textId="77777777" w:rsidR="00BD72E1" w:rsidRDefault="00253FA4">
      <w:pPr>
        <w:ind w:left="851" w:right="1771"/>
        <w:rPr>
          <w:rFonts w:ascii="Caudex" w:eastAsia="Caudex" w:hAnsi="Caudex" w:cs="Caudex"/>
          <w:sz w:val="44"/>
          <w:szCs w:val="44"/>
        </w:rPr>
      </w:pPr>
      <w:bookmarkStart w:id="1" w:name="_heading=h.30j0zll" w:colFirst="0" w:colLast="0"/>
      <w:bookmarkEnd w:id="1"/>
      <w:r>
        <w:rPr>
          <w:rFonts w:ascii="Caudex" w:eastAsia="Caudex" w:hAnsi="Caudex" w:cs="Caudex"/>
          <w:sz w:val="44"/>
          <w:szCs w:val="44"/>
        </w:rPr>
        <w:t xml:space="preserve">Protocol for Ideation, Implementation &amp; Monitoring </w:t>
      </w:r>
    </w:p>
    <w:p w14:paraId="5607ADFA" w14:textId="77777777" w:rsidR="00BD72E1" w:rsidRDefault="00BD72E1">
      <w:pPr>
        <w:pBdr>
          <w:top w:val="nil"/>
          <w:left w:val="nil"/>
          <w:bottom w:val="nil"/>
          <w:right w:val="nil"/>
          <w:between w:val="nil"/>
        </w:pBdr>
        <w:rPr>
          <w:rFonts w:ascii="Verdana" w:eastAsia="Verdana" w:hAnsi="Verdana" w:cs="Verdana"/>
          <w:b/>
          <w:color w:val="000000"/>
          <w:sz w:val="20"/>
          <w:szCs w:val="20"/>
        </w:rPr>
      </w:pPr>
    </w:p>
    <w:p w14:paraId="5607ADFB" w14:textId="77777777" w:rsidR="00BD72E1" w:rsidRDefault="00253FA4">
      <w:pPr>
        <w:pBdr>
          <w:top w:val="nil"/>
          <w:left w:val="nil"/>
          <w:bottom w:val="nil"/>
          <w:right w:val="nil"/>
          <w:between w:val="nil"/>
        </w:pBdr>
        <w:spacing w:before="10"/>
        <w:rPr>
          <w:rFonts w:ascii="Verdana" w:eastAsia="Verdana" w:hAnsi="Verdana" w:cs="Verdana"/>
          <w:b/>
          <w:color w:val="000000"/>
          <w:sz w:val="28"/>
          <w:szCs w:val="28"/>
        </w:rPr>
      </w:pPr>
      <w:r>
        <w:rPr>
          <w:noProof/>
        </w:rPr>
        <mc:AlternateContent>
          <mc:Choice Requires="wps">
            <w:drawing>
              <wp:anchor distT="0" distB="0" distL="0" distR="0" simplePos="0" relativeHeight="251658240" behindDoc="0" locked="0" layoutInCell="1" hidden="0" allowOverlap="1" wp14:anchorId="5607B234" wp14:editId="5607B235">
                <wp:simplePos x="0" y="0"/>
                <wp:positionH relativeFrom="column">
                  <wp:posOffset>2654300</wp:posOffset>
                </wp:positionH>
                <wp:positionV relativeFrom="paragraph">
                  <wp:posOffset>241300</wp:posOffset>
                </wp:positionV>
                <wp:extent cx="1270" cy="19050"/>
                <wp:effectExtent l="0" t="0" r="0" b="0"/>
                <wp:wrapTopAndBottom distT="0" distB="0"/>
                <wp:docPr id="116" name="Freeform: Shape 116"/>
                <wp:cNvGraphicFramePr/>
                <a:graphic xmlns:a="http://schemas.openxmlformats.org/drawingml/2006/main">
                  <a:graphicData uri="http://schemas.microsoft.com/office/word/2010/wordprocessingShape">
                    <wps:wsp>
                      <wps:cNvSpPr/>
                      <wps:spPr>
                        <a:xfrm>
                          <a:off x="4422075" y="3779365"/>
                          <a:ext cx="1847850" cy="1270"/>
                        </a:xfrm>
                        <a:custGeom>
                          <a:avLst/>
                          <a:gdLst/>
                          <a:ahLst/>
                          <a:cxnLst/>
                          <a:rect l="l" t="t" r="r" b="b"/>
                          <a:pathLst>
                            <a:path w="2910" h="120000" extrusionOk="0">
                              <a:moveTo>
                                <a:pt x="0" y="0"/>
                              </a:moveTo>
                              <a:lnTo>
                                <a:pt x="291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4988847" id="Freeform: Shape 116" o:spid="_x0000_s1026" style="position:absolute;margin-left:209pt;margin-top:19pt;width:.1pt;height:1.5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291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" path="m,l2910,e" filled="f" strokeweight="1.5pt">
                <v:stroke startarrowwidth="narrow" startarrowlength="short" endarrowwidth="narrow" endarrowlength="short"/>
                <v:path arrowok="t" o:extrusionok="f"/>
                <w10:wrap type="topAndBottom"/>
              </v:shape>
            </w:pict>
          </mc:Fallback>
        </mc:AlternateContent>
      </w:r>
    </w:p>
    <w:p w14:paraId="5607ADFC" w14:textId="77777777" w:rsidR="00BD72E1" w:rsidRDefault="00BD72E1">
      <w:pPr>
        <w:pBdr>
          <w:top w:val="nil"/>
          <w:left w:val="nil"/>
          <w:bottom w:val="nil"/>
          <w:right w:val="nil"/>
          <w:between w:val="nil"/>
        </w:pBdr>
        <w:spacing w:before="10"/>
        <w:rPr>
          <w:rFonts w:ascii="Verdana" w:eastAsia="Verdana" w:hAnsi="Verdana" w:cs="Verdana"/>
          <w:b/>
          <w:color w:val="000000"/>
          <w:sz w:val="28"/>
          <w:szCs w:val="28"/>
        </w:rPr>
      </w:pPr>
    </w:p>
    <w:p w14:paraId="5607ADFD" w14:textId="77777777" w:rsidR="00BD72E1" w:rsidRPr="00923917" w:rsidRDefault="00253FA4">
      <w:pPr>
        <w:ind w:left="3686"/>
        <w:rPr>
          <w:rFonts w:ascii="Caudex" w:eastAsia="Caudex" w:hAnsi="Caudex" w:cs="Caudex"/>
          <w:b/>
          <w:sz w:val="32"/>
          <w:szCs w:val="32"/>
          <w:lang w:val="pt-BR"/>
        </w:rPr>
      </w:pPr>
      <w:r w:rsidRPr="00923917">
        <w:rPr>
          <w:rFonts w:ascii="Caudex" w:eastAsia="Caudex" w:hAnsi="Caudex" w:cs="Caudex"/>
          <w:b/>
          <w:sz w:val="32"/>
          <w:szCs w:val="32"/>
          <w:lang w:val="pt-BR"/>
        </w:rPr>
        <w:t>ERA CARBON SERVIÇOS AMBIENTAIS LTDA.</w:t>
      </w:r>
    </w:p>
    <w:p w14:paraId="40066741" w14:textId="77777777" w:rsidR="009E7A5A" w:rsidRPr="00923917" w:rsidRDefault="009E7A5A">
      <w:pPr>
        <w:ind w:left="3686"/>
        <w:rPr>
          <w:rFonts w:ascii="Caudex" w:eastAsia="Caudex" w:hAnsi="Caudex" w:cs="Caudex"/>
          <w:b/>
          <w:sz w:val="32"/>
          <w:szCs w:val="32"/>
          <w:lang w:val="pt-BR"/>
        </w:rPr>
      </w:pPr>
    </w:p>
    <w:p w14:paraId="5607ADFE" w14:textId="77777777" w:rsidR="00BD72E1" w:rsidRPr="00275F4A" w:rsidRDefault="00253FA4">
      <w:pPr>
        <w:ind w:left="3686"/>
        <w:rPr>
          <w:i/>
          <w:sz w:val="20"/>
          <w:szCs w:val="20"/>
        </w:rPr>
      </w:pPr>
      <w:r>
        <w:rPr>
          <w:b/>
        </w:rPr>
        <w:t>Authors</w:t>
      </w:r>
      <w:r>
        <w:t xml:space="preserve">: </w:t>
      </w:r>
      <w:r>
        <w:rPr>
          <w:b/>
          <w:sz w:val="20"/>
          <w:szCs w:val="20"/>
        </w:rPr>
        <w:t>Hannah Simmons</w:t>
      </w:r>
      <w:r>
        <w:rPr>
          <w:sz w:val="20"/>
          <w:szCs w:val="20"/>
        </w:rPr>
        <w:t xml:space="preserve"> – </w:t>
      </w:r>
      <w:r>
        <w:rPr>
          <w:i/>
          <w:sz w:val="20"/>
          <w:szCs w:val="20"/>
        </w:rPr>
        <w:t xml:space="preserve">Chief </w:t>
      </w:r>
      <w:r w:rsidRPr="00275F4A">
        <w:rPr>
          <w:i/>
          <w:sz w:val="20"/>
          <w:szCs w:val="20"/>
        </w:rPr>
        <w:t>Executive Officer</w:t>
      </w:r>
      <w:r w:rsidRPr="00275F4A">
        <w:rPr>
          <w:noProof/>
        </w:rPr>
        <w:drawing>
          <wp:anchor distT="0" distB="0" distL="114300" distR="114300" simplePos="0" relativeHeight="251658241" behindDoc="0" locked="0" layoutInCell="1" hidden="0" allowOverlap="1" wp14:anchorId="5607B236" wp14:editId="5607B237">
            <wp:simplePos x="0" y="0"/>
            <wp:positionH relativeFrom="column">
              <wp:posOffset>457201</wp:posOffset>
            </wp:positionH>
            <wp:positionV relativeFrom="paragraph">
              <wp:posOffset>9526</wp:posOffset>
            </wp:positionV>
            <wp:extent cx="1868611" cy="2939107"/>
            <wp:effectExtent l="0" t="0" r="0" b="0"/>
            <wp:wrapNone/>
            <wp:docPr id="123" name="Picture 12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12"/>
                    <a:srcRect/>
                    <a:stretch>
                      <a:fillRect/>
                    </a:stretch>
                  </pic:blipFill>
                  <pic:spPr>
                    <a:xfrm>
                      <a:off x="0" y="0"/>
                      <a:ext cx="1868611" cy="2939107"/>
                    </a:xfrm>
                    <a:prstGeom prst="rect">
                      <a:avLst/>
                    </a:prstGeom>
                    <a:ln/>
                  </pic:spPr>
                </pic:pic>
              </a:graphicData>
            </a:graphic>
          </wp:anchor>
        </w:drawing>
      </w:r>
    </w:p>
    <w:p w14:paraId="5607ADFF" w14:textId="77777777" w:rsidR="00BD72E1" w:rsidRPr="00FF30AC" w:rsidRDefault="00253FA4">
      <w:pPr>
        <w:spacing w:before="31" w:line="273" w:lineRule="auto"/>
        <w:ind w:left="4678" w:right="70"/>
        <w:rPr>
          <w:i/>
          <w:sz w:val="20"/>
          <w:szCs w:val="20"/>
          <w:lang w:val="pt-BR"/>
        </w:rPr>
      </w:pPr>
      <w:r w:rsidRPr="00FF30AC">
        <w:rPr>
          <w:b/>
          <w:sz w:val="20"/>
          <w:szCs w:val="20"/>
          <w:lang w:val="pt-BR"/>
        </w:rPr>
        <w:t>João Daniel de Carvalho</w:t>
      </w:r>
      <w:r w:rsidRPr="00FF30AC">
        <w:rPr>
          <w:sz w:val="20"/>
          <w:szCs w:val="20"/>
          <w:lang w:val="pt-BR"/>
        </w:rPr>
        <w:t xml:space="preserve"> – </w:t>
      </w:r>
      <w:r w:rsidRPr="00FF30AC">
        <w:rPr>
          <w:i/>
          <w:sz w:val="20"/>
          <w:szCs w:val="20"/>
          <w:lang w:val="pt-BR"/>
        </w:rPr>
        <w:t>Director &amp; Environmental Manager</w:t>
      </w:r>
    </w:p>
    <w:p w14:paraId="5607AE01" w14:textId="77777777" w:rsidR="00BD72E1" w:rsidRPr="00FF30AC" w:rsidRDefault="00253FA4">
      <w:pPr>
        <w:spacing w:line="265" w:lineRule="auto"/>
        <w:ind w:left="4678" w:right="70"/>
        <w:rPr>
          <w:i/>
          <w:sz w:val="20"/>
          <w:szCs w:val="20"/>
          <w:lang w:val="pt-BR"/>
        </w:rPr>
      </w:pPr>
      <w:r w:rsidRPr="00FF30AC">
        <w:rPr>
          <w:b/>
          <w:sz w:val="20"/>
          <w:szCs w:val="20"/>
          <w:lang w:val="pt-BR"/>
        </w:rPr>
        <w:t>Olivia Marques</w:t>
      </w:r>
      <w:r w:rsidRPr="00FF30AC">
        <w:rPr>
          <w:sz w:val="20"/>
          <w:szCs w:val="20"/>
          <w:lang w:val="pt-BR"/>
        </w:rPr>
        <w:t xml:space="preserve"> – </w:t>
      </w:r>
      <w:r w:rsidRPr="00FF30AC">
        <w:rPr>
          <w:i/>
          <w:sz w:val="20"/>
          <w:szCs w:val="20"/>
          <w:lang w:val="pt-BR"/>
        </w:rPr>
        <w:t xml:space="preserve">Director &amp; Environmental Engineer </w:t>
      </w:r>
    </w:p>
    <w:p w14:paraId="1739F79B" w14:textId="77777777" w:rsidR="000247AA" w:rsidRPr="00FF30AC" w:rsidRDefault="000247AA" w:rsidP="000247AA">
      <w:pPr>
        <w:spacing w:line="265" w:lineRule="auto"/>
        <w:ind w:left="4678" w:right="70"/>
        <w:rPr>
          <w:i/>
          <w:sz w:val="20"/>
          <w:szCs w:val="20"/>
          <w:lang w:val="pt-BR"/>
        </w:rPr>
      </w:pPr>
      <w:r w:rsidRPr="00FF30AC">
        <w:rPr>
          <w:b/>
          <w:sz w:val="20"/>
          <w:szCs w:val="20"/>
          <w:lang w:val="pt-BR"/>
        </w:rPr>
        <w:t>Yanna Fernanda Coelho Leite</w:t>
      </w:r>
      <w:r w:rsidRPr="00FF30AC">
        <w:rPr>
          <w:sz w:val="20"/>
          <w:szCs w:val="20"/>
          <w:lang w:val="pt-BR"/>
        </w:rPr>
        <w:t xml:space="preserve"> – </w:t>
      </w:r>
      <w:r w:rsidRPr="00FF30AC">
        <w:rPr>
          <w:i/>
          <w:sz w:val="20"/>
          <w:szCs w:val="20"/>
          <w:lang w:val="pt-BR"/>
        </w:rPr>
        <w:t>Biodiversity Coordinator</w:t>
      </w:r>
    </w:p>
    <w:p w14:paraId="5DFEEF3C" w14:textId="77777777" w:rsidR="006F24B8" w:rsidRPr="00275F4A" w:rsidRDefault="006F24B8" w:rsidP="006F24B8">
      <w:pPr>
        <w:spacing w:line="265" w:lineRule="auto"/>
        <w:ind w:left="4678" w:right="70"/>
        <w:rPr>
          <w:i/>
          <w:color w:val="000000"/>
          <w:sz w:val="20"/>
          <w:szCs w:val="20"/>
        </w:rPr>
      </w:pPr>
      <w:r w:rsidRPr="00275F4A">
        <w:rPr>
          <w:b/>
          <w:sz w:val="20"/>
          <w:szCs w:val="20"/>
        </w:rPr>
        <w:t>Letícia Larcher –</w:t>
      </w:r>
      <w:r w:rsidRPr="00275F4A">
        <w:rPr>
          <w:color w:val="000000"/>
          <w:sz w:val="20"/>
          <w:szCs w:val="20"/>
        </w:rPr>
        <w:t xml:space="preserve"> </w:t>
      </w:r>
      <w:r w:rsidRPr="00275F4A">
        <w:rPr>
          <w:i/>
          <w:color w:val="000000"/>
          <w:sz w:val="20"/>
          <w:szCs w:val="20"/>
        </w:rPr>
        <w:t>Biodiversity and Ecology Expert</w:t>
      </w:r>
    </w:p>
    <w:p w14:paraId="0FB6D2B1" w14:textId="77777777" w:rsidR="006F24B8" w:rsidRPr="006F24B8" w:rsidRDefault="006F24B8" w:rsidP="000247AA">
      <w:pPr>
        <w:spacing w:line="265" w:lineRule="auto"/>
        <w:ind w:left="4678" w:right="70"/>
        <w:rPr>
          <w:i/>
          <w:sz w:val="20"/>
          <w:szCs w:val="20"/>
        </w:rPr>
      </w:pPr>
    </w:p>
    <w:p w14:paraId="4759AAB5" w14:textId="77777777" w:rsidR="000247AA" w:rsidRPr="006F24B8" w:rsidRDefault="000247AA">
      <w:pPr>
        <w:spacing w:line="265" w:lineRule="auto"/>
        <w:ind w:left="4678" w:right="70"/>
        <w:rPr>
          <w:i/>
          <w:sz w:val="20"/>
          <w:szCs w:val="20"/>
        </w:rPr>
      </w:pPr>
    </w:p>
    <w:p w14:paraId="4E7B03AA" w14:textId="77777777" w:rsidR="00047785" w:rsidRDefault="00583A65" w:rsidP="00517EBA">
      <w:pPr>
        <w:spacing w:before="31" w:line="273" w:lineRule="auto"/>
        <w:ind w:left="3686" w:right="70"/>
        <w:rPr>
          <w:b/>
        </w:rPr>
      </w:pPr>
      <w:r>
        <w:rPr>
          <w:b/>
        </w:rPr>
        <w:t>C</w:t>
      </w:r>
      <w:r w:rsidR="00D624E5" w:rsidRPr="00583A65">
        <w:rPr>
          <w:b/>
        </w:rPr>
        <w:t>ollaborators</w:t>
      </w:r>
      <w:r>
        <w:rPr>
          <w:b/>
        </w:rPr>
        <w:t xml:space="preserve">: </w:t>
      </w:r>
    </w:p>
    <w:p w14:paraId="2370B63F" w14:textId="174BB568" w:rsidR="00517EBA" w:rsidRDefault="000247AA" w:rsidP="00047785">
      <w:pPr>
        <w:spacing w:before="31" w:line="273" w:lineRule="auto"/>
        <w:ind w:left="4678" w:right="70"/>
        <w:rPr>
          <w:i/>
          <w:sz w:val="20"/>
          <w:szCs w:val="20"/>
        </w:rPr>
      </w:pPr>
      <w:r>
        <w:rPr>
          <w:b/>
          <w:sz w:val="20"/>
          <w:szCs w:val="20"/>
        </w:rPr>
        <w:t>Christianne Corsini</w:t>
      </w:r>
      <w:r w:rsidRPr="00930D5D">
        <w:rPr>
          <w:b/>
          <w:sz w:val="20"/>
          <w:szCs w:val="20"/>
        </w:rPr>
        <w:t xml:space="preserve"> – </w:t>
      </w:r>
      <w:r w:rsidR="00517EBA" w:rsidRPr="00517EBA">
        <w:rPr>
          <w:i/>
          <w:sz w:val="20"/>
          <w:szCs w:val="20"/>
        </w:rPr>
        <w:t>Chief Technical Officer</w:t>
      </w:r>
    </w:p>
    <w:p w14:paraId="6755C788" w14:textId="2CEAFDBF" w:rsidR="009E7A5A" w:rsidRPr="00A94B7E" w:rsidRDefault="009E7A5A" w:rsidP="009E7A5A">
      <w:pPr>
        <w:spacing w:line="265" w:lineRule="auto"/>
        <w:ind w:left="4678" w:right="70"/>
        <w:rPr>
          <w:i/>
          <w:sz w:val="20"/>
          <w:szCs w:val="20"/>
        </w:rPr>
      </w:pPr>
      <w:r w:rsidRPr="00047785">
        <w:rPr>
          <w:b/>
          <w:sz w:val="20"/>
          <w:szCs w:val="20"/>
        </w:rPr>
        <w:t>Yanka Alves</w:t>
      </w:r>
      <w:r w:rsidRPr="00047785">
        <w:rPr>
          <w:i/>
          <w:sz w:val="20"/>
          <w:szCs w:val="20"/>
        </w:rPr>
        <w:t xml:space="preserve"> – REDD+ Coordinator</w:t>
      </w:r>
      <w:r w:rsidR="00F55320">
        <w:rPr>
          <w:i/>
          <w:sz w:val="20"/>
          <w:szCs w:val="20"/>
        </w:rPr>
        <w:t xml:space="preserve"> </w:t>
      </w:r>
      <w:r w:rsidR="00F55320" w:rsidRPr="00A94B7E">
        <w:rPr>
          <w:i/>
          <w:sz w:val="20"/>
          <w:szCs w:val="20"/>
        </w:rPr>
        <w:t>&amp; Forest Engineer</w:t>
      </w:r>
    </w:p>
    <w:p w14:paraId="3F6FE631" w14:textId="2BD685A1" w:rsidR="00DD0553" w:rsidRPr="0082408A" w:rsidRDefault="00DD0553" w:rsidP="009E7A5A">
      <w:pPr>
        <w:spacing w:line="265" w:lineRule="auto"/>
        <w:ind w:left="4678" w:right="70"/>
        <w:rPr>
          <w:i/>
          <w:sz w:val="20"/>
          <w:szCs w:val="20"/>
        </w:rPr>
      </w:pPr>
      <w:r w:rsidRPr="00C660BD">
        <w:rPr>
          <w:b/>
          <w:sz w:val="20"/>
          <w:szCs w:val="20"/>
        </w:rPr>
        <w:t xml:space="preserve">Laura </w:t>
      </w:r>
      <w:r w:rsidR="00137491" w:rsidRPr="00C660BD">
        <w:rPr>
          <w:b/>
          <w:sz w:val="20"/>
          <w:szCs w:val="20"/>
        </w:rPr>
        <w:t xml:space="preserve">Rydlewski </w:t>
      </w:r>
      <w:r w:rsidR="004A0A66" w:rsidRPr="00C660BD">
        <w:rPr>
          <w:i/>
          <w:sz w:val="20"/>
          <w:szCs w:val="20"/>
        </w:rPr>
        <w:t>–</w:t>
      </w:r>
      <w:r w:rsidR="00A94B7E" w:rsidRPr="00C660BD">
        <w:rPr>
          <w:i/>
          <w:sz w:val="20"/>
          <w:szCs w:val="20"/>
        </w:rPr>
        <w:t xml:space="preserve"> CCB Coordinator &amp; Environmental </w:t>
      </w:r>
      <w:r w:rsidR="0030646A" w:rsidRPr="00C660BD">
        <w:rPr>
          <w:i/>
          <w:sz w:val="20"/>
          <w:szCs w:val="20"/>
        </w:rPr>
        <w:t>Man</w:t>
      </w:r>
      <w:r w:rsidR="0030646A">
        <w:rPr>
          <w:i/>
          <w:sz w:val="20"/>
          <w:szCs w:val="20"/>
        </w:rPr>
        <w:t>ager</w:t>
      </w:r>
    </w:p>
    <w:p w14:paraId="2A2871C9" w14:textId="52BA90C5" w:rsidR="004A0A66" w:rsidRPr="00B43A0F" w:rsidRDefault="008C3D76" w:rsidP="009E7A5A">
      <w:pPr>
        <w:spacing w:line="265" w:lineRule="auto"/>
        <w:ind w:left="4678" w:right="70"/>
        <w:rPr>
          <w:b/>
          <w:bCs/>
          <w:iCs/>
          <w:sz w:val="20"/>
          <w:szCs w:val="20"/>
        </w:rPr>
      </w:pPr>
      <w:r w:rsidRPr="0082408A">
        <w:rPr>
          <w:b/>
          <w:bCs/>
          <w:iCs/>
          <w:sz w:val="20"/>
          <w:szCs w:val="20"/>
        </w:rPr>
        <w:t>Lorena de Carvalho Lourenço</w:t>
      </w:r>
      <w:r w:rsidR="007A107E" w:rsidRPr="0082408A">
        <w:rPr>
          <w:b/>
          <w:bCs/>
          <w:iCs/>
          <w:sz w:val="20"/>
          <w:szCs w:val="20"/>
        </w:rPr>
        <w:t xml:space="preserve"> </w:t>
      </w:r>
      <w:r w:rsidR="007A107E" w:rsidRPr="0082408A">
        <w:rPr>
          <w:i/>
          <w:sz w:val="20"/>
          <w:szCs w:val="20"/>
        </w:rPr>
        <w:t>–</w:t>
      </w:r>
      <w:r w:rsidR="00610F95" w:rsidRPr="0082408A">
        <w:rPr>
          <w:i/>
          <w:sz w:val="20"/>
          <w:szCs w:val="20"/>
        </w:rPr>
        <w:t xml:space="preserve"> </w:t>
      </w:r>
      <w:r w:rsidR="00185041" w:rsidRPr="00F20FD9">
        <w:rPr>
          <w:i/>
          <w:sz w:val="20"/>
          <w:szCs w:val="20"/>
        </w:rPr>
        <w:t>Str</w:t>
      </w:r>
      <w:r w:rsidR="00185041" w:rsidRPr="00B43A0F">
        <w:rPr>
          <w:i/>
          <w:sz w:val="20"/>
          <w:szCs w:val="20"/>
        </w:rPr>
        <w:t>ategy</w:t>
      </w:r>
      <w:r w:rsidR="00185041" w:rsidRPr="00F20FD9">
        <w:rPr>
          <w:i/>
          <w:sz w:val="20"/>
          <w:szCs w:val="20"/>
        </w:rPr>
        <w:t xml:space="preserve"> A</w:t>
      </w:r>
      <w:r w:rsidR="00185041" w:rsidRPr="00B43A0F">
        <w:rPr>
          <w:i/>
          <w:sz w:val="20"/>
          <w:szCs w:val="20"/>
        </w:rPr>
        <w:t xml:space="preserve">nalyst &amp; </w:t>
      </w:r>
      <w:r w:rsidR="0066590A" w:rsidRPr="00B43A0F">
        <w:rPr>
          <w:i/>
          <w:sz w:val="20"/>
          <w:szCs w:val="20"/>
        </w:rPr>
        <w:t>Agricultural Engineer</w:t>
      </w:r>
    </w:p>
    <w:p w14:paraId="5607AE02" w14:textId="5AB66C97" w:rsidR="00BD72E1" w:rsidRDefault="00253FA4" w:rsidP="00517EBA">
      <w:pPr>
        <w:spacing w:before="31" w:line="273" w:lineRule="auto"/>
        <w:ind w:left="4678" w:right="70"/>
        <w:rPr>
          <w:sz w:val="20"/>
          <w:szCs w:val="20"/>
        </w:rPr>
      </w:pPr>
      <w:r>
        <w:rPr>
          <w:b/>
          <w:sz w:val="20"/>
          <w:szCs w:val="20"/>
        </w:rPr>
        <w:t>Ismael Angelo Hall</w:t>
      </w:r>
      <w:r>
        <w:rPr>
          <w:sz w:val="20"/>
          <w:szCs w:val="20"/>
        </w:rPr>
        <w:t xml:space="preserve"> – </w:t>
      </w:r>
      <w:r>
        <w:rPr>
          <w:i/>
          <w:sz w:val="20"/>
          <w:szCs w:val="20"/>
        </w:rPr>
        <w:t>Tech Lead, Full Stack Developer</w:t>
      </w:r>
    </w:p>
    <w:p w14:paraId="5607AE06" w14:textId="77777777" w:rsidR="00BD72E1" w:rsidRPr="00047785" w:rsidRDefault="00BD72E1">
      <w:pPr>
        <w:pBdr>
          <w:top w:val="nil"/>
          <w:left w:val="nil"/>
          <w:bottom w:val="nil"/>
          <w:right w:val="nil"/>
          <w:between w:val="nil"/>
        </w:pBdr>
        <w:spacing w:before="31"/>
        <w:ind w:left="5250"/>
        <w:rPr>
          <w:rFonts w:ascii="Avenir" w:eastAsia="Avenir" w:hAnsi="Avenir" w:cs="Avenir"/>
          <w:color w:val="000000"/>
        </w:rPr>
      </w:pPr>
    </w:p>
    <w:p w14:paraId="6C5F5FBF" w14:textId="77777777" w:rsidR="00F51A99" w:rsidRDefault="00F51A99">
      <w:pPr>
        <w:pBdr>
          <w:top w:val="nil"/>
          <w:left w:val="nil"/>
          <w:bottom w:val="nil"/>
          <w:right w:val="nil"/>
          <w:between w:val="nil"/>
        </w:pBdr>
        <w:spacing w:before="31"/>
        <w:ind w:left="4200"/>
        <w:rPr>
          <w:color w:val="000000"/>
        </w:rPr>
      </w:pPr>
    </w:p>
    <w:p w14:paraId="5607AE07" w14:textId="185F996B" w:rsidR="00BD72E1" w:rsidRDefault="00253FA4">
      <w:pPr>
        <w:pBdr>
          <w:top w:val="nil"/>
          <w:left w:val="nil"/>
          <w:bottom w:val="nil"/>
          <w:right w:val="nil"/>
          <w:between w:val="nil"/>
        </w:pBdr>
        <w:spacing w:before="31"/>
        <w:ind w:left="4200"/>
        <w:rPr>
          <w:color w:val="000000"/>
        </w:rPr>
      </w:pPr>
      <w:r>
        <w:rPr>
          <w:color w:val="000000"/>
        </w:rPr>
        <w:t>Version: 1.</w:t>
      </w:r>
      <w:r w:rsidR="001F6380">
        <w:rPr>
          <w:color w:val="000000"/>
        </w:rPr>
        <w:t>1</w:t>
      </w:r>
      <w:r>
        <w:rPr>
          <w:color w:val="000000"/>
        </w:rPr>
        <w:t>.</w:t>
      </w:r>
    </w:p>
    <w:p w14:paraId="5607AE08" w14:textId="6DA62969" w:rsidR="00BD72E1" w:rsidRDefault="00253FA4">
      <w:pPr>
        <w:pBdr>
          <w:top w:val="nil"/>
          <w:left w:val="nil"/>
          <w:bottom w:val="nil"/>
          <w:right w:val="nil"/>
          <w:between w:val="nil"/>
        </w:pBdr>
        <w:spacing w:before="35" w:line="271" w:lineRule="auto"/>
        <w:ind w:left="4200" w:right="3182"/>
        <w:rPr>
          <w:color w:val="000000"/>
        </w:rPr>
      </w:pPr>
      <w:r>
        <w:rPr>
          <w:color w:val="000000"/>
        </w:rPr>
        <w:t xml:space="preserve">Document ID: </w:t>
      </w:r>
      <w:r w:rsidR="00C526C9">
        <w:rPr>
          <w:color w:val="000000"/>
        </w:rPr>
        <w:t>0001</w:t>
      </w:r>
    </w:p>
    <w:p w14:paraId="5607AE09" w14:textId="5ECC2DB8" w:rsidR="00BD72E1" w:rsidRDefault="00253FA4" w:rsidP="00AF657E">
      <w:pPr>
        <w:pBdr>
          <w:top w:val="nil"/>
          <w:left w:val="nil"/>
          <w:bottom w:val="nil"/>
          <w:right w:val="nil"/>
          <w:between w:val="nil"/>
        </w:pBdr>
        <w:spacing w:before="35" w:line="271" w:lineRule="auto"/>
        <w:ind w:left="4200" w:right="3182"/>
        <w:jc w:val="left"/>
        <w:rPr>
          <w:color w:val="000000"/>
        </w:rPr>
      </w:pPr>
      <w:r>
        <w:rPr>
          <w:color w:val="000000"/>
        </w:rPr>
        <w:t xml:space="preserve">Last updated: </w:t>
      </w:r>
      <w:r w:rsidR="00AF657E" w:rsidRPr="00BA6852">
        <w:rPr>
          <w:color w:val="000000"/>
          <w:highlight w:val="yellow"/>
        </w:rPr>
        <w:t>November 26</w:t>
      </w:r>
      <w:r w:rsidR="00D2665B" w:rsidRPr="00BA6852">
        <w:rPr>
          <w:color w:val="000000"/>
          <w:highlight w:val="yellow"/>
        </w:rPr>
        <w:t>st</w:t>
      </w:r>
      <w:r w:rsidR="00F8700D" w:rsidRPr="00BA6852">
        <w:rPr>
          <w:color w:val="000000"/>
          <w:highlight w:val="yellow"/>
        </w:rPr>
        <w:t>, 2023</w:t>
      </w:r>
    </w:p>
    <w:p w14:paraId="5607AE0A" w14:textId="77777777" w:rsidR="00BD72E1" w:rsidRDefault="00000000">
      <w:pPr>
        <w:pBdr>
          <w:top w:val="nil"/>
          <w:left w:val="nil"/>
          <w:bottom w:val="nil"/>
          <w:right w:val="nil"/>
          <w:between w:val="nil"/>
        </w:pBdr>
        <w:spacing w:before="35" w:line="271" w:lineRule="auto"/>
        <w:ind w:left="4200" w:right="3182"/>
        <w:rPr>
          <w:color w:val="1154CC"/>
          <w:u w:val="single"/>
        </w:rPr>
      </w:pPr>
      <w:hyperlink r:id="rId13">
        <w:r w:rsidR="00253FA4">
          <w:rPr>
            <w:color w:val="0000FF"/>
            <w:u w:val="single"/>
          </w:rPr>
          <w:t>hannah@erabrazil.com</w:t>
        </w:r>
      </w:hyperlink>
    </w:p>
    <w:p w14:paraId="5607AE0B" w14:textId="5AB81CA8" w:rsidR="00BD72E1" w:rsidRDefault="00000000">
      <w:pPr>
        <w:pBdr>
          <w:top w:val="nil"/>
          <w:left w:val="nil"/>
          <w:bottom w:val="nil"/>
          <w:right w:val="nil"/>
          <w:between w:val="nil"/>
        </w:pBdr>
        <w:spacing w:before="35" w:line="271" w:lineRule="auto"/>
        <w:ind w:left="4200" w:right="3182"/>
        <w:rPr>
          <w:color w:val="000000"/>
        </w:rPr>
      </w:pPr>
      <w:hyperlink r:id="rId14" w:history="1">
        <w:r w:rsidR="00D1279A" w:rsidRPr="003147F7">
          <w:rPr>
            <w:rStyle w:val="Hyperlink"/>
          </w:rPr>
          <w:t>olivia@erabrazil.com</w:t>
        </w:r>
      </w:hyperlink>
    </w:p>
    <w:p w14:paraId="5607AE0C" w14:textId="77777777" w:rsidR="00BD72E1" w:rsidRDefault="00000000">
      <w:pPr>
        <w:pBdr>
          <w:top w:val="nil"/>
          <w:left w:val="nil"/>
          <w:bottom w:val="nil"/>
          <w:right w:val="nil"/>
          <w:between w:val="nil"/>
        </w:pBdr>
        <w:spacing w:before="35" w:line="271" w:lineRule="auto"/>
        <w:ind w:left="4200" w:right="3182"/>
        <w:rPr>
          <w:color w:val="000000"/>
        </w:rPr>
      </w:pPr>
      <w:hyperlink r:id="rId15">
        <w:r w:rsidR="00253FA4">
          <w:rPr>
            <w:color w:val="0000FF"/>
            <w:u w:val="single"/>
          </w:rPr>
          <w:t>www.erabrazil.com.br</w:t>
        </w:r>
      </w:hyperlink>
      <w:r w:rsidR="00253FA4">
        <w:rPr>
          <w:color w:val="000000"/>
        </w:rPr>
        <w:t xml:space="preserve"> </w:t>
      </w:r>
    </w:p>
    <w:p w14:paraId="5607AE0D" w14:textId="77777777" w:rsidR="00BD72E1" w:rsidRDefault="00BD72E1">
      <w:pPr>
        <w:pBdr>
          <w:top w:val="nil"/>
          <w:left w:val="nil"/>
          <w:bottom w:val="nil"/>
          <w:right w:val="nil"/>
          <w:between w:val="nil"/>
        </w:pBdr>
        <w:spacing w:before="35" w:line="271" w:lineRule="auto"/>
        <w:ind w:left="4200" w:right="3182"/>
        <w:rPr>
          <w:rFonts w:ascii="Avenir" w:eastAsia="Avenir" w:hAnsi="Avenir" w:cs="Avenir"/>
          <w:color w:val="000000"/>
        </w:rPr>
      </w:pPr>
    </w:p>
    <w:p w14:paraId="5607AE0E" w14:textId="77777777" w:rsidR="00BD72E1" w:rsidRDefault="00253FA4">
      <w:pPr>
        <w:jc w:val="left"/>
        <w:rPr>
          <w:b/>
          <w:sz w:val="26"/>
          <w:szCs w:val="26"/>
        </w:rPr>
      </w:pPr>
      <w:r>
        <w:br w:type="page"/>
      </w:r>
    </w:p>
    <w:p w14:paraId="5607AE0F" w14:textId="77777777" w:rsidR="00BD72E1" w:rsidRDefault="00253FA4">
      <w:pPr>
        <w:spacing w:before="203"/>
        <w:jc w:val="left"/>
        <w:rPr>
          <w:rFonts w:ascii="Caudex" w:eastAsia="Caudex" w:hAnsi="Caudex" w:cs="Caudex"/>
          <w:b/>
          <w:sz w:val="32"/>
          <w:szCs w:val="32"/>
        </w:rPr>
      </w:pPr>
      <w:r>
        <w:rPr>
          <w:rFonts w:ascii="Caudex" w:eastAsia="Caudex" w:hAnsi="Caudex" w:cs="Caudex"/>
          <w:b/>
          <w:sz w:val="32"/>
          <w:szCs w:val="32"/>
        </w:rPr>
        <w:lastRenderedPageBreak/>
        <w:t>DISCLAIMER</w:t>
      </w:r>
    </w:p>
    <w:p w14:paraId="5607AE10" w14:textId="77777777" w:rsidR="00BD72E1" w:rsidRDefault="00BD72E1">
      <w:pPr>
        <w:spacing w:before="4"/>
        <w:jc w:val="left"/>
        <w:rPr>
          <w:rFonts w:ascii="Avenir" w:eastAsia="Avenir" w:hAnsi="Avenir" w:cs="Avenir"/>
          <w:sz w:val="39"/>
          <w:szCs w:val="39"/>
        </w:rPr>
      </w:pPr>
    </w:p>
    <w:p w14:paraId="5607AE11" w14:textId="77777777" w:rsidR="00BD72E1" w:rsidRDefault="00253FA4">
      <w:pPr>
        <w:pBdr>
          <w:top w:val="nil"/>
          <w:left w:val="nil"/>
          <w:bottom w:val="nil"/>
          <w:right w:val="nil"/>
          <w:between w:val="nil"/>
        </w:pBdr>
        <w:spacing w:before="48" w:after="240" w:line="269" w:lineRule="auto"/>
        <w:ind w:right="-28"/>
        <w:rPr>
          <w:color w:val="000000"/>
        </w:rPr>
      </w:pPr>
      <w:bookmarkStart w:id="2" w:name="_heading=h.3znysh7" w:colFirst="0" w:colLast="0"/>
      <w:bookmarkEnd w:id="2"/>
      <w:r>
        <w:rPr>
          <w:color w:val="000000"/>
        </w:rPr>
        <w:t>This document has been prepared for informational and procedural purposes only. Its contents are not intended to constitute legal advice. ERA CARBON SERVIÇOS AMBIENTAIS LTDA. (“ERA”) maintains the right to amend or depart from any procedure or practice referred to in this methodology as deemed necessary.</w:t>
      </w:r>
    </w:p>
    <w:p w14:paraId="5607AE12" w14:textId="77777777" w:rsidR="00BD72E1" w:rsidRDefault="00253FA4">
      <w:pPr>
        <w:pBdr>
          <w:top w:val="nil"/>
          <w:left w:val="nil"/>
          <w:bottom w:val="nil"/>
          <w:right w:val="nil"/>
          <w:between w:val="nil"/>
        </w:pBdr>
        <w:spacing w:before="48" w:after="240" w:line="269" w:lineRule="auto"/>
        <w:ind w:right="-28"/>
        <w:rPr>
          <w:color w:val="000000"/>
        </w:rPr>
      </w:pPr>
      <w:bookmarkStart w:id="3" w:name="_heading=h.2et92p0" w:colFirst="0" w:colLast="0"/>
      <w:bookmarkEnd w:id="3"/>
      <w:r>
        <w:rPr>
          <w:color w:val="000000"/>
        </w:rPr>
        <w:t>This document is intended to be used in combination with:</w:t>
      </w:r>
    </w:p>
    <w:p w14:paraId="5607AE13" w14:textId="48DF5653" w:rsidR="00BD72E1" w:rsidRPr="00CB0254" w:rsidRDefault="00000000">
      <w:pPr>
        <w:numPr>
          <w:ilvl w:val="0"/>
          <w:numId w:val="38"/>
        </w:numPr>
        <w:ind w:left="11" w:hanging="11"/>
        <w:jc w:val="left"/>
        <w:rPr>
          <w:highlight w:val="yellow"/>
        </w:rPr>
      </w:pPr>
      <w:hyperlink r:id="rId16">
        <w:r w:rsidR="00253FA4" w:rsidRPr="00CB0254">
          <w:rPr>
            <w:highlight w:val="yellow"/>
          </w:rPr>
          <w:t>Regen Registry Program Guide</w:t>
        </w:r>
      </w:hyperlink>
      <w:r w:rsidR="0034788C">
        <w:rPr>
          <w:rStyle w:val="FootnoteReference"/>
          <w:highlight w:val="yellow"/>
        </w:rPr>
        <w:footnoteReference w:id="2"/>
      </w:r>
    </w:p>
    <w:p w14:paraId="5607AE14" w14:textId="256E8E5A" w:rsidR="00BD72E1" w:rsidRDefault="00A76624">
      <w:pPr>
        <w:numPr>
          <w:ilvl w:val="0"/>
          <w:numId w:val="38"/>
        </w:numPr>
        <w:ind w:left="11" w:hanging="11"/>
        <w:jc w:val="left"/>
      </w:pPr>
      <w:r>
        <w:t xml:space="preserve">Umbrella </w:t>
      </w:r>
      <w:r w:rsidR="00253FA4">
        <w:t xml:space="preserve">Species </w:t>
      </w:r>
      <w:r>
        <w:t>G</w:t>
      </w:r>
      <w:r w:rsidR="00253FA4">
        <w:t>uideline</w:t>
      </w:r>
      <w:r>
        <w:t>s</w:t>
      </w:r>
      <w:r w:rsidR="00920D38">
        <w:rPr>
          <w:rStyle w:val="FootnoteReference"/>
        </w:rPr>
        <w:footnoteReference w:id="3"/>
      </w:r>
      <w:r w:rsidR="00253FA4">
        <w:t xml:space="preserve"> </w:t>
      </w:r>
    </w:p>
    <w:p w14:paraId="5607AE15" w14:textId="77777777" w:rsidR="00BD72E1" w:rsidRDefault="00BD72E1">
      <w:pPr>
        <w:jc w:val="left"/>
      </w:pPr>
    </w:p>
    <w:p w14:paraId="5607AE16" w14:textId="77777777" w:rsidR="00BD72E1" w:rsidRDefault="00253FA4">
      <w:pPr>
        <w:jc w:val="left"/>
        <w:rPr>
          <w:rFonts w:ascii="Caudex" w:eastAsia="Caudex" w:hAnsi="Caudex" w:cs="Caudex"/>
          <w:b/>
          <w:sz w:val="26"/>
          <w:szCs w:val="26"/>
        </w:rPr>
      </w:pPr>
      <w:r>
        <w:br w:type="page"/>
      </w:r>
    </w:p>
    <w:p w14:paraId="5607AE17" w14:textId="77777777" w:rsidR="00BD72E1" w:rsidRDefault="00BD72E1">
      <w:pPr>
        <w:spacing w:before="84"/>
        <w:ind w:left="600"/>
        <w:jc w:val="center"/>
        <w:rPr>
          <w:rFonts w:ascii="Caudex" w:eastAsia="Caudex" w:hAnsi="Caudex" w:cs="Caudex"/>
          <w:b/>
          <w:sz w:val="26"/>
          <w:szCs w:val="26"/>
        </w:rPr>
      </w:pPr>
    </w:p>
    <w:p w14:paraId="5607AE18" w14:textId="40224DB5" w:rsidR="00BD72E1" w:rsidRPr="00B14BBB" w:rsidRDefault="00253FA4" w:rsidP="00B14BBB">
      <w:pPr>
        <w:spacing w:before="203"/>
        <w:jc w:val="left"/>
        <w:rPr>
          <w:rFonts w:ascii="Caudex" w:eastAsia="Caudex" w:hAnsi="Caudex" w:cs="Caudex"/>
          <w:b/>
          <w:sz w:val="32"/>
          <w:szCs w:val="32"/>
        </w:rPr>
      </w:pPr>
      <w:r w:rsidRPr="00B14BBB">
        <w:rPr>
          <w:rFonts w:ascii="Caudex" w:eastAsia="Caudex" w:hAnsi="Caudex" w:cs="Caudex"/>
          <w:b/>
          <w:sz w:val="32"/>
          <w:szCs w:val="32"/>
        </w:rPr>
        <w:t>TABLE OF CONTENTS</w:t>
      </w:r>
    </w:p>
    <w:sdt>
      <w:sdtPr>
        <w:rPr>
          <w:rFonts w:ascii="Avenir LT Std 45 Book" w:eastAsia="Tahoma" w:hAnsi="Avenir LT Std 45 Book" w:cs="Tahoma"/>
          <w:b w:val="0"/>
          <w:bCs w:val="0"/>
        </w:rPr>
        <w:id w:val="546576036"/>
        <w:docPartObj>
          <w:docPartGallery w:val="Table of Contents"/>
          <w:docPartUnique/>
        </w:docPartObj>
      </w:sdtPr>
      <w:sdtEndPr>
        <w:rPr>
          <w:rFonts w:ascii="Verdana" w:hAnsi="Verdana"/>
          <w:sz w:val="20"/>
          <w:szCs w:val="20"/>
        </w:rPr>
      </w:sdtEndPr>
      <w:sdtContent>
        <w:p w14:paraId="0245AD6A" w14:textId="05FE7CBE" w:rsidR="00923917" w:rsidRDefault="00253FA4">
          <w:pPr>
            <w:pStyle w:val="TOC1"/>
            <w:tabs>
              <w:tab w:val="left" w:pos="1742"/>
              <w:tab w:val="right" w:pos="10550"/>
            </w:tabs>
            <w:rPr>
              <w:rFonts w:asciiTheme="minorHAnsi" w:eastAsiaTheme="minorEastAsia" w:hAnsiTheme="minorHAnsi" w:cstheme="minorBidi"/>
              <w:b w:val="0"/>
              <w:bCs w:val="0"/>
              <w:noProof/>
              <w:kern w:val="2"/>
              <w:sz w:val="22"/>
              <w:szCs w:val="22"/>
              <w:lang w:val="pt-BR"/>
              <w14:ligatures w14:val="standardContextual"/>
            </w:rPr>
          </w:pPr>
          <w:r w:rsidRPr="00312944">
            <w:rPr>
              <w:sz w:val="20"/>
              <w:szCs w:val="20"/>
            </w:rPr>
            <w:fldChar w:fldCharType="begin"/>
          </w:r>
          <w:r w:rsidRPr="00312944">
            <w:rPr>
              <w:sz w:val="20"/>
              <w:szCs w:val="20"/>
            </w:rPr>
            <w:instrText xml:space="preserve"> TOC \h \u \z </w:instrText>
          </w:r>
          <w:r w:rsidRPr="00312944">
            <w:rPr>
              <w:sz w:val="20"/>
              <w:szCs w:val="20"/>
            </w:rPr>
            <w:fldChar w:fldCharType="separate"/>
          </w:r>
          <w:hyperlink w:anchor="_Toc150440574" w:history="1">
            <w:r w:rsidR="00923917" w:rsidRPr="00715AEB">
              <w:rPr>
                <w:rStyle w:val="Hyperlink"/>
                <w:noProof/>
              </w:rPr>
              <w:t>1.</w:t>
            </w:r>
            <w:r w:rsidR="00923917">
              <w:rPr>
                <w:rFonts w:asciiTheme="minorHAnsi" w:eastAsiaTheme="minorEastAsia" w:hAnsiTheme="minorHAnsi" w:cstheme="minorBidi"/>
                <w:b w:val="0"/>
                <w:bCs w:val="0"/>
                <w:noProof/>
                <w:kern w:val="2"/>
                <w:sz w:val="22"/>
                <w:szCs w:val="22"/>
                <w:lang w:val="pt-BR"/>
                <w14:ligatures w14:val="standardContextual"/>
              </w:rPr>
              <w:tab/>
            </w:r>
            <w:r w:rsidR="00923917" w:rsidRPr="00715AEB">
              <w:rPr>
                <w:rStyle w:val="Hyperlink"/>
                <w:noProof/>
              </w:rPr>
              <w:t>METHODOLOGY OVERVIEW</w:t>
            </w:r>
            <w:r w:rsidR="00923917">
              <w:rPr>
                <w:noProof/>
                <w:webHidden/>
              </w:rPr>
              <w:tab/>
            </w:r>
            <w:r w:rsidR="00923917">
              <w:rPr>
                <w:noProof/>
                <w:webHidden/>
              </w:rPr>
              <w:fldChar w:fldCharType="begin"/>
            </w:r>
            <w:r w:rsidR="00923917">
              <w:rPr>
                <w:noProof/>
                <w:webHidden/>
              </w:rPr>
              <w:instrText xml:space="preserve"> PAGEREF _Toc150440574 \h </w:instrText>
            </w:r>
            <w:r w:rsidR="00923917">
              <w:rPr>
                <w:noProof/>
                <w:webHidden/>
              </w:rPr>
            </w:r>
            <w:r w:rsidR="00923917">
              <w:rPr>
                <w:noProof/>
                <w:webHidden/>
              </w:rPr>
              <w:fldChar w:fldCharType="separate"/>
            </w:r>
            <w:r w:rsidR="00700139">
              <w:rPr>
                <w:noProof/>
                <w:webHidden/>
              </w:rPr>
              <w:t>6</w:t>
            </w:r>
            <w:r w:rsidR="00923917">
              <w:rPr>
                <w:noProof/>
                <w:webHidden/>
              </w:rPr>
              <w:fldChar w:fldCharType="end"/>
            </w:r>
          </w:hyperlink>
        </w:p>
        <w:p w14:paraId="461A5F8C" w14:textId="7BD34A38"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hyperlink w:anchor="_Toc150440575" w:history="1">
            <w:r w:rsidR="00923917" w:rsidRPr="00715AEB">
              <w:rPr>
                <w:rStyle w:val="Hyperlink"/>
                <w:noProof/>
              </w:rPr>
              <w:t>1.1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DEFINITIONS</w:t>
            </w:r>
            <w:r w:rsidR="00923917">
              <w:rPr>
                <w:noProof/>
                <w:webHidden/>
              </w:rPr>
              <w:tab/>
            </w:r>
            <w:r w:rsidR="00923917">
              <w:rPr>
                <w:noProof/>
                <w:webHidden/>
              </w:rPr>
              <w:fldChar w:fldCharType="begin"/>
            </w:r>
            <w:r w:rsidR="00923917">
              <w:rPr>
                <w:noProof/>
                <w:webHidden/>
              </w:rPr>
              <w:instrText xml:space="preserve"> PAGEREF _Toc150440575 \h </w:instrText>
            </w:r>
            <w:r w:rsidR="00923917">
              <w:rPr>
                <w:noProof/>
                <w:webHidden/>
              </w:rPr>
            </w:r>
            <w:r w:rsidR="00923917">
              <w:rPr>
                <w:noProof/>
                <w:webHidden/>
              </w:rPr>
              <w:fldChar w:fldCharType="separate"/>
            </w:r>
            <w:r w:rsidR="00700139">
              <w:rPr>
                <w:noProof/>
                <w:webHidden/>
              </w:rPr>
              <w:t>7</w:t>
            </w:r>
            <w:r w:rsidR="00923917">
              <w:rPr>
                <w:noProof/>
                <w:webHidden/>
              </w:rPr>
              <w:fldChar w:fldCharType="end"/>
            </w:r>
          </w:hyperlink>
        </w:p>
        <w:p w14:paraId="7CD065DC" w14:textId="0C295078"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hyperlink w:anchor="_Toc150440576" w:history="1">
            <w:r w:rsidR="00923917" w:rsidRPr="00715AEB">
              <w:rPr>
                <w:rStyle w:val="Hyperlink"/>
                <w:noProof/>
              </w:rPr>
              <w:t>1.2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ACRONYMS</w:t>
            </w:r>
            <w:r w:rsidR="00923917">
              <w:rPr>
                <w:noProof/>
                <w:webHidden/>
              </w:rPr>
              <w:tab/>
            </w:r>
            <w:r w:rsidR="00923917">
              <w:rPr>
                <w:noProof/>
                <w:webHidden/>
              </w:rPr>
              <w:fldChar w:fldCharType="begin"/>
            </w:r>
            <w:r w:rsidR="00923917">
              <w:rPr>
                <w:noProof/>
                <w:webHidden/>
              </w:rPr>
              <w:instrText xml:space="preserve"> PAGEREF _Toc150440576 \h </w:instrText>
            </w:r>
            <w:r w:rsidR="00923917">
              <w:rPr>
                <w:noProof/>
                <w:webHidden/>
              </w:rPr>
            </w:r>
            <w:r w:rsidR="00923917">
              <w:rPr>
                <w:noProof/>
                <w:webHidden/>
              </w:rPr>
              <w:fldChar w:fldCharType="separate"/>
            </w:r>
            <w:r w:rsidR="00700139">
              <w:rPr>
                <w:noProof/>
                <w:webHidden/>
              </w:rPr>
              <w:t>10</w:t>
            </w:r>
            <w:r w:rsidR="00923917">
              <w:rPr>
                <w:noProof/>
                <w:webHidden/>
              </w:rPr>
              <w:fldChar w:fldCharType="end"/>
            </w:r>
          </w:hyperlink>
        </w:p>
        <w:p w14:paraId="61E09E42" w14:textId="3EEB7001"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hyperlink w:anchor="_Toc150440577" w:history="1">
            <w:r w:rsidR="00923917" w:rsidRPr="00715AEB">
              <w:rPr>
                <w:rStyle w:val="Hyperlink"/>
                <w:noProof/>
              </w:rPr>
              <w:t>1.3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INTRODUCTION</w:t>
            </w:r>
            <w:r w:rsidR="00923917">
              <w:rPr>
                <w:noProof/>
                <w:webHidden/>
              </w:rPr>
              <w:tab/>
            </w:r>
            <w:r w:rsidR="00923917">
              <w:rPr>
                <w:noProof/>
                <w:webHidden/>
              </w:rPr>
              <w:fldChar w:fldCharType="begin"/>
            </w:r>
            <w:r w:rsidR="00923917">
              <w:rPr>
                <w:noProof/>
                <w:webHidden/>
              </w:rPr>
              <w:instrText xml:space="preserve"> PAGEREF _Toc150440577 \h </w:instrText>
            </w:r>
            <w:r w:rsidR="00923917">
              <w:rPr>
                <w:noProof/>
                <w:webHidden/>
              </w:rPr>
            </w:r>
            <w:r w:rsidR="00923917">
              <w:rPr>
                <w:noProof/>
                <w:webHidden/>
              </w:rPr>
              <w:fldChar w:fldCharType="separate"/>
            </w:r>
            <w:r w:rsidR="00700139">
              <w:rPr>
                <w:noProof/>
                <w:webHidden/>
              </w:rPr>
              <w:t>11</w:t>
            </w:r>
            <w:r w:rsidR="00923917">
              <w:rPr>
                <w:noProof/>
                <w:webHidden/>
              </w:rPr>
              <w:fldChar w:fldCharType="end"/>
            </w:r>
          </w:hyperlink>
        </w:p>
        <w:p w14:paraId="01243534" w14:textId="6934BB70"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"_Toc150440578"</w:instrText>
          </w:r>
          <w:r>
            <w:fldChar w:fldCharType="separate"/>
          </w:r>
          <w:r w:rsidR="00923917" w:rsidRPr="00715AEB">
            <w:rPr>
              <w:rStyle w:val="Hyperlink"/>
              <w:noProof/>
            </w:rPr>
            <w:t>1.4</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SCOPE</w:t>
          </w:r>
          <w:r w:rsidR="00923917">
            <w:rPr>
              <w:noProof/>
              <w:webHidden/>
            </w:rPr>
            <w:tab/>
          </w:r>
          <w:r w:rsidR="00923917">
            <w:rPr>
              <w:noProof/>
              <w:webHidden/>
            </w:rPr>
            <w:fldChar w:fldCharType="begin"/>
          </w:r>
          <w:r w:rsidR="00923917">
            <w:rPr>
              <w:noProof/>
              <w:webHidden/>
            </w:rPr>
            <w:instrText xml:space="preserve"> PAGEREF _Toc150440578 \h </w:instrText>
          </w:r>
          <w:r w:rsidR="00923917">
            <w:rPr>
              <w:noProof/>
              <w:webHidden/>
            </w:rPr>
          </w:r>
          <w:r w:rsidR="00923917">
            <w:rPr>
              <w:noProof/>
              <w:webHidden/>
            </w:rPr>
            <w:fldChar w:fldCharType="separate"/>
          </w:r>
          <w:ins w:id="5" w:author="Sophia Simmons" w:date="2024-01-16T16:48:00Z">
            <w:r w:rsidR="00700139">
              <w:rPr>
                <w:noProof/>
                <w:webHidden/>
              </w:rPr>
              <w:t>13</w:t>
            </w:r>
          </w:ins>
          <w:del w:id="6" w:author="Sophia Simmons" w:date="2024-01-16T16:48:00Z">
            <w:r w:rsidR="00923917" w:rsidDel="00700139">
              <w:rPr>
                <w:noProof/>
                <w:webHidden/>
              </w:rPr>
              <w:delText>14</w:delText>
            </w:r>
          </w:del>
          <w:r w:rsidR="00923917">
            <w:rPr>
              <w:noProof/>
              <w:webHidden/>
            </w:rPr>
            <w:fldChar w:fldCharType="end"/>
          </w:r>
          <w:r>
            <w:rPr>
              <w:noProof/>
            </w:rPr>
            <w:fldChar w:fldCharType="end"/>
          </w:r>
        </w:p>
        <w:p w14:paraId="6519BC98" w14:textId="2707B92A"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"_Toc150440579"</w:instrText>
          </w:r>
          <w:r>
            <w:fldChar w:fldCharType="separate"/>
          </w:r>
          <w:r w:rsidR="00923917" w:rsidRPr="00715AEB">
            <w:rPr>
              <w:rStyle w:val="Hyperlink"/>
              <w:noProof/>
            </w:rPr>
            <w:t>1.5</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UMBRELLA SPECIES DEFINITION</w:t>
          </w:r>
          <w:r w:rsidR="00923917">
            <w:rPr>
              <w:noProof/>
              <w:webHidden/>
            </w:rPr>
            <w:tab/>
          </w:r>
          <w:r w:rsidR="00923917">
            <w:rPr>
              <w:noProof/>
              <w:webHidden/>
            </w:rPr>
            <w:fldChar w:fldCharType="begin"/>
          </w:r>
          <w:r w:rsidR="00923917">
            <w:rPr>
              <w:noProof/>
              <w:webHidden/>
            </w:rPr>
            <w:instrText xml:space="preserve"> PAGEREF _Toc150440579 \h </w:instrText>
          </w:r>
          <w:r w:rsidR="00923917">
            <w:rPr>
              <w:noProof/>
              <w:webHidden/>
            </w:rPr>
          </w:r>
          <w:r w:rsidR="00923917">
            <w:rPr>
              <w:noProof/>
              <w:webHidden/>
            </w:rPr>
            <w:fldChar w:fldCharType="separate"/>
          </w:r>
          <w:ins w:id="7" w:author="Sophia Simmons" w:date="2024-01-16T16:48:00Z">
            <w:r w:rsidR="00700139">
              <w:rPr>
                <w:noProof/>
                <w:webHidden/>
              </w:rPr>
              <w:t>15</w:t>
            </w:r>
          </w:ins>
          <w:del w:id="8" w:author="Sophia Simmons" w:date="2024-01-16T16:48:00Z">
            <w:r w:rsidR="00923917" w:rsidDel="00700139">
              <w:rPr>
                <w:noProof/>
                <w:webHidden/>
              </w:rPr>
              <w:delText>18</w:delText>
            </w:r>
          </w:del>
          <w:r w:rsidR="00923917">
            <w:rPr>
              <w:noProof/>
              <w:webHidden/>
            </w:rPr>
            <w:fldChar w:fldCharType="end"/>
          </w:r>
          <w:r>
            <w:rPr>
              <w:noProof/>
            </w:rPr>
            <w:fldChar w:fldCharType="end"/>
          </w:r>
        </w:p>
        <w:p w14:paraId="2764EF9C" w14:textId="6E57554D"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"_Toc150440580"</w:instrText>
          </w:r>
          <w:r>
            <w:fldChar w:fldCharType="separate"/>
          </w:r>
          <w:r w:rsidR="00923917" w:rsidRPr="00715AEB">
            <w:rPr>
              <w:rStyle w:val="Hyperlink"/>
              <w:smallCaps/>
              <w:noProof/>
            </w:rPr>
            <w:t>1.6</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smallCaps/>
              <w:noProof/>
            </w:rPr>
            <w:t>GENERAL FRAMEWORK AND METHODOLOGY STEPS</w:t>
          </w:r>
          <w:r w:rsidR="00923917">
            <w:rPr>
              <w:noProof/>
              <w:webHidden/>
            </w:rPr>
            <w:tab/>
          </w:r>
          <w:r w:rsidR="00923917">
            <w:rPr>
              <w:noProof/>
              <w:webHidden/>
            </w:rPr>
            <w:fldChar w:fldCharType="begin"/>
          </w:r>
          <w:r w:rsidR="00923917">
            <w:rPr>
              <w:noProof/>
              <w:webHidden/>
            </w:rPr>
            <w:instrText xml:space="preserve"> PAGEREF _Toc150440580 \h </w:instrText>
          </w:r>
          <w:r w:rsidR="00923917">
            <w:rPr>
              <w:noProof/>
              <w:webHidden/>
            </w:rPr>
          </w:r>
          <w:r w:rsidR="00923917">
            <w:rPr>
              <w:noProof/>
              <w:webHidden/>
            </w:rPr>
            <w:fldChar w:fldCharType="separate"/>
          </w:r>
          <w:ins w:id="9" w:author="Sophia Simmons" w:date="2024-01-16T16:48:00Z">
            <w:r w:rsidR="00700139">
              <w:rPr>
                <w:noProof/>
                <w:webHidden/>
              </w:rPr>
              <w:t>16</w:t>
            </w:r>
          </w:ins>
          <w:del w:id="10" w:author="Sophia Simmons" w:date="2024-01-16T16:48:00Z">
            <w:r w:rsidR="00923917" w:rsidDel="00700139">
              <w:rPr>
                <w:noProof/>
                <w:webHidden/>
              </w:rPr>
              <w:delText>19</w:delText>
            </w:r>
          </w:del>
          <w:r w:rsidR="00923917">
            <w:rPr>
              <w:noProof/>
              <w:webHidden/>
            </w:rPr>
            <w:fldChar w:fldCharType="end"/>
          </w:r>
          <w:r>
            <w:rPr>
              <w:noProof/>
            </w:rPr>
            <w:fldChar w:fldCharType="end"/>
          </w:r>
        </w:p>
        <w:p w14:paraId="6648F130" w14:textId="27704B08" w:rsidR="00923917" w:rsidRDefault="00000000">
          <w:pPr>
            <w:pStyle w:val="TOC1"/>
            <w:tabs>
              <w:tab w:val="left" w:pos="1742"/>
              <w:tab w:val="right" w:pos="10550"/>
            </w:tabs>
            <w:rPr>
              <w:rFonts w:asciiTheme="minorHAnsi" w:eastAsiaTheme="minorEastAsia" w:hAnsiTheme="minorHAnsi" w:cstheme="minorBidi"/>
              <w:b w:val="0"/>
              <w:bCs w:val="0"/>
              <w:noProof/>
              <w:kern w:val="2"/>
              <w:sz w:val="22"/>
              <w:szCs w:val="22"/>
              <w:lang w:val="pt-BR"/>
              <w14:ligatures w14:val="standardContextual"/>
            </w:rPr>
          </w:pPr>
          <w:r>
            <w:fldChar w:fldCharType="begin"/>
          </w:r>
          <w:r>
            <w:instrText>HYPERLINK \l "_Toc150440581"</w:instrText>
          </w:r>
          <w:r>
            <w:fldChar w:fldCharType="separate"/>
          </w:r>
          <w:r w:rsidR="00923917" w:rsidRPr="00715AEB">
            <w:rPr>
              <w:rStyle w:val="Hyperlink"/>
              <w:noProof/>
            </w:rPr>
            <w:t>2.</w:t>
          </w:r>
          <w:r w:rsidR="00923917">
            <w:rPr>
              <w:rFonts w:asciiTheme="minorHAnsi" w:eastAsiaTheme="minorEastAsia" w:hAnsiTheme="minorHAnsi" w:cstheme="minorBidi"/>
              <w:b w:val="0"/>
              <w:bCs w:val="0"/>
              <w:noProof/>
              <w:kern w:val="2"/>
              <w:sz w:val="22"/>
              <w:szCs w:val="22"/>
              <w:lang w:val="pt-BR"/>
              <w14:ligatures w14:val="standardContextual"/>
            </w:rPr>
            <w:tab/>
          </w:r>
          <w:r w:rsidR="00923917" w:rsidRPr="00715AEB">
            <w:rPr>
              <w:rStyle w:val="Hyperlink"/>
              <w:noProof/>
            </w:rPr>
            <w:t>PROJECT ELIGIBILITY</w:t>
          </w:r>
          <w:r w:rsidR="00923917">
            <w:rPr>
              <w:noProof/>
              <w:webHidden/>
            </w:rPr>
            <w:tab/>
          </w:r>
          <w:r w:rsidR="00923917">
            <w:rPr>
              <w:noProof/>
              <w:webHidden/>
            </w:rPr>
            <w:fldChar w:fldCharType="begin"/>
          </w:r>
          <w:r w:rsidR="00923917">
            <w:rPr>
              <w:noProof/>
              <w:webHidden/>
            </w:rPr>
            <w:instrText xml:space="preserve"> PAGEREF _Toc150440581 \h </w:instrText>
          </w:r>
          <w:r w:rsidR="00923917">
            <w:rPr>
              <w:noProof/>
              <w:webHidden/>
            </w:rPr>
          </w:r>
          <w:r w:rsidR="00923917">
            <w:rPr>
              <w:noProof/>
              <w:webHidden/>
            </w:rPr>
            <w:fldChar w:fldCharType="separate"/>
          </w:r>
          <w:ins w:id="11" w:author="Sophia Simmons" w:date="2024-01-16T16:48:00Z">
            <w:r w:rsidR="00700139">
              <w:rPr>
                <w:noProof/>
                <w:webHidden/>
              </w:rPr>
              <w:t>20</w:t>
            </w:r>
          </w:ins>
          <w:del w:id="12" w:author="Sophia Simmons" w:date="2024-01-16T16:48:00Z">
            <w:r w:rsidR="00923917" w:rsidDel="00700139">
              <w:rPr>
                <w:noProof/>
                <w:webHidden/>
              </w:rPr>
              <w:delText>24</w:delText>
            </w:r>
          </w:del>
          <w:r w:rsidR="00923917">
            <w:rPr>
              <w:noProof/>
              <w:webHidden/>
            </w:rPr>
            <w:fldChar w:fldCharType="end"/>
          </w:r>
          <w:r>
            <w:rPr>
              <w:noProof/>
            </w:rPr>
            <w:fldChar w:fldCharType="end"/>
          </w:r>
        </w:p>
        <w:p w14:paraId="17599D26" w14:textId="19FB46A7"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"_Toc150440582"</w:instrText>
          </w:r>
          <w:r>
            <w:fldChar w:fldCharType="separate"/>
          </w:r>
          <w:r w:rsidR="00923917" w:rsidRPr="00715AEB">
            <w:rPr>
              <w:rStyle w:val="Hyperlink"/>
              <w:rFonts w:ascii="Caudex" w:eastAsia="Caudex" w:hAnsi="Caudex" w:cs="Caudex"/>
              <w:noProof/>
            </w:rPr>
            <w:t>2.1.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ECOSYSTEM TYPE CLASSIFICATION</w:t>
          </w:r>
          <w:r w:rsidR="00923917">
            <w:rPr>
              <w:noProof/>
              <w:webHidden/>
            </w:rPr>
            <w:tab/>
          </w:r>
          <w:r w:rsidR="00923917">
            <w:rPr>
              <w:noProof/>
              <w:webHidden/>
            </w:rPr>
            <w:fldChar w:fldCharType="begin"/>
          </w:r>
          <w:r w:rsidR="00923917">
            <w:rPr>
              <w:noProof/>
              <w:webHidden/>
            </w:rPr>
            <w:instrText xml:space="preserve"> PAGEREF _Toc150440582 \h </w:instrText>
          </w:r>
          <w:r w:rsidR="00923917">
            <w:rPr>
              <w:noProof/>
              <w:webHidden/>
            </w:rPr>
          </w:r>
          <w:r w:rsidR="00923917">
            <w:rPr>
              <w:noProof/>
              <w:webHidden/>
            </w:rPr>
            <w:fldChar w:fldCharType="separate"/>
          </w:r>
          <w:ins w:id="13" w:author="Sophia Simmons" w:date="2024-01-16T16:48:00Z">
            <w:r w:rsidR="00700139">
              <w:rPr>
                <w:noProof/>
                <w:webHidden/>
              </w:rPr>
              <w:t>20</w:t>
            </w:r>
          </w:ins>
          <w:del w:id="14" w:author="Sophia Simmons" w:date="2024-01-16T16:48:00Z">
            <w:r w:rsidR="00923917" w:rsidDel="00700139">
              <w:rPr>
                <w:noProof/>
                <w:webHidden/>
              </w:rPr>
              <w:delText>24</w:delText>
            </w:r>
          </w:del>
          <w:r w:rsidR="00923917">
            <w:rPr>
              <w:noProof/>
              <w:webHidden/>
            </w:rPr>
            <w:fldChar w:fldCharType="end"/>
          </w:r>
          <w:r>
            <w:rPr>
              <w:noProof/>
            </w:rPr>
            <w:fldChar w:fldCharType="end"/>
          </w:r>
        </w:p>
        <w:p w14:paraId="63EE850F" w14:textId="57D238DA"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"_Toc150440583"</w:instrText>
          </w:r>
          <w:r>
            <w:fldChar w:fldCharType="separate"/>
          </w:r>
          <w:r w:rsidR="00923917" w:rsidRPr="00715AEB">
            <w:rPr>
              <w:rStyle w:val="Hyperlink"/>
              <w:rFonts w:ascii="Caudex" w:eastAsia="Caudex" w:hAnsi="Caudex" w:cs="Caudex"/>
              <w:noProof/>
            </w:rPr>
            <w:t>2.2.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FOREST/VEGETATION REQUIREMENTS</w:t>
          </w:r>
          <w:r w:rsidR="00923917">
            <w:rPr>
              <w:noProof/>
              <w:webHidden/>
            </w:rPr>
            <w:tab/>
          </w:r>
          <w:r w:rsidR="00923917">
            <w:rPr>
              <w:noProof/>
              <w:webHidden/>
            </w:rPr>
            <w:fldChar w:fldCharType="begin"/>
          </w:r>
          <w:r w:rsidR="00923917">
            <w:rPr>
              <w:noProof/>
              <w:webHidden/>
            </w:rPr>
            <w:instrText xml:space="preserve"> PAGEREF _Toc150440583 \h </w:instrText>
          </w:r>
          <w:r w:rsidR="00923917">
            <w:rPr>
              <w:noProof/>
              <w:webHidden/>
            </w:rPr>
          </w:r>
          <w:r w:rsidR="00923917">
            <w:rPr>
              <w:noProof/>
              <w:webHidden/>
            </w:rPr>
            <w:fldChar w:fldCharType="separate"/>
          </w:r>
          <w:ins w:id="15" w:author="Sophia Simmons" w:date="2024-01-16T16:48:00Z">
            <w:r w:rsidR="00700139">
              <w:rPr>
                <w:noProof/>
                <w:webHidden/>
              </w:rPr>
              <w:t>20</w:t>
            </w:r>
          </w:ins>
          <w:del w:id="16" w:author="Sophia Simmons" w:date="2024-01-16T16:48:00Z">
            <w:r w:rsidR="00923917" w:rsidDel="00700139">
              <w:rPr>
                <w:noProof/>
                <w:webHidden/>
              </w:rPr>
              <w:delText>24</w:delText>
            </w:r>
          </w:del>
          <w:r w:rsidR="00923917">
            <w:rPr>
              <w:noProof/>
              <w:webHidden/>
            </w:rPr>
            <w:fldChar w:fldCharType="end"/>
          </w:r>
          <w:r>
            <w:rPr>
              <w:noProof/>
            </w:rPr>
            <w:fldChar w:fldCharType="end"/>
          </w:r>
        </w:p>
        <w:p w14:paraId="50736A83" w14:textId="36DBE846"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"_Toc150440584"</w:instrText>
          </w:r>
          <w:r>
            <w:fldChar w:fldCharType="separate"/>
          </w:r>
          <w:r w:rsidR="00923917" w:rsidRPr="00715AEB">
            <w:rPr>
              <w:rStyle w:val="Hyperlink"/>
              <w:rFonts w:ascii="Caudex" w:eastAsia="Caudex" w:hAnsi="Caudex" w:cs="Caudex"/>
              <w:noProof/>
            </w:rPr>
            <w:t>2.3.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LAND OWNERSHIP TYPE</w:t>
          </w:r>
          <w:r w:rsidR="00923917">
            <w:rPr>
              <w:noProof/>
              <w:webHidden/>
            </w:rPr>
            <w:tab/>
          </w:r>
          <w:r w:rsidR="00923917">
            <w:rPr>
              <w:noProof/>
              <w:webHidden/>
            </w:rPr>
            <w:fldChar w:fldCharType="begin"/>
          </w:r>
          <w:r w:rsidR="00923917">
            <w:rPr>
              <w:noProof/>
              <w:webHidden/>
            </w:rPr>
            <w:instrText xml:space="preserve"> PAGEREF _Toc150440584 \h </w:instrText>
          </w:r>
          <w:r w:rsidR="00923917">
            <w:rPr>
              <w:noProof/>
              <w:webHidden/>
            </w:rPr>
          </w:r>
          <w:r w:rsidR="00923917">
            <w:rPr>
              <w:noProof/>
              <w:webHidden/>
            </w:rPr>
            <w:fldChar w:fldCharType="separate"/>
          </w:r>
          <w:ins w:id="17" w:author="Sophia Simmons" w:date="2024-01-16T16:48:00Z">
            <w:r w:rsidR="00700139">
              <w:rPr>
                <w:noProof/>
                <w:webHidden/>
              </w:rPr>
              <w:t>20</w:t>
            </w:r>
          </w:ins>
          <w:del w:id="18" w:author="Sophia Simmons" w:date="2024-01-16T16:48:00Z">
            <w:r w:rsidR="00923917" w:rsidDel="00700139">
              <w:rPr>
                <w:noProof/>
                <w:webHidden/>
              </w:rPr>
              <w:delText>24</w:delText>
            </w:r>
          </w:del>
          <w:r w:rsidR="00923917">
            <w:rPr>
              <w:noProof/>
              <w:webHidden/>
            </w:rPr>
            <w:fldChar w:fldCharType="end"/>
          </w:r>
          <w:r>
            <w:rPr>
              <w:noProof/>
            </w:rPr>
            <w:fldChar w:fldCharType="end"/>
          </w:r>
        </w:p>
        <w:p w14:paraId="76CA0A2A" w14:textId="2D6AA08B"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"_Toc150440585"</w:instrText>
          </w:r>
          <w:r>
            <w:fldChar w:fldCharType="separate"/>
          </w:r>
          <w:r w:rsidR="00923917" w:rsidRPr="00715AEB">
            <w:rPr>
              <w:rStyle w:val="Hyperlink"/>
              <w:rFonts w:ascii="Caudex" w:eastAsia="Caudex" w:hAnsi="Caudex" w:cs="Caudex"/>
              <w:noProof/>
            </w:rPr>
            <w:t>2.4.</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PROOF OF OWNERSHIP</w:t>
          </w:r>
          <w:r w:rsidR="00923917">
            <w:rPr>
              <w:noProof/>
              <w:webHidden/>
            </w:rPr>
            <w:tab/>
          </w:r>
          <w:r w:rsidR="00923917">
            <w:rPr>
              <w:noProof/>
              <w:webHidden/>
            </w:rPr>
            <w:fldChar w:fldCharType="begin"/>
          </w:r>
          <w:r w:rsidR="00923917">
            <w:rPr>
              <w:noProof/>
              <w:webHidden/>
            </w:rPr>
            <w:instrText xml:space="preserve"> PAGEREF _Toc150440585 \h </w:instrText>
          </w:r>
          <w:r w:rsidR="00923917">
            <w:rPr>
              <w:noProof/>
              <w:webHidden/>
            </w:rPr>
          </w:r>
          <w:r w:rsidR="00923917">
            <w:rPr>
              <w:noProof/>
              <w:webHidden/>
            </w:rPr>
            <w:fldChar w:fldCharType="separate"/>
          </w:r>
          <w:ins w:id="19" w:author="Sophia Simmons" w:date="2024-01-16T16:48:00Z">
            <w:r w:rsidR="00700139">
              <w:rPr>
                <w:noProof/>
                <w:webHidden/>
              </w:rPr>
              <w:t>20</w:t>
            </w:r>
          </w:ins>
          <w:del w:id="20" w:author="Sophia Simmons" w:date="2024-01-16T16:48:00Z">
            <w:r w:rsidR="00923917" w:rsidDel="00700139">
              <w:rPr>
                <w:noProof/>
                <w:webHidden/>
              </w:rPr>
              <w:delText>24</w:delText>
            </w:r>
          </w:del>
          <w:r w:rsidR="00923917">
            <w:rPr>
              <w:noProof/>
              <w:webHidden/>
            </w:rPr>
            <w:fldChar w:fldCharType="end"/>
          </w:r>
          <w:r>
            <w:rPr>
              <w:noProof/>
            </w:rPr>
            <w:fldChar w:fldCharType="end"/>
          </w:r>
        </w:p>
        <w:p w14:paraId="3FF4E0A6" w14:textId="6E9DC98A"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"_Toc150440586"</w:instrText>
          </w:r>
          <w:r>
            <w:fldChar w:fldCharType="separate"/>
          </w:r>
          <w:r w:rsidR="00923917" w:rsidRPr="00715AEB">
            <w:rPr>
              <w:rStyle w:val="Hyperlink"/>
              <w:rFonts w:ascii="Caudex" w:eastAsia="Caudex" w:hAnsi="Caudex" w:cs="Caudex"/>
              <w:noProof/>
            </w:rPr>
            <w:t>2.5.</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REGULATORY COMPLIANCE</w:t>
          </w:r>
          <w:r w:rsidR="00923917">
            <w:rPr>
              <w:noProof/>
              <w:webHidden/>
            </w:rPr>
            <w:tab/>
          </w:r>
          <w:r w:rsidR="00923917">
            <w:rPr>
              <w:noProof/>
              <w:webHidden/>
            </w:rPr>
            <w:fldChar w:fldCharType="begin"/>
          </w:r>
          <w:r w:rsidR="00923917">
            <w:rPr>
              <w:noProof/>
              <w:webHidden/>
            </w:rPr>
            <w:instrText xml:space="preserve"> PAGEREF _Toc150440586 \h </w:instrText>
          </w:r>
          <w:r w:rsidR="00923917">
            <w:rPr>
              <w:noProof/>
              <w:webHidden/>
            </w:rPr>
          </w:r>
          <w:r w:rsidR="00923917">
            <w:rPr>
              <w:noProof/>
              <w:webHidden/>
            </w:rPr>
            <w:fldChar w:fldCharType="separate"/>
          </w:r>
          <w:ins w:id="21" w:author="Sophia Simmons" w:date="2024-01-16T16:48:00Z">
            <w:r w:rsidR="00700139">
              <w:rPr>
                <w:noProof/>
                <w:webHidden/>
              </w:rPr>
              <w:t>20</w:t>
            </w:r>
          </w:ins>
          <w:del w:id="22" w:author="Sophia Simmons" w:date="2024-01-16T16:48:00Z">
            <w:r w:rsidR="00923917" w:rsidDel="00700139">
              <w:rPr>
                <w:noProof/>
                <w:webHidden/>
              </w:rPr>
              <w:delText>24</w:delText>
            </w:r>
          </w:del>
          <w:r w:rsidR="00923917">
            <w:rPr>
              <w:noProof/>
              <w:webHidden/>
            </w:rPr>
            <w:fldChar w:fldCharType="end"/>
          </w:r>
          <w:r>
            <w:rPr>
              <w:noProof/>
            </w:rPr>
            <w:fldChar w:fldCharType="end"/>
          </w:r>
        </w:p>
        <w:p w14:paraId="305B0FA8" w14:textId="36499331"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"_Toc150440587"</w:instrText>
          </w:r>
          <w:r>
            <w:fldChar w:fldCharType="separate"/>
          </w:r>
          <w:r w:rsidR="00923917" w:rsidRPr="00715AEB">
            <w:rPr>
              <w:rStyle w:val="Hyperlink"/>
              <w:rFonts w:ascii="Caudex" w:eastAsia="Caudex" w:hAnsi="Caudex" w:cs="Caudex"/>
              <w:noProof/>
            </w:rPr>
            <w:t>2.6.</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PERMANENCE OF PROJECT ACTIVITIES</w:t>
          </w:r>
          <w:r w:rsidR="00923917">
            <w:rPr>
              <w:noProof/>
              <w:webHidden/>
            </w:rPr>
            <w:tab/>
          </w:r>
          <w:r w:rsidR="00923917">
            <w:rPr>
              <w:noProof/>
              <w:webHidden/>
            </w:rPr>
            <w:fldChar w:fldCharType="begin"/>
          </w:r>
          <w:r w:rsidR="00923917">
            <w:rPr>
              <w:noProof/>
              <w:webHidden/>
            </w:rPr>
            <w:instrText xml:space="preserve"> PAGEREF _Toc150440587 \h </w:instrText>
          </w:r>
          <w:r w:rsidR="00923917">
            <w:rPr>
              <w:noProof/>
              <w:webHidden/>
            </w:rPr>
          </w:r>
          <w:r w:rsidR="00923917">
            <w:rPr>
              <w:noProof/>
              <w:webHidden/>
            </w:rPr>
            <w:fldChar w:fldCharType="separate"/>
          </w:r>
          <w:ins w:id="23" w:author="Sophia Simmons" w:date="2024-01-16T16:48:00Z">
            <w:r w:rsidR="00700139">
              <w:rPr>
                <w:noProof/>
                <w:webHidden/>
              </w:rPr>
              <w:t>20</w:t>
            </w:r>
          </w:ins>
          <w:del w:id="24" w:author="Sophia Simmons" w:date="2024-01-16T16:48:00Z">
            <w:r w:rsidR="00923917" w:rsidDel="00700139">
              <w:rPr>
                <w:noProof/>
                <w:webHidden/>
              </w:rPr>
              <w:delText>24</w:delText>
            </w:r>
          </w:del>
          <w:r w:rsidR="00923917">
            <w:rPr>
              <w:noProof/>
              <w:webHidden/>
            </w:rPr>
            <w:fldChar w:fldCharType="end"/>
          </w:r>
          <w:r>
            <w:rPr>
              <w:noProof/>
            </w:rPr>
            <w:fldChar w:fldCharType="end"/>
          </w:r>
        </w:p>
        <w:p w14:paraId="30746138" w14:textId="3FA0938C"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"_Toc150440588"</w:instrText>
          </w:r>
          <w:r>
            <w:fldChar w:fldCharType="separate"/>
          </w:r>
          <w:r w:rsidR="00923917" w:rsidRPr="00715AEB">
            <w:rPr>
              <w:rStyle w:val="Hyperlink"/>
              <w:rFonts w:ascii="Caudex" w:eastAsia="Caudex" w:hAnsi="Caudex" w:cs="Caudex"/>
              <w:noProof/>
            </w:rPr>
            <w:t>2.7.</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PROJECT START DATE AND ADOPTION DATE</w:t>
          </w:r>
          <w:r w:rsidR="00923917">
            <w:rPr>
              <w:noProof/>
              <w:webHidden/>
            </w:rPr>
            <w:tab/>
          </w:r>
          <w:r w:rsidR="00923917">
            <w:rPr>
              <w:noProof/>
              <w:webHidden/>
            </w:rPr>
            <w:fldChar w:fldCharType="begin"/>
          </w:r>
          <w:r w:rsidR="00923917">
            <w:rPr>
              <w:noProof/>
              <w:webHidden/>
            </w:rPr>
            <w:instrText xml:space="preserve"> PAGEREF _Toc150440588 \h </w:instrText>
          </w:r>
          <w:r w:rsidR="00923917">
            <w:rPr>
              <w:noProof/>
              <w:webHidden/>
            </w:rPr>
          </w:r>
          <w:r w:rsidR="00923917">
            <w:rPr>
              <w:noProof/>
              <w:webHidden/>
            </w:rPr>
            <w:fldChar w:fldCharType="separate"/>
          </w:r>
          <w:ins w:id="25" w:author="Sophia Simmons" w:date="2024-01-16T16:48:00Z">
            <w:r w:rsidR="00700139">
              <w:rPr>
                <w:noProof/>
                <w:webHidden/>
              </w:rPr>
              <w:t>21</w:t>
            </w:r>
          </w:ins>
          <w:del w:id="26" w:author="Sophia Simmons" w:date="2024-01-16T16:48:00Z">
            <w:r w:rsidR="00923917" w:rsidDel="00700139">
              <w:rPr>
                <w:noProof/>
                <w:webHidden/>
              </w:rPr>
              <w:delText>25</w:delText>
            </w:r>
          </w:del>
          <w:r w:rsidR="00923917">
            <w:rPr>
              <w:noProof/>
              <w:webHidden/>
            </w:rPr>
            <w:fldChar w:fldCharType="end"/>
          </w:r>
          <w:r>
            <w:rPr>
              <w:noProof/>
            </w:rPr>
            <w:fldChar w:fldCharType="end"/>
          </w:r>
        </w:p>
        <w:p w14:paraId="7BC27C3A" w14:textId="0E49260C"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"_Toc150440589"</w:instrText>
          </w:r>
          <w:r>
            <w:fldChar w:fldCharType="separate"/>
          </w:r>
          <w:r w:rsidR="00923917" w:rsidRPr="00715AEB">
            <w:rPr>
              <w:rStyle w:val="Hyperlink"/>
              <w:rFonts w:ascii="Caudex" w:eastAsia="Caudex" w:hAnsi="Caudex" w:cs="Caudex"/>
              <w:noProof/>
            </w:rPr>
            <w:t>2.8.</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CREDITING TERM</w:t>
          </w:r>
          <w:r w:rsidR="00923917">
            <w:rPr>
              <w:noProof/>
              <w:webHidden/>
            </w:rPr>
            <w:tab/>
          </w:r>
          <w:r w:rsidR="00923917">
            <w:rPr>
              <w:noProof/>
              <w:webHidden/>
            </w:rPr>
            <w:fldChar w:fldCharType="begin"/>
          </w:r>
          <w:r w:rsidR="00923917">
            <w:rPr>
              <w:noProof/>
              <w:webHidden/>
            </w:rPr>
            <w:instrText xml:space="preserve"> PAGEREF _Toc150440589 \h </w:instrText>
          </w:r>
          <w:r w:rsidR="00923917">
            <w:rPr>
              <w:noProof/>
              <w:webHidden/>
            </w:rPr>
          </w:r>
          <w:r w:rsidR="00923917">
            <w:rPr>
              <w:noProof/>
              <w:webHidden/>
            </w:rPr>
            <w:fldChar w:fldCharType="separate"/>
          </w:r>
          <w:ins w:id="27" w:author="Sophia Simmons" w:date="2024-01-16T16:48:00Z">
            <w:r w:rsidR="00700139">
              <w:rPr>
                <w:noProof/>
                <w:webHidden/>
              </w:rPr>
              <w:t>21</w:t>
            </w:r>
          </w:ins>
          <w:del w:id="28" w:author="Sophia Simmons" w:date="2024-01-16T16:48:00Z">
            <w:r w:rsidR="00923917" w:rsidDel="00700139">
              <w:rPr>
                <w:noProof/>
                <w:webHidden/>
              </w:rPr>
              <w:delText>25</w:delText>
            </w:r>
          </w:del>
          <w:r w:rsidR="00923917">
            <w:rPr>
              <w:noProof/>
              <w:webHidden/>
            </w:rPr>
            <w:fldChar w:fldCharType="end"/>
          </w:r>
          <w:r>
            <w:rPr>
              <w:noProof/>
            </w:rPr>
            <w:fldChar w:fldCharType="end"/>
          </w:r>
        </w:p>
        <w:p w14:paraId="6F24C9EF" w14:textId="27455914" w:rsidR="00923917" w:rsidRDefault="00000000">
          <w:pPr>
            <w:pStyle w:val="TOC1"/>
            <w:tabs>
              <w:tab w:val="left" w:pos="1742"/>
              <w:tab w:val="right" w:pos="10550"/>
            </w:tabs>
            <w:rPr>
              <w:rFonts w:asciiTheme="minorHAnsi" w:eastAsiaTheme="minorEastAsia" w:hAnsiTheme="minorHAnsi" w:cstheme="minorBidi"/>
              <w:b w:val="0"/>
              <w:bCs w:val="0"/>
              <w:noProof/>
              <w:kern w:val="2"/>
              <w:sz w:val="22"/>
              <w:szCs w:val="22"/>
              <w:lang w:val="pt-BR"/>
              <w14:ligatures w14:val="standardContextual"/>
            </w:rPr>
          </w:pPr>
          <w:r>
            <w:fldChar w:fldCharType="begin"/>
          </w:r>
          <w:r>
            <w:instrText>HYPERLINK \l "_Toc150440590"</w:instrText>
          </w:r>
          <w:r>
            <w:fldChar w:fldCharType="separate"/>
          </w:r>
          <w:r w:rsidR="00923917" w:rsidRPr="00715AEB">
            <w:rPr>
              <w:rStyle w:val="Hyperlink"/>
              <w:noProof/>
            </w:rPr>
            <w:t>3.</w:t>
          </w:r>
          <w:r w:rsidR="00923917">
            <w:rPr>
              <w:rFonts w:asciiTheme="minorHAnsi" w:eastAsiaTheme="minorEastAsia" w:hAnsiTheme="minorHAnsi" w:cstheme="minorBidi"/>
              <w:b w:val="0"/>
              <w:bCs w:val="0"/>
              <w:noProof/>
              <w:kern w:val="2"/>
              <w:sz w:val="22"/>
              <w:szCs w:val="22"/>
              <w:lang w:val="pt-BR"/>
              <w14:ligatures w14:val="standardContextual"/>
            </w:rPr>
            <w:tab/>
          </w:r>
          <w:r w:rsidR="00923917" w:rsidRPr="00715AEB">
            <w:rPr>
              <w:rStyle w:val="Hyperlink"/>
              <w:noProof/>
            </w:rPr>
            <w:t>PROPERTY AREA BOUNDARY</w:t>
          </w:r>
          <w:r w:rsidR="00923917">
            <w:rPr>
              <w:noProof/>
              <w:webHidden/>
            </w:rPr>
            <w:tab/>
          </w:r>
          <w:r w:rsidR="00923917">
            <w:rPr>
              <w:noProof/>
              <w:webHidden/>
            </w:rPr>
            <w:fldChar w:fldCharType="begin"/>
          </w:r>
          <w:r w:rsidR="00923917">
            <w:rPr>
              <w:noProof/>
              <w:webHidden/>
            </w:rPr>
            <w:instrText xml:space="preserve"> PAGEREF _Toc150440590 \h </w:instrText>
          </w:r>
          <w:r w:rsidR="00923917">
            <w:rPr>
              <w:noProof/>
              <w:webHidden/>
            </w:rPr>
          </w:r>
          <w:r w:rsidR="00923917">
            <w:rPr>
              <w:noProof/>
              <w:webHidden/>
            </w:rPr>
            <w:fldChar w:fldCharType="separate"/>
          </w:r>
          <w:ins w:id="29" w:author="Sophia Simmons" w:date="2024-01-16T16:48:00Z">
            <w:r w:rsidR="00700139">
              <w:rPr>
                <w:noProof/>
                <w:webHidden/>
              </w:rPr>
              <w:t>22</w:t>
            </w:r>
          </w:ins>
          <w:del w:id="30" w:author="Sophia Simmons" w:date="2024-01-16T16:48:00Z">
            <w:r w:rsidR="00923917" w:rsidDel="00700139">
              <w:rPr>
                <w:noProof/>
                <w:webHidden/>
              </w:rPr>
              <w:delText>26</w:delText>
            </w:r>
          </w:del>
          <w:r w:rsidR="00923917">
            <w:rPr>
              <w:noProof/>
              <w:webHidden/>
            </w:rPr>
            <w:fldChar w:fldCharType="end"/>
          </w:r>
          <w:r>
            <w:rPr>
              <w:noProof/>
            </w:rPr>
            <w:fldChar w:fldCharType="end"/>
          </w:r>
        </w:p>
        <w:p w14:paraId="7163C23E" w14:textId="2A770904"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"_Toc150440591"</w:instrText>
          </w:r>
          <w:r>
            <w:fldChar w:fldCharType="separate"/>
          </w:r>
          <w:r w:rsidR="00923917" w:rsidRPr="00715AEB">
            <w:rPr>
              <w:rStyle w:val="Hyperlink"/>
              <w:noProof/>
            </w:rPr>
            <w:t>3.1.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SPATIAL BOUNDARIES</w:t>
          </w:r>
          <w:r w:rsidR="00923917">
            <w:rPr>
              <w:noProof/>
              <w:webHidden/>
            </w:rPr>
            <w:tab/>
          </w:r>
          <w:r w:rsidR="00923917">
            <w:rPr>
              <w:noProof/>
              <w:webHidden/>
            </w:rPr>
            <w:fldChar w:fldCharType="begin"/>
          </w:r>
          <w:r w:rsidR="00923917">
            <w:rPr>
              <w:noProof/>
              <w:webHidden/>
            </w:rPr>
            <w:instrText xml:space="preserve"> PAGEREF _Toc150440591 \h </w:instrText>
          </w:r>
          <w:r w:rsidR="00923917">
            <w:rPr>
              <w:noProof/>
              <w:webHidden/>
            </w:rPr>
          </w:r>
          <w:r w:rsidR="00923917">
            <w:rPr>
              <w:noProof/>
              <w:webHidden/>
            </w:rPr>
            <w:fldChar w:fldCharType="separate"/>
          </w:r>
          <w:ins w:id="31" w:author="Sophia Simmons" w:date="2024-01-16T16:48:00Z">
            <w:r w:rsidR="00700139">
              <w:rPr>
                <w:noProof/>
                <w:webHidden/>
              </w:rPr>
              <w:t>22</w:t>
            </w:r>
          </w:ins>
          <w:del w:id="32" w:author="Sophia Simmons" w:date="2024-01-16T16:48:00Z">
            <w:r w:rsidR="00923917" w:rsidDel="00700139">
              <w:rPr>
                <w:noProof/>
                <w:webHidden/>
              </w:rPr>
              <w:delText>26</w:delText>
            </w:r>
          </w:del>
          <w:r w:rsidR="00923917">
            <w:rPr>
              <w:noProof/>
              <w:webHidden/>
            </w:rPr>
            <w:fldChar w:fldCharType="end"/>
          </w:r>
          <w:r>
            <w:rPr>
              <w:noProof/>
            </w:rPr>
            <w:fldChar w:fldCharType="end"/>
          </w:r>
        </w:p>
        <w:p w14:paraId="1B1FBE6F" w14:textId="33A1B37F"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"_Toc150440592"</w:instrText>
          </w:r>
          <w:r>
            <w:fldChar w:fldCharType="separate"/>
          </w:r>
          <w:r w:rsidR="00923917" w:rsidRPr="00715AEB">
            <w:rPr>
              <w:rStyle w:val="Hyperlink"/>
              <w:noProof/>
            </w:rPr>
            <w:t>3.2.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TEMPORAL BOUNDARIES</w:t>
          </w:r>
          <w:r w:rsidR="00923917">
            <w:rPr>
              <w:noProof/>
              <w:webHidden/>
            </w:rPr>
            <w:tab/>
          </w:r>
          <w:r w:rsidR="00923917">
            <w:rPr>
              <w:noProof/>
              <w:webHidden/>
            </w:rPr>
            <w:fldChar w:fldCharType="begin"/>
          </w:r>
          <w:r w:rsidR="00923917">
            <w:rPr>
              <w:noProof/>
              <w:webHidden/>
            </w:rPr>
            <w:instrText xml:space="preserve"> PAGEREF _Toc150440592 \h </w:instrText>
          </w:r>
          <w:r w:rsidR="00923917">
            <w:rPr>
              <w:noProof/>
              <w:webHidden/>
            </w:rPr>
          </w:r>
          <w:r w:rsidR="00923917">
            <w:rPr>
              <w:noProof/>
              <w:webHidden/>
            </w:rPr>
            <w:fldChar w:fldCharType="separate"/>
          </w:r>
          <w:ins w:id="33" w:author="Sophia Simmons" w:date="2024-01-16T16:48:00Z">
            <w:r w:rsidR="00700139">
              <w:rPr>
                <w:noProof/>
                <w:webHidden/>
              </w:rPr>
              <w:t>22</w:t>
            </w:r>
          </w:ins>
          <w:del w:id="34" w:author="Sophia Simmons" w:date="2024-01-16T16:48:00Z">
            <w:r w:rsidR="00923917" w:rsidDel="00700139">
              <w:rPr>
                <w:noProof/>
                <w:webHidden/>
              </w:rPr>
              <w:delText>26</w:delText>
            </w:r>
          </w:del>
          <w:r w:rsidR="00923917">
            <w:rPr>
              <w:noProof/>
              <w:webHidden/>
            </w:rPr>
            <w:fldChar w:fldCharType="end"/>
          </w:r>
          <w:r>
            <w:rPr>
              <w:noProof/>
            </w:rPr>
            <w:fldChar w:fldCharType="end"/>
          </w:r>
        </w:p>
        <w:p w14:paraId="2BD9702F" w14:textId="5D6FEF31" w:rsidR="00923917" w:rsidRDefault="00000000">
          <w:pPr>
            <w:pStyle w:val="TOC1"/>
            <w:tabs>
              <w:tab w:val="left" w:pos="1742"/>
              <w:tab w:val="right" w:pos="10550"/>
            </w:tabs>
            <w:rPr>
              <w:rFonts w:asciiTheme="minorHAnsi" w:eastAsiaTheme="minorEastAsia" w:hAnsiTheme="minorHAnsi" w:cstheme="minorBidi"/>
              <w:b w:val="0"/>
              <w:bCs w:val="0"/>
              <w:noProof/>
              <w:kern w:val="2"/>
              <w:sz w:val="22"/>
              <w:szCs w:val="22"/>
              <w:lang w:val="pt-BR"/>
              <w14:ligatures w14:val="standardContextual"/>
            </w:rPr>
          </w:pPr>
          <w:r>
            <w:fldChar w:fldCharType="begin"/>
          </w:r>
          <w:r>
            <w:instrText>HYPERLINK \l "_Toc150440593"</w:instrText>
          </w:r>
          <w:r>
            <w:fldChar w:fldCharType="separate"/>
          </w:r>
          <w:r w:rsidR="00923917" w:rsidRPr="00715AEB">
            <w:rPr>
              <w:rStyle w:val="Hyperlink"/>
              <w:noProof/>
            </w:rPr>
            <w:t>4.</w:t>
          </w:r>
          <w:r w:rsidR="00923917">
            <w:rPr>
              <w:rFonts w:asciiTheme="minorHAnsi" w:eastAsiaTheme="minorEastAsia" w:hAnsiTheme="minorHAnsi" w:cstheme="minorBidi"/>
              <w:b w:val="0"/>
              <w:bCs w:val="0"/>
              <w:noProof/>
              <w:kern w:val="2"/>
              <w:sz w:val="22"/>
              <w:szCs w:val="22"/>
              <w:lang w:val="pt-BR"/>
              <w14:ligatures w14:val="standardContextual"/>
            </w:rPr>
            <w:tab/>
          </w:r>
          <w:r w:rsidR="00923917" w:rsidRPr="00715AEB">
            <w:rPr>
              <w:rStyle w:val="Hyperlink"/>
              <w:noProof/>
            </w:rPr>
            <w:t>EVALUATING UMBRELLA SPECIES HEALTH (USH) AND DEVELOPING A MONITORING PLAN</w:t>
          </w:r>
          <w:r w:rsidR="00923917">
            <w:rPr>
              <w:noProof/>
              <w:webHidden/>
            </w:rPr>
            <w:tab/>
          </w:r>
          <w:r w:rsidR="00923917">
            <w:rPr>
              <w:noProof/>
              <w:webHidden/>
            </w:rPr>
            <w:fldChar w:fldCharType="begin"/>
          </w:r>
          <w:r w:rsidR="00923917">
            <w:rPr>
              <w:noProof/>
              <w:webHidden/>
            </w:rPr>
            <w:instrText xml:space="preserve"> PAGEREF _Toc150440593 \h </w:instrText>
          </w:r>
          <w:r w:rsidR="00923917">
            <w:rPr>
              <w:noProof/>
              <w:webHidden/>
            </w:rPr>
          </w:r>
          <w:r w:rsidR="00923917">
            <w:rPr>
              <w:noProof/>
              <w:webHidden/>
            </w:rPr>
            <w:fldChar w:fldCharType="separate"/>
          </w:r>
          <w:ins w:id="35" w:author="Sophia Simmons" w:date="2024-01-16T16:48:00Z">
            <w:r w:rsidR="00700139">
              <w:rPr>
                <w:noProof/>
                <w:webHidden/>
              </w:rPr>
              <w:t>24</w:t>
            </w:r>
          </w:ins>
          <w:del w:id="36" w:author="Sophia Simmons" w:date="2024-01-16T16:48:00Z">
            <w:r w:rsidR="00923917" w:rsidDel="00700139">
              <w:rPr>
                <w:noProof/>
                <w:webHidden/>
              </w:rPr>
              <w:delText>28</w:delText>
            </w:r>
          </w:del>
          <w:r w:rsidR="00923917">
            <w:rPr>
              <w:noProof/>
              <w:webHidden/>
            </w:rPr>
            <w:fldChar w:fldCharType="end"/>
          </w:r>
          <w:r>
            <w:rPr>
              <w:noProof/>
            </w:rPr>
            <w:fldChar w:fldCharType="end"/>
          </w:r>
        </w:p>
        <w:p w14:paraId="4FB175F8" w14:textId="2A3825C2"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"_Toc150440594"</w:instrText>
          </w:r>
          <w:r>
            <w:fldChar w:fldCharType="separate"/>
          </w:r>
          <w:r w:rsidR="00923917" w:rsidRPr="00715AEB">
            <w:rPr>
              <w:rStyle w:val="Hyperlink"/>
              <w:noProof/>
            </w:rPr>
            <w:t>4.1.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BASELINE MONITORING PARAMETERS</w:t>
          </w:r>
          <w:r w:rsidR="00923917">
            <w:rPr>
              <w:noProof/>
              <w:webHidden/>
            </w:rPr>
            <w:tab/>
          </w:r>
          <w:r w:rsidR="00923917">
            <w:rPr>
              <w:noProof/>
              <w:webHidden/>
            </w:rPr>
            <w:fldChar w:fldCharType="begin"/>
          </w:r>
          <w:r w:rsidR="00923917">
            <w:rPr>
              <w:noProof/>
              <w:webHidden/>
            </w:rPr>
            <w:instrText xml:space="preserve"> PAGEREF _Toc150440594 \h </w:instrText>
          </w:r>
          <w:r w:rsidR="00923917">
            <w:rPr>
              <w:noProof/>
              <w:webHidden/>
            </w:rPr>
          </w:r>
          <w:r w:rsidR="00923917">
            <w:rPr>
              <w:noProof/>
              <w:webHidden/>
            </w:rPr>
            <w:fldChar w:fldCharType="separate"/>
          </w:r>
          <w:ins w:id="37" w:author="Sophia Simmons" w:date="2024-01-16T16:48:00Z">
            <w:r w:rsidR="00700139">
              <w:rPr>
                <w:noProof/>
                <w:webHidden/>
              </w:rPr>
              <w:t>24</w:t>
            </w:r>
          </w:ins>
          <w:del w:id="38" w:author="Sophia Simmons" w:date="2024-01-16T16:48:00Z">
            <w:r w:rsidR="00923917" w:rsidDel="00700139">
              <w:rPr>
                <w:noProof/>
                <w:webHidden/>
              </w:rPr>
              <w:delText>28</w:delText>
            </w:r>
          </w:del>
          <w:r w:rsidR="00923917">
            <w:rPr>
              <w:noProof/>
              <w:webHidden/>
            </w:rPr>
            <w:fldChar w:fldCharType="end"/>
          </w:r>
          <w:r>
            <w:rPr>
              <w:noProof/>
            </w:rPr>
            <w:fldChar w:fldCharType="end"/>
          </w:r>
        </w:p>
        <w:p w14:paraId="66077C17" w14:textId="470D6016"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"_Toc150440595"</w:instrText>
          </w:r>
          <w:r>
            <w:fldChar w:fldCharType="separate"/>
          </w:r>
          <w:r w:rsidR="00923917" w:rsidRPr="00715AEB">
            <w:rPr>
              <w:rStyle w:val="Hyperlink"/>
              <w:noProof/>
            </w:rPr>
            <w:t>4.1.1.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ECOSYSTEM STRUCTURE</w:t>
          </w:r>
          <w:r w:rsidR="00923917">
            <w:rPr>
              <w:noProof/>
              <w:webHidden/>
            </w:rPr>
            <w:tab/>
          </w:r>
          <w:r w:rsidR="00923917">
            <w:rPr>
              <w:noProof/>
              <w:webHidden/>
            </w:rPr>
            <w:fldChar w:fldCharType="begin"/>
          </w:r>
          <w:r w:rsidR="00923917">
            <w:rPr>
              <w:noProof/>
              <w:webHidden/>
            </w:rPr>
            <w:instrText xml:space="preserve"> PAGEREF _Toc150440595 \h </w:instrText>
          </w:r>
          <w:r w:rsidR="00923917">
            <w:rPr>
              <w:noProof/>
              <w:webHidden/>
            </w:rPr>
          </w:r>
          <w:r w:rsidR="00923917">
            <w:rPr>
              <w:noProof/>
              <w:webHidden/>
            </w:rPr>
            <w:fldChar w:fldCharType="separate"/>
          </w:r>
          <w:ins w:id="39" w:author="Sophia Simmons" w:date="2024-01-16T16:48:00Z">
            <w:r w:rsidR="00700139">
              <w:rPr>
                <w:noProof/>
                <w:webHidden/>
              </w:rPr>
              <w:t>25</w:t>
            </w:r>
          </w:ins>
          <w:del w:id="40" w:author="Sophia Simmons" w:date="2024-01-16T16:48:00Z">
            <w:r w:rsidR="00923917" w:rsidDel="00700139">
              <w:rPr>
                <w:noProof/>
                <w:webHidden/>
              </w:rPr>
              <w:delText>29</w:delText>
            </w:r>
          </w:del>
          <w:r w:rsidR="00923917">
            <w:rPr>
              <w:noProof/>
              <w:webHidden/>
            </w:rPr>
            <w:fldChar w:fldCharType="end"/>
          </w:r>
          <w:r>
            <w:rPr>
              <w:noProof/>
            </w:rPr>
            <w:fldChar w:fldCharType="end"/>
          </w:r>
        </w:p>
        <w:p w14:paraId="483065C2" w14:textId="672C194F" w:rsidR="00923917" w:rsidRDefault="00000000">
          <w:pPr>
            <w:pStyle w:val="TOC4"/>
            <w:tabs>
              <w:tab w:val="left" w:pos="293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"_Toc150440596"</w:instrText>
          </w:r>
          <w:r>
            <w:fldChar w:fldCharType="separate"/>
          </w:r>
          <w:r w:rsidR="00923917" w:rsidRPr="00715AEB">
            <w:rPr>
              <w:rStyle w:val="Hyperlink"/>
              <w:b/>
              <w:bCs/>
              <w:noProof/>
            </w:rPr>
            <w:t>4.1.1.1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b/>
              <w:bCs/>
              <w:noProof/>
            </w:rPr>
            <w:t>ECOSYSTEM DISTRIBUTION</w:t>
          </w:r>
          <w:r w:rsidR="00923917">
            <w:rPr>
              <w:noProof/>
              <w:webHidden/>
            </w:rPr>
            <w:tab/>
          </w:r>
          <w:r w:rsidR="00923917">
            <w:rPr>
              <w:noProof/>
              <w:webHidden/>
            </w:rPr>
            <w:fldChar w:fldCharType="begin"/>
          </w:r>
          <w:r w:rsidR="00923917">
            <w:rPr>
              <w:noProof/>
              <w:webHidden/>
            </w:rPr>
            <w:instrText xml:space="preserve"> PAGEREF _Toc150440596 \h </w:instrText>
          </w:r>
          <w:r w:rsidR="00923917">
            <w:rPr>
              <w:noProof/>
              <w:webHidden/>
            </w:rPr>
          </w:r>
          <w:r w:rsidR="00923917">
            <w:rPr>
              <w:noProof/>
              <w:webHidden/>
            </w:rPr>
            <w:fldChar w:fldCharType="separate"/>
          </w:r>
          <w:ins w:id="41" w:author="Sophia Simmons" w:date="2024-01-16T16:48:00Z">
            <w:r w:rsidR="00700139">
              <w:rPr>
                <w:noProof/>
                <w:webHidden/>
              </w:rPr>
              <w:t>25</w:t>
            </w:r>
          </w:ins>
          <w:del w:id="42" w:author="Sophia Simmons" w:date="2024-01-16T16:48:00Z">
            <w:r w:rsidR="00923917" w:rsidDel="00700139">
              <w:rPr>
                <w:noProof/>
                <w:webHidden/>
              </w:rPr>
              <w:delText>29</w:delText>
            </w:r>
          </w:del>
          <w:r w:rsidR="00923917">
            <w:rPr>
              <w:noProof/>
              <w:webHidden/>
            </w:rPr>
            <w:fldChar w:fldCharType="end"/>
          </w:r>
          <w:r>
            <w:rPr>
              <w:noProof/>
            </w:rPr>
            <w:fldChar w:fldCharType="end"/>
          </w:r>
        </w:p>
        <w:p w14:paraId="03BC906F" w14:textId="21D3EC6E"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"_Toc150440597"</w:instrText>
          </w:r>
          <w:r>
            <w:fldChar w:fldCharType="separate"/>
          </w:r>
          <w:r w:rsidR="00923917" w:rsidRPr="00715AEB">
            <w:rPr>
              <w:rStyle w:val="Hyperlink"/>
              <w:noProof/>
            </w:rPr>
            <w:t>4.1.2.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SPECIES POPULATIONS</w:t>
          </w:r>
          <w:r w:rsidR="00923917">
            <w:rPr>
              <w:noProof/>
              <w:webHidden/>
            </w:rPr>
            <w:tab/>
          </w:r>
          <w:r w:rsidR="00923917">
            <w:rPr>
              <w:noProof/>
              <w:webHidden/>
            </w:rPr>
            <w:fldChar w:fldCharType="begin"/>
          </w:r>
          <w:r w:rsidR="00923917">
            <w:rPr>
              <w:noProof/>
              <w:webHidden/>
            </w:rPr>
            <w:instrText xml:space="preserve"> PAGEREF _Toc150440597 \h </w:instrText>
          </w:r>
          <w:r w:rsidR="00923917">
            <w:rPr>
              <w:noProof/>
              <w:webHidden/>
            </w:rPr>
          </w:r>
          <w:r w:rsidR="00923917">
            <w:rPr>
              <w:noProof/>
              <w:webHidden/>
            </w:rPr>
            <w:fldChar w:fldCharType="separate"/>
          </w:r>
          <w:ins w:id="43" w:author="Sophia Simmons" w:date="2024-01-16T16:48:00Z">
            <w:r w:rsidR="00700139">
              <w:rPr>
                <w:noProof/>
                <w:webHidden/>
              </w:rPr>
              <w:t>27</w:t>
            </w:r>
          </w:ins>
          <w:del w:id="44" w:author="Sophia Simmons" w:date="2024-01-16T16:48:00Z">
            <w:r w:rsidR="00923917" w:rsidDel="00700139">
              <w:rPr>
                <w:noProof/>
                <w:webHidden/>
              </w:rPr>
              <w:delText>31</w:delText>
            </w:r>
          </w:del>
          <w:r w:rsidR="00923917">
            <w:rPr>
              <w:noProof/>
              <w:webHidden/>
            </w:rPr>
            <w:fldChar w:fldCharType="end"/>
          </w:r>
          <w:r>
            <w:rPr>
              <w:noProof/>
            </w:rPr>
            <w:fldChar w:fldCharType="end"/>
          </w:r>
        </w:p>
        <w:p w14:paraId="73FD9457" w14:textId="5A21EDAF" w:rsidR="00923917" w:rsidRDefault="00000000">
          <w:pPr>
            <w:pStyle w:val="TOC4"/>
            <w:tabs>
              <w:tab w:val="left" w:pos="2919"/>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"_Toc150440598"</w:instrText>
          </w:r>
          <w:r>
            <w:fldChar w:fldCharType="separate"/>
          </w:r>
          <w:r w:rsidR="00923917" w:rsidRPr="00715AEB">
            <w:rPr>
              <w:rStyle w:val="Hyperlink"/>
              <w:rFonts w:ascii="Caudex" w:eastAsia="Caudex" w:hAnsi="Caudex" w:cs="Caudex"/>
              <w:b/>
              <w:bCs/>
              <w:noProof/>
            </w:rPr>
            <w:t>4.1.2.1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rFonts w:ascii="Caudex" w:eastAsia="Caudex" w:hAnsi="Caudex" w:cs="Caudex"/>
              <w:b/>
              <w:bCs/>
              <w:noProof/>
            </w:rPr>
            <w:t>PRESENCE / ABSENCE DATA</w:t>
          </w:r>
          <w:r w:rsidR="00923917">
            <w:rPr>
              <w:noProof/>
              <w:webHidden/>
            </w:rPr>
            <w:tab/>
          </w:r>
          <w:r w:rsidR="00923917">
            <w:rPr>
              <w:noProof/>
              <w:webHidden/>
            </w:rPr>
            <w:fldChar w:fldCharType="begin"/>
          </w:r>
          <w:r w:rsidR="00923917">
            <w:rPr>
              <w:noProof/>
              <w:webHidden/>
            </w:rPr>
            <w:instrText xml:space="preserve"> PAGEREF _Toc150440598 \h </w:instrText>
          </w:r>
          <w:r w:rsidR="00923917">
            <w:rPr>
              <w:noProof/>
              <w:webHidden/>
            </w:rPr>
          </w:r>
          <w:r w:rsidR="00923917">
            <w:rPr>
              <w:noProof/>
              <w:webHidden/>
            </w:rPr>
            <w:fldChar w:fldCharType="separate"/>
          </w:r>
          <w:ins w:id="45" w:author="Sophia Simmons" w:date="2024-01-16T16:48:00Z">
            <w:r w:rsidR="00700139">
              <w:rPr>
                <w:noProof/>
                <w:webHidden/>
              </w:rPr>
              <w:t>27</w:t>
            </w:r>
          </w:ins>
          <w:del w:id="46" w:author="Sophia Simmons" w:date="2024-01-16T16:48:00Z">
            <w:r w:rsidR="00923917" w:rsidDel="00700139">
              <w:rPr>
                <w:noProof/>
                <w:webHidden/>
              </w:rPr>
              <w:delText>31</w:delText>
            </w:r>
          </w:del>
          <w:r w:rsidR="00923917">
            <w:rPr>
              <w:noProof/>
              <w:webHidden/>
            </w:rPr>
            <w:fldChar w:fldCharType="end"/>
          </w:r>
          <w:r>
            <w:rPr>
              <w:noProof/>
            </w:rPr>
            <w:fldChar w:fldCharType="end"/>
          </w:r>
        </w:p>
        <w:p w14:paraId="6230B947" w14:textId="62A8357A" w:rsidR="00923917" w:rsidRDefault="00000000">
          <w:pPr>
            <w:pStyle w:val="TOC4"/>
            <w:tabs>
              <w:tab w:val="left" w:pos="2919"/>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"_Toc150440599"</w:instrText>
          </w:r>
          <w:r>
            <w:fldChar w:fldCharType="separate"/>
          </w:r>
          <w:r w:rsidR="00923917" w:rsidRPr="00715AEB">
            <w:rPr>
              <w:rStyle w:val="Hyperlink"/>
              <w:rFonts w:ascii="Caudex" w:eastAsia="Caudex" w:hAnsi="Caudex" w:cs="Caudex"/>
              <w:b/>
              <w:bCs/>
              <w:noProof/>
            </w:rPr>
            <w:t>4.1.2.2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rFonts w:ascii="Caudex" w:eastAsia="Caudex" w:hAnsi="Caudex" w:cs="Caudex"/>
              <w:b/>
              <w:bCs/>
              <w:noProof/>
            </w:rPr>
            <w:t>SIZE OF THE POPULATION</w:t>
          </w:r>
          <w:r w:rsidR="00923917">
            <w:rPr>
              <w:noProof/>
              <w:webHidden/>
            </w:rPr>
            <w:tab/>
          </w:r>
          <w:r w:rsidR="00923917">
            <w:rPr>
              <w:noProof/>
              <w:webHidden/>
            </w:rPr>
            <w:fldChar w:fldCharType="begin"/>
          </w:r>
          <w:r w:rsidR="00923917">
            <w:rPr>
              <w:noProof/>
              <w:webHidden/>
            </w:rPr>
            <w:instrText xml:space="preserve"> PAGEREF _Toc150440599 \h </w:instrText>
          </w:r>
          <w:r w:rsidR="00923917">
            <w:rPr>
              <w:noProof/>
              <w:webHidden/>
            </w:rPr>
          </w:r>
          <w:r w:rsidR="00923917">
            <w:rPr>
              <w:noProof/>
              <w:webHidden/>
            </w:rPr>
            <w:fldChar w:fldCharType="separate"/>
          </w:r>
          <w:ins w:id="47" w:author="Sophia Simmons" w:date="2024-01-16T16:48:00Z">
            <w:r w:rsidR="00700139">
              <w:rPr>
                <w:noProof/>
                <w:webHidden/>
              </w:rPr>
              <w:t>27</w:t>
            </w:r>
          </w:ins>
          <w:del w:id="48" w:author="Sophia Simmons" w:date="2024-01-16T16:48:00Z">
            <w:r w:rsidR="00923917" w:rsidDel="00700139">
              <w:rPr>
                <w:noProof/>
                <w:webHidden/>
              </w:rPr>
              <w:delText>31</w:delText>
            </w:r>
          </w:del>
          <w:r w:rsidR="00923917">
            <w:rPr>
              <w:noProof/>
              <w:webHidden/>
            </w:rPr>
            <w:fldChar w:fldCharType="end"/>
          </w:r>
          <w:r>
            <w:rPr>
              <w:noProof/>
            </w:rPr>
            <w:fldChar w:fldCharType="end"/>
          </w:r>
        </w:p>
        <w:p w14:paraId="0240B363" w14:textId="6A188087" w:rsidR="00923917" w:rsidRDefault="00000000">
          <w:pPr>
            <w:pStyle w:val="TOC4"/>
            <w:tabs>
              <w:tab w:val="left" w:pos="2919"/>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"_Toc150440600"</w:instrText>
          </w:r>
          <w:r>
            <w:fldChar w:fldCharType="separate"/>
          </w:r>
          <w:r w:rsidR="00923917" w:rsidRPr="00715AEB">
            <w:rPr>
              <w:rStyle w:val="Hyperlink"/>
              <w:rFonts w:ascii="Caudex" w:eastAsia="Caudex" w:hAnsi="Caudex" w:cs="Caudex"/>
              <w:b/>
              <w:bCs/>
              <w:noProof/>
            </w:rPr>
            <w:t>4.1.2.3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rFonts w:ascii="Caudex" w:eastAsia="Caudex" w:hAnsi="Caudex" w:cs="Caudex"/>
              <w:b/>
              <w:bCs/>
              <w:noProof/>
            </w:rPr>
            <w:t>MOVEMENT AND DISTRIBUTION</w:t>
          </w:r>
          <w:r w:rsidR="00923917">
            <w:rPr>
              <w:noProof/>
              <w:webHidden/>
            </w:rPr>
            <w:tab/>
          </w:r>
          <w:r w:rsidR="00923917">
            <w:rPr>
              <w:noProof/>
              <w:webHidden/>
            </w:rPr>
            <w:fldChar w:fldCharType="begin"/>
          </w:r>
          <w:r w:rsidR="00923917">
            <w:rPr>
              <w:noProof/>
              <w:webHidden/>
            </w:rPr>
            <w:instrText xml:space="preserve"> PAGEREF _Toc150440600 \h </w:instrText>
          </w:r>
          <w:r w:rsidR="00923917">
            <w:rPr>
              <w:noProof/>
              <w:webHidden/>
            </w:rPr>
          </w:r>
          <w:r w:rsidR="00923917">
            <w:rPr>
              <w:noProof/>
              <w:webHidden/>
            </w:rPr>
            <w:fldChar w:fldCharType="separate"/>
          </w:r>
          <w:ins w:id="49" w:author="Sophia Simmons" w:date="2024-01-16T16:48:00Z">
            <w:r w:rsidR="00700139">
              <w:rPr>
                <w:noProof/>
                <w:webHidden/>
              </w:rPr>
              <w:t>28</w:t>
            </w:r>
          </w:ins>
          <w:del w:id="50" w:author="Sophia Simmons" w:date="2024-01-16T16:48:00Z">
            <w:r w:rsidR="00923917" w:rsidDel="00700139">
              <w:rPr>
                <w:noProof/>
                <w:webHidden/>
              </w:rPr>
              <w:delText>32</w:delText>
            </w:r>
          </w:del>
          <w:r w:rsidR="00923917">
            <w:rPr>
              <w:noProof/>
              <w:webHidden/>
            </w:rPr>
            <w:fldChar w:fldCharType="end"/>
          </w:r>
          <w:r>
            <w:rPr>
              <w:noProof/>
            </w:rPr>
            <w:fldChar w:fldCharType="end"/>
          </w:r>
        </w:p>
        <w:p w14:paraId="072E813C" w14:textId="4907BADF"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"_Toc150440601"</w:instrText>
          </w:r>
          <w:r>
            <w:fldChar w:fldCharType="separate"/>
          </w:r>
          <w:r w:rsidR="00923917" w:rsidRPr="00715AEB">
            <w:rPr>
              <w:rStyle w:val="Hyperlink"/>
              <w:noProof/>
            </w:rPr>
            <w:t>4.1.3.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CONTINUOUS IMPROVEMENT THROUGH THE PROJECT LIFETIME</w:t>
          </w:r>
          <w:r w:rsidR="00923917">
            <w:rPr>
              <w:noProof/>
              <w:webHidden/>
            </w:rPr>
            <w:tab/>
          </w:r>
          <w:r w:rsidR="00923917">
            <w:rPr>
              <w:noProof/>
              <w:webHidden/>
            </w:rPr>
            <w:fldChar w:fldCharType="begin"/>
          </w:r>
          <w:r w:rsidR="00923917">
            <w:rPr>
              <w:noProof/>
              <w:webHidden/>
            </w:rPr>
            <w:instrText xml:space="preserve"> PAGEREF _Toc150440601 \h </w:instrText>
          </w:r>
          <w:r w:rsidR="00923917">
            <w:rPr>
              <w:noProof/>
              <w:webHidden/>
            </w:rPr>
          </w:r>
          <w:r w:rsidR="00923917">
            <w:rPr>
              <w:noProof/>
              <w:webHidden/>
            </w:rPr>
            <w:fldChar w:fldCharType="separate"/>
          </w:r>
          <w:ins w:id="51" w:author="Sophia Simmons" w:date="2024-01-16T16:48:00Z">
            <w:r w:rsidR="00700139">
              <w:rPr>
                <w:noProof/>
                <w:webHidden/>
              </w:rPr>
              <w:t>30</w:t>
            </w:r>
          </w:ins>
          <w:del w:id="52" w:author="Sophia Simmons" w:date="2024-01-16T16:48:00Z">
            <w:r w:rsidR="00923917" w:rsidDel="00700139">
              <w:rPr>
                <w:noProof/>
                <w:webHidden/>
              </w:rPr>
              <w:delText>34</w:delText>
            </w:r>
          </w:del>
          <w:r w:rsidR="00923917">
            <w:rPr>
              <w:noProof/>
              <w:webHidden/>
            </w:rPr>
            <w:fldChar w:fldCharType="end"/>
          </w:r>
          <w:r>
            <w:rPr>
              <w:noProof/>
            </w:rPr>
            <w:fldChar w:fldCharType="end"/>
          </w:r>
        </w:p>
        <w:p w14:paraId="1E208AFB" w14:textId="4898D234"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"_Toc150440602"</w:instrText>
          </w:r>
          <w:r>
            <w:fldChar w:fldCharType="separate"/>
          </w:r>
          <w:r w:rsidR="00923917" w:rsidRPr="00715AEB">
            <w:rPr>
              <w:rStyle w:val="Hyperlink"/>
              <w:noProof/>
            </w:rPr>
            <w:t>4.2.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 xml:space="preserve">MONITORING METHODS </w:t>
          </w:r>
          <w:r w:rsidR="00923917">
            <w:rPr>
              <w:noProof/>
              <w:webHidden/>
            </w:rPr>
            <w:tab/>
          </w:r>
          <w:r w:rsidR="00923917">
            <w:rPr>
              <w:noProof/>
              <w:webHidden/>
            </w:rPr>
            <w:fldChar w:fldCharType="begin"/>
          </w:r>
          <w:r w:rsidR="00923917">
            <w:rPr>
              <w:noProof/>
              <w:webHidden/>
            </w:rPr>
            <w:instrText xml:space="preserve"> PAGEREF _Toc150440602 \h </w:instrText>
          </w:r>
          <w:r w:rsidR="00923917">
            <w:rPr>
              <w:noProof/>
              <w:webHidden/>
            </w:rPr>
          </w:r>
          <w:r w:rsidR="00923917">
            <w:rPr>
              <w:noProof/>
              <w:webHidden/>
            </w:rPr>
            <w:fldChar w:fldCharType="separate"/>
          </w:r>
          <w:ins w:id="53" w:author="Sophia Simmons" w:date="2024-01-16T16:48:00Z">
            <w:r w:rsidR="00700139">
              <w:rPr>
                <w:noProof/>
                <w:webHidden/>
              </w:rPr>
              <w:t>30</w:t>
            </w:r>
          </w:ins>
          <w:del w:id="54" w:author="Sophia Simmons" w:date="2024-01-16T16:48:00Z">
            <w:r w:rsidR="00923917" w:rsidDel="00700139">
              <w:rPr>
                <w:noProof/>
                <w:webHidden/>
              </w:rPr>
              <w:delText>34</w:delText>
            </w:r>
          </w:del>
          <w:r w:rsidR="00923917">
            <w:rPr>
              <w:noProof/>
              <w:webHidden/>
            </w:rPr>
            <w:fldChar w:fldCharType="end"/>
          </w:r>
          <w:r>
            <w:rPr>
              <w:noProof/>
            </w:rPr>
            <w:fldChar w:fldCharType="end"/>
          </w:r>
        </w:p>
        <w:p w14:paraId="618081C9" w14:textId="29C502E3"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"_Toc150440603"</w:instrText>
          </w:r>
          <w:r>
            <w:fldChar w:fldCharType="separate"/>
          </w:r>
          <w:r w:rsidR="00923917" w:rsidRPr="00715AEB">
            <w:rPr>
              <w:rStyle w:val="Hyperlink"/>
              <w:noProof/>
            </w:rPr>
            <w:t>4.2.1.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FECES SAMPLE COLLECTION</w:t>
          </w:r>
          <w:r w:rsidR="00923917">
            <w:rPr>
              <w:noProof/>
              <w:webHidden/>
            </w:rPr>
            <w:tab/>
          </w:r>
          <w:r w:rsidR="00923917">
            <w:rPr>
              <w:noProof/>
              <w:webHidden/>
            </w:rPr>
            <w:fldChar w:fldCharType="begin"/>
          </w:r>
          <w:r w:rsidR="00923917">
            <w:rPr>
              <w:noProof/>
              <w:webHidden/>
            </w:rPr>
            <w:instrText xml:space="preserve"> PAGEREF _Toc150440603 \h </w:instrText>
          </w:r>
          <w:r w:rsidR="00923917">
            <w:rPr>
              <w:noProof/>
              <w:webHidden/>
            </w:rPr>
          </w:r>
          <w:r w:rsidR="00923917">
            <w:rPr>
              <w:noProof/>
              <w:webHidden/>
            </w:rPr>
            <w:fldChar w:fldCharType="separate"/>
          </w:r>
          <w:ins w:id="55" w:author="Sophia Simmons" w:date="2024-01-16T16:48:00Z">
            <w:r w:rsidR="00700139">
              <w:rPr>
                <w:noProof/>
                <w:webHidden/>
              </w:rPr>
              <w:t>31</w:t>
            </w:r>
          </w:ins>
          <w:del w:id="56" w:author="Sophia Simmons" w:date="2024-01-16T16:48:00Z">
            <w:r w:rsidR="00923917" w:rsidDel="00700139">
              <w:rPr>
                <w:noProof/>
                <w:webHidden/>
              </w:rPr>
              <w:delText>35</w:delText>
            </w:r>
          </w:del>
          <w:r w:rsidR="00923917">
            <w:rPr>
              <w:noProof/>
              <w:webHidden/>
            </w:rPr>
            <w:fldChar w:fldCharType="end"/>
          </w:r>
          <w:r>
            <w:rPr>
              <w:noProof/>
            </w:rPr>
            <w:fldChar w:fldCharType="end"/>
          </w:r>
        </w:p>
        <w:p w14:paraId="19FFD8F9" w14:textId="060C8AD2"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"_Toc150440604"</w:instrText>
          </w:r>
          <w:r>
            <w:fldChar w:fldCharType="separate"/>
          </w:r>
          <w:r w:rsidR="00923917" w:rsidRPr="00715AEB">
            <w:rPr>
              <w:rStyle w:val="Hyperlink"/>
              <w:noProof/>
            </w:rPr>
            <w:t>4.2.2.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FOOTPRINT IDENTIFICATION TECHNIQUE</w:t>
          </w:r>
          <w:r w:rsidR="00923917">
            <w:rPr>
              <w:noProof/>
              <w:webHidden/>
            </w:rPr>
            <w:tab/>
          </w:r>
          <w:r w:rsidR="00923917">
            <w:rPr>
              <w:noProof/>
              <w:webHidden/>
            </w:rPr>
            <w:fldChar w:fldCharType="begin"/>
          </w:r>
          <w:r w:rsidR="00923917">
            <w:rPr>
              <w:noProof/>
              <w:webHidden/>
            </w:rPr>
            <w:instrText xml:space="preserve"> PAGEREF _Toc150440604 \h </w:instrText>
          </w:r>
          <w:r w:rsidR="00923917">
            <w:rPr>
              <w:noProof/>
              <w:webHidden/>
            </w:rPr>
          </w:r>
          <w:r w:rsidR="00923917">
            <w:rPr>
              <w:noProof/>
              <w:webHidden/>
            </w:rPr>
            <w:fldChar w:fldCharType="separate"/>
          </w:r>
          <w:ins w:id="57" w:author="Sophia Simmons" w:date="2024-01-16T16:48:00Z">
            <w:r w:rsidR="00700139">
              <w:rPr>
                <w:noProof/>
                <w:webHidden/>
              </w:rPr>
              <w:t>31</w:t>
            </w:r>
          </w:ins>
          <w:del w:id="58" w:author="Sophia Simmons" w:date="2024-01-16T16:48:00Z">
            <w:r w:rsidR="00923917" w:rsidDel="00700139">
              <w:rPr>
                <w:noProof/>
                <w:webHidden/>
              </w:rPr>
              <w:delText>35</w:delText>
            </w:r>
          </w:del>
          <w:r w:rsidR="00923917">
            <w:rPr>
              <w:noProof/>
              <w:webHidden/>
            </w:rPr>
            <w:fldChar w:fldCharType="end"/>
          </w:r>
          <w:r>
            <w:rPr>
              <w:noProof/>
            </w:rPr>
            <w:fldChar w:fldCharType="end"/>
          </w:r>
        </w:p>
        <w:p w14:paraId="07337545" w14:textId="2A36514A"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"_Toc150440605"</w:instrText>
          </w:r>
          <w:r>
            <w:fldChar w:fldCharType="separate"/>
          </w:r>
          <w:r w:rsidR="00923917" w:rsidRPr="00715AEB">
            <w:rPr>
              <w:rStyle w:val="Hyperlink"/>
              <w:noProof/>
            </w:rPr>
            <w:t>4.2.3.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IDENTIFICATION OF ACTIVES BIRTH DENS/NESTS</w:t>
          </w:r>
          <w:r w:rsidR="00923917">
            <w:rPr>
              <w:noProof/>
              <w:webHidden/>
            </w:rPr>
            <w:tab/>
          </w:r>
          <w:r w:rsidR="00923917">
            <w:rPr>
              <w:noProof/>
              <w:webHidden/>
            </w:rPr>
            <w:fldChar w:fldCharType="begin"/>
          </w:r>
          <w:r w:rsidR="00923917">
            <w:rPr>
              <w:noProof/>
              <w:webHidden/>
            </w:rPr>
            <w:instrText xml:space="preserve"> PAGEREF _Toc150440605 \h </w:instrText>
          </w:r>
          <w:r w:rsidR="00923917">
            <w:rPr>
              <w:noProof/>
              <w:webHidden/>
            </w:rPr>
          </w:r>
          <w:r w:rsidR="00923917">
            <w:rPr>
              <w:noProof/>
              <w:webHidden/>
            </w:rPr>
            <w:fldChar w:fldCharType="separate"/>
          </w:r>
          <w:ins w:id="59" w:author="Sophia Simmons" w:date="2024-01-16T16:48:00Z">
            <w:r w:rsidR="00700139">
              <w:rPr>
                <w:noProof/>
                <w:webHidden/>
              </w:rPr>
              <w:t>32</w:t>
            </w:r>
          </w:ins>
          <w:del w:id="60" w:author="Sophia Simmons" w:date="2024-01-16T16:48:00Z">
            <w:r w:rsidR="00923917" w:rsidDel="00700139">
              <w:rPr>
                <w:noProof/>
                <w:webHidden/>
              </w:rPr>
              <w:delText>36</w:delText>
            </w:r>
          </w:del>
          <w:r w:rsidR="00923917">
            <w:rPr>
              <w:noProof/>
              <w:webHidden/>
            </w:rPr>
            <w:fldChar w:fldCharType="end"/>
          </w:r>
          <w:r>
            <w:rPr>
              <w:noProof/>
            </w:rPr>
            <w:fldChar w:fldCharType="end"/>
          </w:r>
        </w:p>
        <w:p w14:paraId="5C267D01" w14:textId="00D943CD"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lastRenderedPageBreak/>
            <w:fldChar w:fldCharType="begin"/>
          </w:r>
          <w:r>
            <w:instrText>HYPERLINK \l "_Toc150440606"</w:instrText>
          </w:r>
          <w:r>
            <w:fldChar w:fldCharType="separate"/>
          </w:r>
          <w:r w:rsidR="00923917" w:rsidRPr="00715AEB">
            <w:rPr>
              <w:rStyle w:val="Hyperlink"/>
              <w:noProof/>
            </w:rPr>
            <w:t>4.2.4.</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BIOACOUSTIC SENSORS</w:t>
          </w:r>
          <w:r w:rsidR="00923917">
            <w:rPr>
              <w:noProof/>
              <w:webHidden/>
            </w:rPr>
            <w:tab/>
          </w:r>
          <w:r w:rsidR="00923917">
            <w:rPr>
              <w:noProof/>
              <w:webHidden/>
            </w:rPr>
            <w:fldChar w:fldCharType="begin"/>
          </w:r>
          <w:r w:rsidR="00923917">
            <w:rPr>
              <w:noProof/>
              <w:webHidden/>
            </w:rPr>
            <w:instrText xml:space="preserve"> PAGEREF _Toc150440606 \h </w:instrText>
          </w:r>
          <w:r w:rsidR="00923917">
            <w:rPr>
              <w:noProof/>
              <w:webHidden/>
            </w:rPr>
          </w:r>
          <w:r w:rsidR="00923917">
            <w:rPr>
              <w:noProof/>
              <w:webHidden/>
            </w:rPr>
            <w:fldChar w:fldCharType="separate"/>
          </w:r>
          <w:ins w:id="61" w:author="Sophia Simmons" w:date="2024-01-16T16:48:00Z">
            <w:r w:rsidR="00700139">
              <w:rPr>
                <w:noProof/>
                <w:webHidden/>
              </w:rPr>
              <w:t>32</w:t>
            </w:r>
          </w:ins>
          <w:del w:id="62" w:author="Sophia Simmons" w:date="2024-01-16T16:48:00Z">
            <w:r w:rsidR="00923917" w:rsidDel="00700139">
              <w:rPr>
                <w:noProof/>
                <w:webHidden/>
              </w:rPr>
              <w:delText>36</w:delText>
            </w:r>
          </w:del>
          <w:r w:rsidR="00923917">
            <w:rPr>
              <w:noProof/>
              <w:webHidden/>
            </w:rPr>
            <w:fldChar w:fldCharType="end"/>
          </w:r>
          <w:r>
            <w:rPr>
              <w:noProof/>
            </w:rPr>
            <w:fldChar w:fldCharType="end"/>
          </w:r>
        </w:p>
        <w:p w14:paraId="4B967E42" w14:textId="2A0AC0A1"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"_Toc150440607"</w:instrText>
          </w:r>
          <w:r>
            <w:fldChar w:fldCharType="separate"/>
          </w:r>
          <w:r w:rsidR="00923917" w:rsidRPr="00715AEB">
            <w:rPr>
              <w:rStyle w:val="Hyperlink"/>
              <w:noProof/>
            </w:rPr>
            <w:t>4.2.5.</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CAMERA TRAPS</w:t>
          </w:r>
          <w:r w:rsidR="00923917">
            <w:rPr>
              <w:noProof/>
              <w:webHidden/>
            </w:rPr>
            <w:tab/>
          </w:r>
          <w:r w:rsidR="00923917">
            <w:rPr>
              <w:noProof/>
              <w:webHidden/>
            </w:rPr>
            <w:fldChar w:fldCharType="begin"/>
          </w:r>
          <w:r w:rsidR="00923917">
            <w:rPr>
              <w:noProof/>
              <w:webHidden/>
            </w:rPr>
            <w:instrText xml:space="preserve"> PAGEREF _Toc150440607 \h </w:instrText>
          </w:r>
          <w:r w:rsidR="00923917">
            <w:rPr>
              <w:noProof/>
              <w:webHidden/>
            </w:rPr>
          </w:r>
          <w:r w:rsidR="00923917">
            <w:rPr>
              <w:noProof/>
              <w:webHidden/>
            </w:rPr>
            <w:fldChar w:fldCharType="separate"/>
          </w:r>
          <w:ins w:id="63" w:author="Sophia Simmons" w:date="2024-01-16T16:48:00Z">
            <w:r w:rsidR="00700139">
              <w:rPr>
                <w:noProof/>
                <w:webHidden/>
              </w:rPr>
              <w:t>33</w:t>
            </w:r>
          </w:ins>
          <w:del w:id="64" w:author="Sophia Simmons" w:date="2024-01-16T16:48:00Z">
            <w:r w:rsidR="00923917" w:rsidDel="00700139">
              <w:rPr>
                <w:noProof/>
                <w:webHidden/>
              </w:rPr>
              <w:delText>37</w:delText>
            </w:r>
          </w:del>
          <w:r w:rsidR="00923917">
            <w:rPr>
              <w:noProof/>
              <w:webHidden/>
            </w:rPr>
            <w:fldChar w:fldCharType="end"/>
          </w:r>
          <w:r>
            <w:rPr>
              <w:noProof/>
            </w:rPr>
            <w:fldChar w:fldCharType="end"/>
          </w:r>
        </w:p>
        <w:p w14:paraId="67767D38" w14:textId="798C99F5"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"_Toc150440608"</w:instrText>
          </w:r>
          <w:r>
            <w:fldChar w:fldCharType="separate"/>
          </w:r>
          <w:r w:rsidR="00923917" w:rsidRPr="00715AEB">
            <w:rPr>
              <w:rStyle w:val="Hyperlink"/>
              <w:noProof/>
            </w:rPr>
            <w:t>4.2.6.</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TELEMETRY</w:t>
          </w:r>
          <w:r w:rsidR="00923917">
            <w:rPr>
              <w:noProof/>
              <w:webHidden/>
            </w:rPr>
            <w:tab/>
          </w:r>
          <w:r w:rsidR="00923917">
            <w:rPr>
              <w:noProof/>
              <w:webHidden/>
            </w:rPr>
            <w:fldChar w:fldCharType="begin"/>
          </w:r>
          <w:r w:rsidR="00923917">
            <w:rPr>
              <w:noProof/>
              <w:webHidden/>
            </w:rPr>
            <w:instrText xml:space="preserve"> PAGEREF _Toc150440608 \h </w:instrText>
          </w:r>
          <w:r w:rsidR="00923917">
            <w:rPr>
              <w:noProof/>
              <w:webHidden/>
            </w:rPr>
          </w:r>
          <w:r w:rsidR="00923917">
            <w:rPr>
              <w:noProof/>
              <w:webHidden/>
            </w:rPr>
            <w:fldChar w:fldCharType="separate"/>
          </w:r>
          <w:ins w:id="65" w:author="Sophia Simmons" w:date="2024-01-16T16:48:00Z">
            <w:r w:rsidR="00700139">
              <w:rPr>
                <w:noProof/>
                <w:webHidden/>
              </w:rPr>
              <w:t>35</w:t>
            </w:r>
          </w:ins>
          <w:del w:id="66" w:author="Sophia Simmons" w:date="2024-01-16T16:48:00Z">
            <w:r w:rsidR="00923917" w:rsidDel="00700139">
              <w:rPr>
                <w:noProof/>
                <w:webHidden/>
              </w:rPr>
              <w:delText>40</w:delText>
            </w:r>
          </w:del>
          <w:r w:rsidR="00923917">
            <w:rPr>
              <w:noProof/>
              <w:webHidden/>
            </w:rPr>
            <w:fldChar w:fldCharType="end"/>
          </w:r>
          <w:r>
            <w:rPr>
              <w:noProof/>
            </w:rPr>
            <w:fldChar w:fldCharType="end"/>
          </w:r>
        </w:p>
        <w:p w14:paraId="47AEC5FA" w14:textId="21FB3D8F"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"_Toc150440609"</w:instrText>
          </w:r>
          <w:r>
            <w:fldChar w:fldCharType="separate"/>
          </w:r>
          <w:r w:rsidR="00923917" w:rsidRPr="00715AEB">
            <w:rPr>
              <w:rStyle w:val="Hyperlink"/>
              <w:noProof/>
            </w:rPr>
            <w:t>4.2.7.</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DRONES</w:t>
          </w:r>
          <w:r w:rsidR="00923917">
            <w:rPr>
              <w:noProof/>
              <w:webHidden/>
            </w:rPr>
            <w:tab/>
          </w:r>
          <w:r w:rsidR="00923917">
            <w:rPr>
              <w:noProof/>
              <w:webHidden/>
            </w:rPr>
            <w:fldChar w:fldCharType="begin"/>
          </w:r>
          <w:r w:rsidR="00923917">
            <w:rPr>
              <w:noProof/>
              <w:webHidden/>
            </w:rPr>
            <w:instrText xml:space="preserve"> PAGEREF _Toc150440609 \h </w:instrText>
          </w:r>
          <w:r w:rsidR="00923917">
            <w:rPr>
              <w:noProof/>
              <w:webHidden/>
            </w:rPr>
          </w:r>
          <w:r w:rsidR="00923917">
            <w:rPr>
              <w:noProof/>
              <w:webHidden/>
            </w:rPr>
            <w:fldChar w:fldCharType="separate"/>
          </w:r>
          <w:ins w:id="67" w:author="Sophia Simmons" w:date="2024-01-16T16:48:00Z">
            <w:r w:rsidR="00700139">
              <w:rPr>
                <w:noProof/>
                <w:webHidden/>
              </w:rPr>
              <w:t>36</w:t>
            </w:r>
          </w:ins>
          <w:del w:id="68" w:author="Sophia Simmons" w:date="2024-01-16T16:48:00Z">
            <w:r w:rsidR="00923917" w:rsidDel="00700139">
              <w:rPr>
                <w:noProof/>
                <w:webHidden/>
              </w:rPr>
              <w:delText>41</w:delText>
            </w:r>
          </w:del>
          <w:r w:rsidR="00923917">
            <w:rPr>
              <w:noProof/>
              <w:webHidden/>
            </w:rPr>
            <w:fldChar w:fldCharType="end"/>
          </w:r>
          <w:r>
            <w:rPr>
              <w:noProof/>
            </w:rPr>
            <w:fldChar w:fldCharType="end"/>
          </w:r>
        </w:p>
        <w:p w14:paraId="16EDF299" w14:textId="3E75683F"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"_Toc150440610"</w:instrText>
          </w:r>
          <w:r>
            <w:fldChar w:fldCharType="separate"/>
          </w:r>
          <w:r w:rsidR="00923917" w:rsidRPr="00715AEB">
            <w:rPr>
              <w:rStyle w:val="Hyperlink"/>
              <w:noProof/>
            </w:rPr>
            <w:t>4.2.8.</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ENVIRONMENTAL DNA (eDNA)</w:t>
          </w:r>
          <w:r w:rsidR="00923917">
            <w:rPr>
              <w:noProof/>
              <w:webHidden/>
            </w:rPr>
            <w:tab/>
          </w:r>
          <w:r w:rsidR="00923917">
            <w:rPr>
              <w:noProof/>
              <w:webHidden/>
            </w:rPr>
            <w:fldChar w:fldCharType="begin"/>
          </w:r>
          <w:r w:rsidR="00923917">
            <w:rPr>
              <w:noProof/>
              <w:webHidden/>
            </w:rPr>
            <w:instrText xml:space="preserve"> PAGEREF _Toc150440610 \h </w:instrText>
          </w:r>
          <w:r w:rsidR="00923917">
            <w:rPr>
              <w:noProof/>
              <w:webHidden/>
            </w:rPr>
          </w:r>
          <w:r w:rsidR="00923917">
            <w:rPr>
              <w:noProof/>
              <w:webHidden/>
            </w:rPr>
            <w:fldChar w:fldCharType="separate"/>
          </w:r>
          <w:ins w:id="69" w:author="Sophia Simmons" w:date="2024-01-16T16:48:00Z">
            <w:r w:rsidR="00700139">
              <w:rPr>
                <w:noProof/>
                <w:webHidden/>
              </w:rPr>
              <w:t>38</w:t>
            </w:r>
          </w:ins>
          <w:del w:id="70" w:author="Sophia Simmons" w:date="2024-01-16T16:48:00Z">
            <w:r w:rsidR="00923917" w:rsidDel="00700139">
              <w:rPr>
                <w:noProof/>
                <w:webHidden/>
              </w:rPr>
              <w:delText>43</w:delText>
            </w:r>
          </w:del>
          <w:r w:rsidR="00923917">
            <w:rPr>
              <w:noProof/>
              <w:webHidden/>
            </w:rPr>
            <w:fldChar w:fldCharType="end"/>
          </w:r>
          <w:r>
            <w:rPr>
              <w:noProof/>
            </w:rPr>
            <w:fldChar w:fldCharType="end"/>
          </w:r>
        </w:p>
        <w:p w14:paraId="418084D7" w14:textId="392D15CC"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"_Toc150440611"</w:instrText>
          </w:r>
          <w:r>
            <w:fldChar w:fldCharType="separate"/>
          </w:r>
          <w:r w:rsidR="00923917" w:rsidRPr="00715AEB">
            <w:rPr>
              <w:rStyle w:val="Hyperlink"/>
              <w:noProof/>
            </w:rPr>
            <w:t>4.3.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UMBRELLA SPECIES HEALTH SCORING METHOD</w:t>
          </w:r>
          <w:r w:rsidR="00923917">
            <w:rPr>
              <w:noProof/>
              <w:webHidden/>
            </w:rPr>
            <w:tab/>
          </w:r>
          <w:r w:rsidR="00923917">
            <w:rPr>
              <w:noProof/>
              <w:webHidden/>
            </w:rPr>
            <w:fldChar w:fldCharType="begin"/>
          </w:r>
          <w:r w:rsidR="00923917">
            <w:rPr>
              <w:noProof/>
              <w:webHidden/>
            </w:rPr>
            <w:instrText xml:space="preserve"> PAGEREF _Toc150440611 \h </w:instrText>
          </w:r>
          <w:r w:rsidR="00923917">
            <w:rPr>
              <w:noProof/>
              <w:webHidden/>
            </w:rPr>
          </w:r>
          <w:r w:rsidR="00923917">
            <w:rPr>
              <w:noProof/>
              <w:webHidden/>
            </w:rPr>
            <w:fldChar w:fldCharType="separate"/>
          </w:r>
          <w:ins w:id="71" w:author="Sophia Simmons" w:date="2024-01-16T16:48:00Z">
            <w:r w:rsidR="00700139">
              <w:rPr>
                <w:noProof/>
                <w:webHidden/>
              </w:rPr>
              <w:t>38</w:t>
            </w:r>
          </w:ins>
          <w:del w:id="72" w:author="Sophia Simmons" w:date="2024-01-16T16:48:00Z">
            <w:r w:rsidR="00923917" w:rsidDel="00700139">
              <w:rPr>
                <w:noProof/>
                <w:webHidden/>
              </w:rPr>
              <w:delText>43</w:delText>
            </w:r>
          </w:del>
          <w:r w:rsidR="00923917">
            <w:rPr>
              <w:noProof/>
              <w:webHidden/>
            </w:rPr>
            <w:fldChar w:fldCharType="end"/>
          </w:r>
          <w:r>
            <w:rPr>
              <w:noProof/>
            </w:rPr>
            <w:fldChar w:fldCharType="end"/>
          </w:r>
        </w:p>
        <w:p w14:paraId="7A74FADA" w14:textId="11AA15F1" w:rsidR="00923917" w:rsidRDefault="00000000">
          <w:pPr>
            <w:pStyle w:val="TOC1"/>
            <w:tabs>
              <w:tab w:val="left" w:pos="1742"/>
              <w:tab w:val="right" w:pos="10550"/>
            </w:tabs>
            <w:rPr>
              <w:rFonts w:asciiTheme="minorHAnsi" w:eastAsiaTheme="minorEastAsia" w:hAnsiTheme="minorHAnsi" w:cstheme="minorBidi"/>
              <w:b w:val="0"/>
              <w:bCs w:val="0"/>
              <w:noProof/>
              <w:kern w:val="2"/>
              <w:sz w:val="22"/>
              <w:szCs w:val="22"/>
              <w:lang w:val="pt-BR"/>
              <w14:ligatures w14:val="standardContextual"/>
            </w:rPr>
          </w:pPr>
          <w:r>
            <w:fldChar w:fldCharType="begin"/>
          </w:r>
          <w:r>
            <w:instrText>HYPERLINK \l "_Toc150440612"</w:instrText>
          </w:r>
          <w:r>
            <w:fldChar w:fldCharType="separate"/>
          </w:r>
          <w:r w:rsidR="00923917" w:rsidRPr="00715AEB">
            <w:rPr>
              <w:rStyle w:val="Hyperlink"/>
              <w:noProof/>
            </w:rPr>
            <w:t>5.</w:t>
          </w:r>
          <w:r w:rsidR="00923917">
            <w:rPr>
              <w:rFonts w:asciiTheme="minorHAnsi" w:eastAsiaTheme="minorEastAsia" w:hAnsiTheme="minorHAnsi" w:cstheme="minorBidi"/>
              <w:b w:val="0"/>
              <w:bCs w:val="0"/>
              <w:noProof/>
              <w:kern w:val="2"/>
              <w:sz w:val="22"/>
              <w:szCs w:val="22"/>
              <w:lang w:val="pt-BR"/>
              <w14:ligatures w14:val="standardContextual"/>
            </w:rPr>
            <w:tab/>
          </w:r>
          <w:r w:rsidR="00923917" w:rsidRPr="00715AEB">
            <w:rPr>
              <w:rStyle w:val="Hyperlink"/>
              <w:noProof/>
            </w:rPr>
            <w:t>EVALUATING HABITAT QUALITY AND DEVELOPMENT OF THE MONITORING PLAN</w:t>
          </w:r>
          <w:r w:rsidR="00923917">
            <w:rPr>
              <w:noProof/>
              <w:webHidden/>
            </w:rPr>
            <w:tab/>
          </w:r>
          <w:r w:rsidR="00923917">
            <w:rPr>
              <w:noProof/>
              <w:webHidden/>
            </w:rPr>
            <w:fldChar w:fldCharType="begin"/>
          </w:r>
          <w:r w:rsidR="00923917">
            <w:rPr>
              <w:noProof/>
              <w:webHidden/>
            </w:rPr>
            <w:instrText xml:space="preserve"> PAGEREF _Toc150440612 \h </w:instrText>
          </w:r>
          <w:r w:rsidR="00923917">
            <w:rPr>
              <w:noProof/>
              <w:webHidden/>
            </w:rPr>
          </w:r>
          <w:r w:rsidR="00923917">
            <w:rPr>
              <w:noProof/>
              <w:webHidden/>
            </w:rPr>
            <w:fldChar w:fldCharType="separate"/>
          </w:r>
          <w:ins w:id="73" w:author="Sophia Simmons" w:date="2024-01-16T16:48:00Z">
            <w:r w:rsidR="00700139">
              <w:rPr>
                <w:noProof/>
                <w:webHidden/>
              </w:rPr>
              <w:t>40</w:t>
            </w:r>
          </w:ins>
          <w:del w:id="74" w:author="Sophia Simmons" w:date="2024-01-16T16:48:00Z">
            <w:r w:rsidR="00923917" w:rsidDel="00700139">
              <w:rPr>
                <w:noProof/>
                <w:webHidden/>
              </w:rPr>
              <w:delText>45</w:delText>
            </w:r>
          </w:del>
          <w:r w:rsidR="00923917">
            <w:rPr>
              <w:noProof/>
              <w:webHidden/>
            </w:rPr>
            <w:fldChar w:fldCharType="end"/>
          </w:r>
          <w:r>
            <w:rPr>
              <w:noProof/>
            </w:rPr>
            <w:fldChar w:fldCharType="end"/>
          </w:r>
        </w:p>
        <w:p w14:paraId="74C879B9" w14:textId="4518886E"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"_Toc150440613"</w:instrText>
          </w:r>
          <w:r>
            <w:fldChar w:fldCharType="separate"/>
          </w:r>
          <w:r w:rsidR="00923917" w:rsidRPr="00715AEB">
            <w:rPr>
              <w:rStyle w:val="Hyperlink"/>
              <w:noProof/>
            </w:rPr>
            <w:t>5.1.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COMMUNITY COMPOSITION</w:t>
          </w:r>
          <w:r w:rsidR="00923917">
            <w:rPr>
              <w:noProof/>
              <w:webHidden/>
            </w:rPr>
            <w:tab/>
          </w:r>
          <w:r w:rsidR="00923917">
            <w:rPr>
              <w:noProof/>
              <w:webHidden/>
            </w:rPr>
            <w:fldChar w:fldCharType="begin"/>
          </w:r>
          <w:r w:rsidR="00923917">
            <w:rPr>
              <w:noProof/>
              <w:webHidden/>
            </w:rPr>
            <w:instrText xml:space="preserve"> PAGEREF _Toc150440613 \h </w:instrText>
          </w:r>
          <w:r w:rsidR="00923917">
            <w:rPr>
              <w:noProof/>
              <w:webHidden/>
            </w:rPr>
          </w:r>
          <w:r w:rsidR="00923917">
            <w:rPr>
              <w:noProof/>
              <w:webHidden/>
            </w:rPr>
            <w:fldChar w:fldCharType="separate"/>
          </w:r>
          <w:ins w:id="75" w:author="Sophia Simmons" w:date="2024-01-16T16:48:00Z">
            <w:r w:rsidR="00700139">
              <w:rPr>
                <w:noProof/>
                <w:webHidden/>
              </w:rPr>
              <w:t>40</w:t>
            </w:r>
          </w:ins>
          <w:del w:id="76" w:author="Sophia Simmons" w:date="2024-01-16T16:48:00Z">
            <w:r w:rsidR="00923917" w:rsidDel="00700139">
              <w:rPr>
                <w:noProof/>
                <w:webHidden/>
              </w:rPr>
              <w:delText>46</w:delText>
            </w:r>
          </w:del>
          <w:r w:rsidR="00923917">
            <w:rPr>
              <w:noProof/>
              <w:webHidden/>
            </w:rPr>
            <w:fldChar w:fldCharType="end"/>
          </w:r>
          <w:r>
            <w:rPr>
              <w:noProof/>
            </w:rPr>
            <w:fldChar w:fldCharType="end"/>
          </w:r>
        </w:p>
        <w:p w14:paraId="49F2AA37" w14:textId="5936C18C" w:rsidR="00923917" w:rsidRDefault="00000000">
          <w:pPr>
            <w:pStyle w:val="TOC3"/>
            <w:tabs>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"_Toc150440614"</w:instrText>
          </w:r>
          <w:r>
            <w:fldChar w:fldCharType="separate"/>
          </w:r>
          <w:r w:rsidR="00923917" w:rsidRPr="00715AEB">
            <w:rPr>
              <w:rStyle w:val="Hyperlink"/>
              <w:noProof/>
            </w:rPr>
            <w:t>5.1.2 TAXONOMIC DIVERSITY</w:t>
          </w:r>
          <w:r w:rsidR="00923917">
            <w:rPr>
              <w:noProof/>
              <w:webHidden/>
            </w:rPr>
            <w:tab/>
          </w:r>
          <w:r w:rsidR="00923917">
            <w:rPr>
              <w:noProof/>
              <w:webHidden/>
            </w:rPr>
            <w:fldChar w:fldCharType="begin"/>
          </w:r>
          <w:r w:rsidR="00923917">
            <w:rPr>
              <w:noProof/>
              <w:webHidden/>
            </w:rPr>
            <w:instrText xml:space="preserve"> PAGEREF _Toc150440614 \h </w:instrText>
          </w:r>
          <w:r w:rsidR="00923917">
            <w:rPr>
              <w:noProof/>
              <w:webHidden/>
            </w:rPr>
          </w:r>
          <w:r w:rsidR="00923917">
            <w:rPr>
              <w:noProof/>
              <w:webHidden/>
            </w:rPr>
            <w:fldChar w:fldCharType="separate"/>
          </w:r>
          <w:ins w:id="77" w:author="Sophia Simmons" w:date="2024-01-16T16:48:00Z">
            <w:r w:rsidR="00700139">
              <w:rPr>
                <w:noProof/>
                <w:webHidden/>
              </w:rPr>
              <w:t>41</w:t>
            </w:r>
          </w:ins>
          <w:del w:id="78" w:author="Sophia Simmons" w:date="2024-01-16T16:48:00Z">
            <w:r w:rsidR="00923917" w:rsidDel="00700139">
              <w:rPr>
                <w:noProof/>
                <w:webHidden/>
              </w:rPr>
              <w:delText>46</w:delText>
            </w:r>
          </w:del>
          <w:r w:rsidR="00923917">
            <w:rPr>
              <w:noProof/>
              <w:webHidden/>
            </w:rPr>
            <w:fldChar w:fldCharType="end"/>
          </w:r>
          <w:r>
            <w:rPr>
              <w:noProof/>
            </w:rPr>
            <w:fldChar w:fldCharType="end"/>
          </w:r>
        </w:p>
        <w:p w14:paraId="7D78CB21" w14:textId="24ABECAE"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"_Toc150440615"</w:instrText>
          </w:r>
          <w:r>
            <w:fldChar w:fldCharType="separate"/>
          </w:r>
          <w:r w:rsidR="00923917" w:rsidRPr="00715AEB">
            <w:rPr>
              <w:rStyle w:val="Hyperlink"/>
              <w:noProof/>
            </w:rPr>
            <w:t>5.2.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ECOSYSTEM FUNCTIONING</w:t>
          </w:r>
          <w:r w:rsidR="00923917">
            <w:rPr>
              <w:noProof/>
              <w:webHidden/>
            </w:rPr>
            <w:tab/>
          </w:r>
          <w:r w:rsidR="00923917">
            <w:rPr>
              <w:noProof/>
              <w:webHidden/>
            </w:rPr>
            <w:fldChar w:fldCharType="begin"/>
          </w:r>
          <w:r w:rsidR="00923917">
            <w:rPr>
              <w:noProof/>
              <w:webHidden/>
            </w:rPr>
            <w:instrText xml:space="preserve"> PAGEREF _Toc150440615 \h </w:instrText>
          </w:r>
          <w:r w:rsidR="00923917">
            <w:rPr>
              <w:noProof/>
              <w:webHidden/>
            </w:rPr>
          </w:r>
          <w:r w:rsidR="00923917">
            <w:rPr>
              <w:noProof/>
              <w:webHidden/>
            </w:rPr>
            <w:fldChar w:fldCharType="separate"/>
          </w:r>
          <w:ins w:id="79" w:author="Sophia Simmons" w:date="2024-01-16T16:48:00Z">
            <w:r w:rsidR="00700139">
              <w:rPr>
                <w:noProof/>
                <w:webHidden/>
              </w:rPr>
              <w:t>43</w:t>
            </w:r>
          </w:ins>
          <w:del w:id="80" w:author="Sophia Simmons" w:date="2024-01-16T16:48:00Z">
            <w:r w:rsidR="00923917" w:rsidDel="00700139">
              <w:rPr>
                <w:noProof/>
                <w:webHidden/>
              </w:rPr>
              <w:delText>49</w:delText>
            </w:r>
          </w:del>
          <w:r w:rsidR="00923917">
            <w:rPr>
              <w:noProof/>
              <w:webHidden/>
            </w:rPr>
            <w:fldChar w:fldCharType="end"/>
          </w:r>
          <w:r>
            <w:rPr>
              <w:noProof/>
            </w:rPr>
            <w:fldChar w:fldCharType="end"/>
          </w:r>
        </w:p>
        <w:p w14:paraId="1E15B850" w14:textId="72A39A5C"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"_Toc150440616"</w:instrText>
          </w:r>
          <w:r>
            <w:fldChar w:fldCharType="separate"/>
          </w:r>
          <w:r w:rsidR="00923917" w:rsidRPr="00715AEB">
            <w:rPr>
              <w:rStyle w:val="Hyperlink"/>
              <w:noProof/>
            </w:rPr>
            <w:t>5.2.1.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ECOSYSTEM DISTURBANCES</w:t>
          </w:r>
          <w:r w:rsidR="00923917">
            <w:rPr>
              <w:noProof/>
              <w:webHidden/>
            </w:rPr>
            <w:tab/>
          </w:r>
          <w:r w:rsidR="00923917">
            <w:rPr>
              <w:noProof/>
              <w:webHidden/>
            </w:rPr>
            <w:fldChar w:fldCharType="begin"/>
          </w:r>
          <w:r w:rsidR="00923917">
            <w:rPr>
              <w:noProof/>
              <w:webHidden/>
            </w:rPr>
            <w:instrText xml:space="preserve"> PAGEREF _Toc150440616 \h </w:instrText>
          </w:r>
          <w:r w:rsidR="00923917">
            <w:rPr>
              <w:noProof/>
              <w:webHidden/>
            </w:rPr>
          </w:r>
          <w:r w:rsidR="00923917">
            <w:rPr>
              <w:noProof/>
              <w:webHidden/>
            </w:rPr>
            <w:fldChar w:fldCharType="separate"/>
          </w:r>
          <w:ins w:id="81" w:author="Sophia Simmons" w:date="2024-01-16T16:48:00Z">
            <w:r w:rsidR="00700139">
              <w:rPr>
                <w:noProof/>
                <w:webHidden/>
              </w:rPr>
              <w:t>43</w:t>
            </w:r>
          </w:ins>
          <w:del w:id="82" w:author="Sophia Simmons" w:date="2024-01-16T16:48:00Z">
            <w:r w:rsidR="00923917" w:rsidDel="00700139">
              <w:rPr>
                <w:noProof/>
                <w:webHidden/>
              </w:rPr>
              <w:delText>49</w:delText>
            </w:r>
          </w:del>
          <w:r w:rsidR="00923917">
            <w:rPr>
              <w:noProof/>
              <w:webHidden/>
            </w:rPr>
            <w:fldChar w:fldCharType="end"/>
          </w:r>
          <w:r>
            <w:rPr>
              <w:noProof/>
            </w:rPr>
            <w:fldChar w:fldCharType="end"/>
          </w:r>
        </w:p>
        <w:p w14:paraId="424C8A56" w14:textId="0965C2BF"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"_Toc150440617"</w:instrText>
          </w:r>
          <w:r>
            <w:fldChar w:fldCharType="separate"/>
          </w:r>
          <w:r w:rsidR="00923917" w:rsidRPr="00715AEB">
            <w:rPr>
              <w:rStyle w:val="Hyperlink"/>
              <w:noProof/>
            </w:rPr>
            <w:t>5.3.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HABITAT QUALITY SCORING METHOD</w:t>
          </w:r>
          <w:r w:rsidR="00923917">
            <w:rPr>
              <w:noProof/>
              <w:webHidden/>
            </w:rPr>
            <w:tab/>
          </w:r>
          <w:r w:rsidR="00923917">
            <w:rPr>
              <w:noProof/>
              <w:webHidden/>
            </w:rPr>
            <w:fldChar w:fldCharType="begin"/>
          </w:r>
          <w:r w:rsidR="00923917">
            <w:rPr>
              <w:noProof/>
              <w:webHidden/>
            </w:rPr>
            <w:instrText xml:space="preserve"> PAGEREF _Toc150440617 \h </w:instrText>
          </w:r>
          <w:r w:rsidR="00923917">
            <w:rPr>
              <w:noProof/>
              <w:webHidden/>
            </w:rPr>
          </w:r>
          <w:r w:rsidR="00923917">
            <w:rPr>
              <w:noProof/>
              <w:webHidden/>
            </w:rPr>
            <w:fldChar w:fldCharType="separate"/>
          </w:r>
          <w:ins w:id="83" w:author="Sophia Simmons" w:date="2024-01-16T16:48:00Z">
            <w:r w:rsidR="00700139">
              <w:rPr>
                <w:noProof/>
                <w:webHidden/>
              </w:rPr>
              <w:t>44</w:t>
            </w:r>
          </w:ins>
          <w:del w:id="84" w:author="Sophia Simmons" w:date="2024-01-16T16:48:00Z">
            <w:r w:rsidR="00923917" w:rsidDel="00700139">
              <w:rPr>
                <w:noProof/>
                <w:webHidden/>
              </w:rPr>
              <w:delText>51</w:delText>
            </w:r>
          </w:del>
          <w:r w:rsidR="00923917">
            <w:rPr>
              <w:noProof/>
              <w:webHidden/>
            </w:rPr>
            <w:fldChar w:fldCharType="end"/>
          </w:r>
          <w:r>
            <w:rPr>
              <w:noProof/>
            </w:rPr>
            <w:fldChar w:fldCharType="end"/>
          </w:r>
        </w:p>
        <w:p w14:paraId="0D63E4B4" w14:textId="1FECCEAA" w:rsidR="00923917" w:rsidRDefault="00000000">
          <w:pPr>
            <w:pStyle w:val="TOC1"/>
            <w:tabs>
              <w:tab w:val="left" w:pos="1742"/>
              <w:tab w:val="right" w:pos="10550"/>
            </w:tabs>
            <w:rPr>
              <w:rFonts w:asciiTheme="minorHAnsi" w:eastAsiaTheme="minorEastAsia" w:hAnsiTheme="minorHAnsi" w:cstheme="minorBidi"/>
              <w:b w:val="0"/>
              <w:bCs w:val="0"/>
              <w:noProof/>
              <w:kern w:val="2"/>
              <w:sz w:val="22"/>
              <w:szCs w:val="22"/>
              <w:lang w:val="pt-BR"/>
              <w14:ligatures w14:val="standardContextual"/>
            </w:rPr>
          </w:pPr>
          <w:r>
            <w:fldChar w:fldCharType="begin"/>
          </w:r>
          <w:r>
            <w:instrText>HYPERLINK \l "_Toc150440618"</w:instrText>
          </w:r>
          <w:r>
            <w:fldChar w:fldCharType="separate"/>
          </w:r>
          <w:r w:rsidR="00923917" w:rsidRPr="00715AEB">
            <w:rPr>
              <w:rStyle w:val="Hyperlink"/>
              <w:noProof/>
            </w:rPr>
            <w:t>6.</w:t>
          </w:r>
          <w:r w:rsidR="00923917">
            <w:rPr>
              <w:rFonts w:asciiTheme="minorHAnsi" w:eastAsiaTheme="minorEastAsia" w:hAnsiTheme="minorHAnsi" w:cstheme="minorBidi"/>
              <w:b w:val="0"/>
              <w:bCs w:val="0"/>
              <w:noProof/>
              <w:kern w:val="2"/>
              <w:sz w:val="22"/>
              <w:szCs w:val="22"/>
              <w:lang w:val="pt-BR"/>
              <w14:ligatures w14:val="standardContextual"/>
            </w:rPr>
            <w:tab/>
          </w:r>
          <w:r w:rsidR="00923917" w:rsidRPr="00715AEB">
            <w:rPr>
              <w:rStyle w:val="Hyperlink"/>
              <w:noProof/>
            </w:rPr>
            <w:t>UMBRELLA SPECIES GUIDELINES ASSESSMENT AND APPLICATION</w:t>
          </w:r>
          <w:r w:rsidR="00923917">
            <w:rPr>
              <w:noProof/>
              <w:webHidden/>
            </w:rPr>
            <w:tab/>
          </w:r>
          <w:r w:rsidR="00923917">
            <w:rPr>
              <w:noProof/>
              <w:webHidden/>
            </w:rPr>
            <w:fldChar w:fldCharType="begin"/>
          </w:r>
          <w:r w:rsidR="00923917">
            <w:rPr>
              <w:noProof/>
              <w:webHidden/>
            </w:rPr>
            <w:instrText xml:space="preserve"> PAGEREF _Toc150440618 \h </w:instrText>
          </w:r>
          <w:r w:rsidR="00923917">
            <w:rPr>
              <w:noProof/>
              <w:webHidden/>
            </w:rPr>
          </w:r>
          <w:r w:rsidR="00923917">
            <w:rPr>
              <w:noProof/>
              <w:webHidden/>
            </w:rPr>
            <w:fldChar w:fldCharType="separate"/>
          </w:r>
          <w:ins w:id="85" w:author="Sophia Simmons" w:date="2024-01-16T16:48:00Z">
            <w:r w:rsidR="00700139">
              <w:rPr>
                <w:noProof/>
                <w:webHidden/>
              </w:rPr>
              <w:t>46</w:t>
            </w:r>
          </w:ins>
          <w:del w:id="86" w:author="Sophia Simmons" w:date="2024-01-16T16:48:00Z">
            <w:r w:rsidR="00923917" w:rsidDel="00700139">
              <w:rPr>
                <w:noProof/>
                <w:webHidden/>
              </w:rPr>
              <w:delText>52</w:delText>
            </w:r>
          </w:del>
          <w:r w:rsidR="00923917">
            <w:rPr>
              <w:noProof/>
              <w:webHidden/>
            </w:rPr>
            <w:fldChar w:fldCharType="end"/>
          </w:r>
          <w:r>
            <w:rPr>
              <w:noProof/>
            </w:rPr>
            <w:fldChar w:fldCharType="end"/>
          </w:r>
        </w:p>
        <w:p w14:paraId="4C49909A" w14:textId="5AC108DA"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"_Toc150440619"</w:instrText>
          </w:r>
          <w:r>
            <w:fldChar w:fldCharType="separate"/>
          </w:r>
          <w:r w:rsidR="00923917" w:rsidRPr="00715AEB">
            <w:rPr>
              <w:rStyle w:val="Hyperlink"/>
              <w:noProof/>
            </w:rPr>
            <w:t>6.1.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IDENTIFYING THREATS TO UMBRELLA SPECIES</w:t>
          </w:r>
          <w:r w:rsidR="00923917">
            <w:rPr>
              <w:noProof/>
              <w:webHidden/>
            </w:rPr>
            <w:tab/>
          </w:r>
          <w:r w:rsidR="00923917">
            <w:rPr>
              <w:noProof/>
              <w:webHidden/>
            </w:rPr>
            <w:fldChar w:fldCharType="begin"/>
          </w:r>
          <w:r w:rsidR="00923917">
            <w:rPr>
              <w:noProof/>
              <w:webHidden/>
            </w:rPr>
            <w:instrText xml:space="preserve"> PAGEREF _Toc150440619 \h </w:instrText>
          </w:r>
          <w:r w:rsidR="00923917">
            <w:rPr>
              <w:noProof/>
              <w:webHidden/>
            </w:rPr>
          </w:r>
          <w:r w:rsidR="00923917">
            <w:rPr>
              <w:noProof/>
              <w:webHidden/>
            </w:rPr>
            <w:fldChar w:fldCharType="separate"/>
          </w:r>
          <w:ins w:id="87" w:author="Sophia Simmons" w:date="2024-01-16T16:48:00Z">
            <w:r w:rsidR="00700139">
              <w:rPr>
                <w:noProof/>
                <w:webHidden/>
              </w:rPr>
              <w:t>46</w:t>
            </w:r>
          </w:ins>
          <w:del w:id="88" w:author="Sophia Simmons" w:date="2024-01-16T16:48:00Z">
            <w:r w:rsidR="00923917" w:rsidDel="00700139">
              <w:rPr>
                <w:noProof/>
                <w:webHidden/>
              </w:rPr>
              <w:delText>52</w:delText>
            </w:r>
          </w:del>
          <w:r w:rsidR="00923917">
            <w:rPr>
              <w:noProof/>
              <w:webHidden/>
            </w:rPr>
            <w:fldChar w:fldCharType="end"/>
          </w:r>
          <w:r>
            <w:rPr>
              <w:noProof/>
            </w:rPr>
            <w:fldChar w:fldCharType="end"/>
          </w:r>
        </w:p>
        <w:p w14:paraId="3D3D3B2A" w14:textId="3A7D7CC5"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"_Toc150440620"</w:instrText>
          </w:r>
          <w:r>
            <w:fldChar w:fldCharType="separate"/>
          </w:r>
          <w:r w:rsidR="00923917" w:rsidRPr="00715AEB">
            <w:rPr>
              <w:rStyle w:val="Hyperlink"/>
              <w:noProof/>
            </w:rPr>
            <w:t>6.2.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UMBRELLA SPECIES GUIDELINE STRUCTURE</w:t>
          </w:r>
          <w:r w:rsidR="00923917">
            <w:rPr>
              <w:noProof/>
              <w:webHidden/>
            </w:rPr>
            <w:tab/>
          </w:r>
          <w:r w:rsidR="00923917">
            <w:rPr>
              <w:noProof/>
              <w:webHidden/>
            </w:rPr>
            <w:fldChar w:fldCharType="begin"/>
          </w:r>
          <w:r w:rsidR="00923917">
            <w:rPr>
              <w:noProof/>
              <w:webHidden/>
            </w:rPr>
            <w:instrText xml:space="preserve"> PAGEREF _Toc150440620 \h </w:instrText>
          </w:r>
          <w:r w:rsidR="00923917">
            <w:rPr>
              <w:noProof/>
              <w:webHidden/>
            </w:rPr>
          </w:r>
          <w:r w:rsidR="00923917">
            <w:rPr>
              <w:noProof/>
              <w:webHidden/>
            </w:rPr>
            <w:fldChar w:fldCharType="separate"/>
          </w:r>
          <w:ins w:id="89" w:author="Sophia Simmons" w:date="2024-01-16T16:48:00Z">
            <w:r w:rsidR="00700139">
              <w:rPr>
                <w:noProof/>
                <w:webHidden/>
              </w:rPr>
              <w:t>47</w:t>
            </w:r>
          </w:ins>
          <w:del w:id="90" w:author="Sophia Simmons" w:date="2024-01-16T16:48:00Z">
            <w:r w:rsidR="00923917" w:rsidDel="00700139">
              <w:rPr>
                <w:noProof/>
                <w:webHidden/>
              </w:rPr>
              <w:delText>53</w:delText>
            </w:r>
          </w:del>
          <w:r w:rsidR="00923917">
            <w:rPr>
              <w:noProof/>
              <w:webHidden/>
            </w:rPr>
            <w:fldChar w:fldCharType="end"/>
          </w:r>
          <w:r>
            <w:rPr>
              <w:noProof/>
            </w:rPr>
            <w:fldChar w:fldCharType="end"/>
          </w:r>
        </w:p>
        <w:p w14:paraId="71137E37" w14:textId="7B2868C8"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"_Toc150440621"</w:instrText>
          </w:r>
          <w:r>
            <w:fldChar w:fldCharType="separate"/>
          </w:r>
          <w:r w:rsidR="00923917" w:rsidRPr="00715AEB">
            <w:rPr>
              <w:rStyle w:val="Hyperlink"/>
              <w:rFonts w:ascii="Avenir" w:eastAsia="Avenir" w:hAnsi="Avenir" w:cs="Avenir"/>
              <w:noProof/>
            </w:rPr>
            <w:t>6.2.1.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rFonts w:ascii="Avenir" w:eastAsia="Avenir" w:hAnsi="Avenir" w:cs="Avenir"/>
              <w:noProof/>
            </w:rPr>
            <w:t>ENVIRONMENTAL STEWARD INDICATORS</w:t>
          </w:r>
          <w:r w:rsidR="00923917">
            <w:rPr>
              <w:noProof/>
              <w:webHidden/>
            </w:rPr>
            <w:tab/>
          </w:r>
          <w:r w:rsidR="00923917">
            <w:rPr>
              <w:noProof/>
              <w:webHidden/>
            </w:rPr>
            <w:fldChar w:fldCharType="begin"/>
          </w:r>
          <w:r w:rsidR="00923917">
            <w:rPr>
              <w:noProof/>
              <w:webHidden/>
            </w:rPr>
            <w:instrText xml:space="preserve"> PAGEREF _Toc150440621 \h </w:instrText>
          </w:r>
          <w:r w:rsidR="00923917">
            <w:rPr>
              <w:noProof/>
              <w:webHidden/>
            </w:rPr>
          </w:r>
          <w:r w:rsidR="00923917">
            <w:rPr>
              <w:noProof/>
              <w:webHidden/>
            </w:rPr>
            <w:fldChar w:fldCharType="separate"/>
          </w:r>
          <w:ins w:id="91" w:author="Sophia Simmons" w:date="2024-01-16T16:48:00Z">
            <w:r w:rsidR="00700139">
              <w:rPr>
                <w:noProof/>
                <w:webHidden/>
              </w:rPr>
              <w:t>48</w:t>
            </w:r>
          </w:ins>
          <w:del w:id="92" w:author="Sophia Simmons" w:date="2024-01-16T16:48:00Z">
            <w:r w:rsidR="00923917" w:rsidDel="00700139">
              <w:rPr>
                <w:noProof/>
                <w:webHidden/>
              </w:rPr>
              <w:delText>54</w:delText>
            </w:r>
          </w:del>
          <w:r w:rsidR="00923917">
            <w:rPr>
              <w:noProof/>
              <w:webHidden/>
            </w:rPr>
            <w:fldChar w:fldCharType="end"/>
          </w:r>
          <w:r>
            <w:rPr>
              <w:noProof/>
            </w:rPr>
            <w:fldChar w:fldCharType="end"/>
          </w:r>
        </w:p>
        <w:p w14:paraId="13DDFA85" w14:textId="5848AAFA" w:rsidR="00923917" w:rsidRDefault="00000000">
          <w:pPr>
            <w:pStyle w:val="TOC4"/>
            <w:tabs>
              <w:tab w:val="left" w:pos="3002"/>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"_Toc150440622"</w:instrText>
          </w:r>
          <w:r>
            <w:fldChar w:fldCharType="separate"/>
          </w:r>
          <w:r w:rsidR="00923917" w:rsidRPr="00715AEB">
            <w:rPr>
              <w:rStyle w:val="Hyperlink"/>
              <w:b/>
              <w:noProof/>
            </w:rPr>
            <w:t>6.2.1.1.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b/>
              <w:noProof/>
            </w:rPr>
            <w:t>PROPERTY MANAGEMENT</w:t>
          </w:r>
          <w:r w:rsidR="00923917">
            <w:rPr>
              <w:noProof/>
              <w:webHidden/>
            </w:rPr>
            <w:tab/>
          </w:r>
          <w:r w:rsidR="00923917">
            <w:rPr>
              <w:noProof/>
              <w:webHidden/>
            </w:rPr>
            <w:fldChar w:fldCharType="begin"/>
          </w:r>
          <w:r w:rsidR="00923917">
            <w:rPr>
              <w:noProof/>
              <w:webHidden/>
            </w:rPr>
            <w:instrText xml:space="preserve"> PAGEREF _Toc150440622 \h </w:instrText>
          </w:r>
          <w:r w:rsidR="00923917">
            <w:rPr>
              <w:noProof/>
              <w:webHidden/>
            </w:rPr>
          </w:r>
          <w:r w:rsidR="00923917">
            <w:rPr>
              <w:noProof/>
              <w:webHidden/>
            </w:rPr>
            <w:fldChar w:fldCharType="separate"/>
          </w:r>
          <w:ins w:id="93" w:author="Sophia Simmons" w:date="2024-01-16T16:48:00Z">
            <w:r w:rsidR="00700139">
              <w:rPr>
                <w:noProof/>
                <w:webHidden/>
              </w:rPr>
              <w:t>48</w:t>
            </w:r>
          </w:ins>
          <w:del w:id="94" w:author="Sophia Simmons" w:date="2024-01-16T16:48:00Z">
            <w:r w:rsidR="00923917" w:rsidDel="00700139">
              <w:rPr>
                <w:noProof/>
                <w:webHidden/>
              </w:rPr>
              <w:delText>54</w:delText>
            </w:r>
          </w:del>
          <w:r w:rsidR="00923917">
            <w:rPr>
              <w:noProof/>
              <w:webHidden/>
            </w:rPr>
            <w:fldChar w:fldCharType="end"/>
          </w:r>
          <w:r>
            <w:rPr>
              <w:noProof/>
            </w:rPr>
            <w:fldChar w:fldCharType="end"/>
          </w:r>
        </w:p>
        <w:p w14:paraId="45E08194" w14:textId="76D42F6E" w:rsidR="00923917" w:rsidRDefault="00000000">
          <w:pPr>
            <w:pStyle w:val="TOC4"/>
            <w:tabs>
              <w:tab w:val="left" w:pos="3002"/>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"_Toc150440623"</w:instrText>
          </w:r>
          <w:r>
            <w:fldChar w:fldCharType="separate"/>
          </w:r>
          <w:r w:rsidR="00923917" w:rsidRPr="00715AEB">
            <w:rPr>
              <w:rStyle w:val="Hyperlink"/>
              <w:b/>
              <w:noProof/>
            </w:rPr>
            <w:t>6.2.1.2.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b/>
              <w:noProof/>
            </w:rPr>
            <w:t>SOCIAL ENGAGEMENT</w:t>
          </w:r>
          <w:r w:rsidR="00923917">
            <w:rPr>
              <w:noProof/>
              <w:webHidden/>
            </w:rPr>
            <w:tab/>
          </w:r>
          <w:r w:rsidR="00923917">
            <w:rPr>
              <w:noProof/>
              <w:webHidden/>
            </w:rPr>
            <w:fldChar w:fldCharType="begin"/>
          </w:r>
          <w:r w:rsidR="00923917">
            <w:rPr>
              <w:noProof/>
              <w:webHidden/>
            </w:rPr>
            <w:instrText xml:space="preserve"> PAGEREF _Toc150440623 \h </w:instrText>
          </w:r>
          <w:r w:rsidR="00923917">
            <w:rPr>
              <w:noProof/>
              <w:webHidden/>
            </w:rPr>
          </w:r>
          <w:r w:rsidR="00923917">
            <w:rPr>
              <w:noProof/>
              <w:webHidden/>
            </w:rPr>
            <w:fldChar w:fldCharType="separate"/>
          </w:r>
          <w:ins w:id="95" w:author="Sophia Simmons" w:date="2024-01-16T16:48:00Z">
            <w:r w:rsidR="00700139">
              <w:rPr>
                <w:noProof/>
                <w:webHidden/>
              </w:rPr>
              <w:t>48</w:t>
            </w:r>
          </w:ins>
          <w:del w:id="96" w:author="Sophia Simmons" w:date="2024-01-16T16:48:00Z">
            <w:r w:rsidR="00923917" w:rsidDel="00700139">
              <w:rPr>
                <w:noProof/>
                <w:webHidden/>
              </w:rPr>
              <w:delText>55</w:delText>
            </w:r>
          </w:del>
          <w:r w:rsidR="00923917">
            <w:rPr>
              <w:noProof/>
              <w:webHidden/>
            </w:rPr>
            <w:fldChar w:fldCharType="end"/>
          </w:r>
          <w:r>
            <w:rPr>
              <w:noProof/>
            </w:rPr>
            <w:fldChar w:fldCharType="end"/>
          </w:r>
        </w:p>
        <w:p w14:paraId="50D7EC9F" w14:textId="452C7D68" w:rsidR="00923917" w:rsidRDefault="00000000">
          <w:pPr>
            <w:pStyle w:val="TOC4"/>
            <w:tabs>
              <w:tab w:val="left" w:pos="3002"/>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"_Toc150440624"</w:instrText>
          </w:r>
          <w:r>
            <w:fldChar w:fldCharType="separate"/>
          </w:r>
          <w:r w:rsidR="00923917" w:rsidRPr="00715AEB">
            <w:rPr>
              <w:rStyle w:val="Hyperlink"/>
              <w:b/>
              <w:noProof/>
            </w:rPr>
            <w:t>6.2.1.3.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b/>
              <w:noProof/>
            </w:rPr>
            <w:t>FINANCIAL STRATEGY</w:t>
          </w:r>
          <w:r w:rsidR="00923917">
            <w:rPr>
              <w:noProof/>
              <w:webHidden/>
            </w:rPr>
            <w:tab/>
          </w:r>
          <w:r w:rsidR="00923917">
            <w:rPr>
              <w:noProof/>
              <w:webHidden/>
            </w:rPr>
            <w:fldChar w:fldCharType="begin"/>
          </w:r>
          <w:r w:rsidR="00923917">
            <w:rPr>
              <w:noProof/>
              <w:webHidden/>
            </w:rPr>
            <w:instrText xml:space="preserve"> PAGEREF _Toc150440624 \h </w:instrText>
          </w:r>
          <w:r w:rsidR="00923917">
            <w:rPr>
              <w:noProof/>
              <w:webHidden/>
            </w:rPr>
          </w:r>
          <w:r w:rsidR="00923917">
            <w:rPr>
              <w:noProof/>
              <w:webHidden/>
            </w:rPr>
            <w:fldChar w:fldCharType="separate"/>
          </w:r>
          <w:ins w:id="97" w:author="Sophia Simmons" w:date="2024-01-16T16:48:00Z">
            <w:r w:rsidR="00700139">
              <w:rPr>
                <w:noProof/>
                <w:webHidden/>
              </w:rPr>
              <w:t>49</w:t>
            </w:r>
          </w:ins>
          <w:del w:id="98" w:author="Sophia Simmons" w:date="2024-01-16T16:48:00Z">
            <w:r w:rsidR="00923917" w:rsidDel="00700139">
              <w:rPr>
                <w:noProof/>
                <w:webHidden/>
              </w:rPr>
              <w:delText>55</w:delText>
            </w:r>
          </w:del>
          <w:r w:rsidR="00923917">
            <w:rPr>
              <w:noProof/>
              <w:webHidden/>
            </w:rPr>
            <w:fldChar w:fldCharType="end"/>
          </w:r>
          <w:r>
            <w:rPr>
              <w:noProof/>
            </w:rPr>
            <w:fldChar w:fldCharType="end"/>
          </w:r>
        </w:p>
        <w:p w14:paraId="069D7225" w14:textId="56D3CEBB"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"_Toc150440625"</w:instrText>
          </w:r>
          <w:r>
            <w:fldChar w:fldCharType="separate"/>
          </w:r>
          <w:r w:rsidR="00923917" w:rsidRPr="00715AEB">
            <w:rPr>
              <w:rStyle w:val="Hyperlink"/>
              <w:noProof/>
            </w:rPr>
            <w:t>6.3.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DEVELOPMENT AND REGISTRATION OF NEW UMBRELLA SPECIES GUIDELINES</w:t>
          </w:r>
          <w:r w:rsidR="00923917">
            <w:rPr>
              <w:noProof/>
              <w:webHidden/>
            </w:rPr>
            <w:tab/>
          </w:r>
          <w:r w:rsidR="00923917">
            <w:rPr>
              <w:noProof/>
              <w:webHidden/>
            </w:rPr>
            <w:fldChar w:fldCharType="begin"/>
          </w:r>
          <w:r w:rsidR="00923917">
            <w:rPr>
              <w:noProof/>
              <w:webHidden/>
            </w:rPr>
            <w:instrText xml:space="preserve"> PAGEREF _Toc150440625 \h </w:instrText>
          </w:r>
          <w:r w:rsidR="00923917">
            <w:rPr>
              <w:noProof/>
              <w:webHidden/>
            </w:rPr>
          </w:r>
          <w:r w:rsidR="00923917">
            <w:rPr>
              <w:noProof/>
              <w:webHidden/>
            </w:rPr>
            <w:fldChar w:fldCharType="separate"/>
          </w:r>
          <w:ins w:id="99" w:author="Sophia Simmons" w:date="2024-01-16T16:48:00Z">
            <w:r w:rsidR="00700139">
              <w:rPr>
                <w:noProof/>
                <w:webHidden/>
              </w:rPr>
              <w:t>49</w:t>
            </w:r>
          </w:ins>
          <w:del w:id="100" w:author="Sophia Simmons" w:date="2024-01-16T16:48:00Z">
            <w:r w:rsidR="00923917" w:rsidDel="00700139">
              <w:rPr>
                <w:noProof/>
                <w:webHidden/>
              </w:rPr>
              <w:delText>55</w:delText>
            </w:r>
          </w:del>
          <w:r w:rsidR="00923917">
            <w:rPr>
              <w:noProof/>
              <w:webHidden/>
            </w:rPr>
            <w:fldChar w:fldCharType="end"/>
          </w:r>
          <w:r>
            <w:rPr>
              <w:noProof/>
            </w:rPr>
            <w:fldChar w:fldCharType="end"/>
          </w:r>
        </w:p>
        <w:p w14:paraId="6130BBDF" w14:textId="16AEAE82"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"_Toc150440626"</w:instrText>
          </w:r>
          <w:r>
            <w:fldChar w:fldCharType="separate"/>
          </w:r>
          <w:r w:rsidR="00923917" w:rsidRPr="00715AEB">
            <w:rPr>
              <w:rStyle w:val="Hyperlink"/>
              <w:noProof/>
            </w:rPr>
            <w:t>6.3.1.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SUGGESTED IMPACT MATRIX TEMPLATE</w:t>
          </w:r>
          <w:r w:rsidR="00923917">
            <w:rPr>
              <w:noProof/>
              <w:webHidden/>
            </w:rPr>
            <w:tab/>
          </w:r>
          <w:r w:rsidR="00923917">
            <w:rPr>
              <w:noProof/>
              <w:webHidden/>
            </w:rPr>
            <w:fldChar w:fldCharType="begin"/>
          </w:r>
          <w:r w:rsidR="00923917">
            <w:rPr>
              <w:noProof/>
              <w:webHidden/>
            </w:rPr>
            <w:instrText xml:space="preserve"> PAGEREF _Toc150440626 \h </w:instrText>
          </w:r>
          <w:r w:rsidR="00923917">
            <w:rPr>
              <w:noProof/>
              <w:webHidden/>
            </w:rPr>
          </w:r>
          <w:r w:rsidR="00923917">
            <w:rPr>
              <w:noProof/>
              <w:webHidden/>
            </w:rPr>
            <w:fldChar w:fldCharType="separate"/>
          </w:r>
          <w:ins w:id="101" w:author="Sophia Simmons" w:date="2024-01-16T16:48:00Z">
            <w:r w:rsidR="00700139">
              <w:rPr>
                <w:noProof/>
                <w:webHidden/>
              </w:rPr>
              <w:t>50</w:t>
            </w:r>
          </w:ins>
          <w:del w:id="102" w:author="Sophia Simmons" w:date="2024-01-16T16:48:00Z">
            <w:r w:rsidR="00923917" w:rsidDel="00700139">
              <w:rPr>
                <w:noProof/>
                <w:webHidden/>
              </w:rPr>
              <w:delText>56</w:delText>
            </w:r>
          </w:del>
          <w:r w:rsidR="00923917">
            <w:rPr>
              <w:noProof/>
              <w:webHidden/>
            </w:rPr>
            <w:fldChar w:fldCharType="end"/>
          </w:r>
          <w:r>
            <w:rPr>
              <w:noProof/>
            </w:rPr>
            <w:fldChar w:fldCharType="end"/>
          </w:r>
        </w:p>
        <w:p w14:paraId="25A45053" w14:textId="46696B25"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"_Toc150440627"</w:instrText>
          </w:r>
          <w:r>
            <w:fldChar w:fldCharType="separate"/>
          </w:r>
          <w:r w:rsidR="00923917" w:rsidRPr="00715AEB">
            <w:rPr>
              <w:rStyle w:val="Hyperlink"/>
              <w:noProof/>
            </w:rPr>
            <w:t>6.4.</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USp GUIDELINE SCORING METHOD</w:t>
          </w:r>
          <w:r w:rsidR="00923917">
            <w:rPr>
              <w:noProof/>
              <w:webHidden/>
            </w:rPr>
            <w:tab/>
          </w:r>
          <w:r w:rsidR="00923917">
            <w:rPr>
              <w:noProof/>
              <w:webHidden/>
            </w:rPr>
            <w:fldChar w:fldCharType="begin"/>
          </w:r>
          <w:r w:rsidR="00923917">
            <w:rPr>
              <w:noProof/>
              <w:webHidden/>
            </w:rPr>
            <w:instrText xml:space="preserve"> PAGEREF _Toc150440627 \h </w:instrText>
          </w:r>
          <w:r w:rsidR="00923917">
            <w:rPr>
              <w:noProof/>
              <w:webHidden/>
            </w:rPr>
          </w:r>
          <w:r w:rsidR="00923917">
            <w:rPr>
              <w:noProof/>
              <w:webHidden/>
            </w:rPr>
            <w:fldChar w:fldCharType="separate"/>
          </w:r>
          <w:ins w:id="103" w:author="Sophia Simmons" w:date="2024-01-16T16:48:00Z">
            <w:r w:rsidR="00700139">
              <w:rPr>
                <w:noProof/>
                <w:webHidden/>
              </w:rPr>
              <w:t>52</w:t>
            </w:r>
          </w:ins>
          <w:del w:id="104" w:author="Sophia Simmons" w:date="2024-01-16T16:48:00Z">
            <w:r w:rsidR="00923917" w:rsidDel="00700139">
              <w:rPr>
                <w:noProof/>
                <w:webHidden/>
              </w:rPr>
              <w:delText>57</w:delText>
            </w:r>
          </w:del>
          <w:r w:rsidR="00923917">
            <w:rPr>
              <w:noProof/>
              <w:webHidden/>
            </w:rPr>
            <w:fldChar w:fldCharType="end"/>
          </w:r>
          <w:r>
            <w:rPr>
              <w:noProof/>
            </w:rPr>
            <w:fldChar w:fldCharType="end"/>
          </w:r>
        </w:p>
        <w:p w14:paraId="2BAA52BA" w14:textId="554053F1" w:rsidR="00923917" w:rsidRDefault="00000000">
          <w:pPr>
            <w:pStyle w:val="TOC1"/>
            <w:tabs>
              <w:tab w:val="left" w:pos="1742"/>
              <w:tab w:val="right" w:pos="10550"/>
            </w:tabs>
            <w:rPr>
              <w:rFonts w:asciiTheme="minorHAnsi" w:eastAsiaTheme="minorEastAsia" w:hAnsiTheme="minorHAnsi" w:cstheme="minorBidi"/>
              <w:b w:val="0"/>
              <w:bCs w:val="0"/>
              <w:noProof/>
              <w:kern w:val="2"/>
              <w:sz w:val="22"/>
              <w:szCs w:val="22"/>
              <w:lang w:val="pt-BR"/>
              <w14:ligatures w14:val="standardContextual"/>
            </w:rPr>
          </w:pPr>
          <w:r>
            <w:fldChar w:fldCharType="begin"/>
          </w:r>
          <w:r>
            <w:instrText>HYPERLINK \l "_Toc150440628"</w:instrText>
          </w:r>
          <w:r>
            <w:fldChar w:fldCharType="separate"/>
          </w:r>
          <w:r w:rsidR="00923917" w:rsidRPr="00715AEB">
            <w:rPr>
              <w:rStyle w:val="Hyperlink"/>
              <w:noProof/>
            </w:rPr>
            <w:t>7.</w:t>
          </w:r>
          <w:r w:rsidR="00923917">
            <w:rPr>
              <w:rFonts w:asciiTheme="minorHAnsi" w:eastAsiaTheme="minorEastAsia" w:hAnsiTheme="minorHAnsi" w:cstheme="minorBidi"/>
              <w:b w:val="0"/>
              <w:bCs w:val="0"/>
              <w:noProof/>
              <w:kern w:val="2"/>
              <w:sz w:val="22"/>
              <w:szCs w:val="22"/>
              <w:lang w:val="pt-BR"/>
              <w14:ligatures w14:val="standardContextual"/>
            </w:rPr>
            <w:tab/>
          </w:r>
          <w:r w:rsidR="00923917" w:rsidRPr="00715AEB">
            <w:rPr>
              <w:rStyle w:val="Hyperlink"/>
              <w:noProof/>
            </w:rPr>
            <w:t>BIODIVERSITY CREDITS ISSUANCE</w:t>
          </w:r>
          <w:r w:rsidR="00923917">
            <w:rPr>
              <w:noProof/>
              <w:webHidden/>
            </w:rPr>
            <w:tab/>
          </w:r>
          <w:r w:rsidR="00923917">
            <w:rPr>
              <w:noProof/>
              <w:webHidden/>
            </w:rPr>
            <w:fldChar w:fldCharType="begin"/>
          </w:r>
          <w:r w:rsidR="00923917">
            <w:rPr>
              <w:noProof/>
              <w:webHidden/>
            </w:rPr>
            <w:instrText xml:space="preserve"> PAGEREF _Toc150440628 \h </w:instrText>
          </w:r>
          <w:r w:rsidR="00923917">
            <w:rPr>
              <w:noProof/>
              <w:webHidden/>
            </w:rPr>
          </w:r>
          <w:r w:rsidR="00923917">
            <w:rPr>
              <w:noProof/>
              <w:webHidden/>
            </w:rPr>
            <w:fldChar w:fldCharType="separate"/>
          </w:r>
          <w:ins w:id="105" w:author="Sophia Simmons" w:date="2024-01-16T16:48:00Z">
            <w:r w:rsidR="00700139">
              <w:rPr>
                <w:noProof/>
                <w:webHidden/>
              </w:rPr>
              <w:t>53</w:t>
            </w:r>
          </w:ins>
          <w:del w:id="106" w:author="Sophia Simmons" w:date="2024-01-16T16:48:00Z">
            <w:r w:rsidR="00923917" w:rsidDel="00700139">
              <w:rPr>
                <w:noProof/>
                <w:webHidden/>
              </w:rPr>
              <w:delText>59</w:delText>
            </w:r>
          </w:del>
          <w:r w:rsidR="00923917">
            <w:rPr>
              <w:noProof/>
              <w:webHidden/>
            </w:rPr>
            <w:fldChar w:fldCharType="end"/>
          </w:r>
          <w:r>
            <w:rPr>
              <w:noProof/>
            </w:rPr>
            <w:fldChar w:fldCharType="end"/>
          </w:r>
        </w:p>
        <w:p w14:paraId="4034637D" w14:textId="1FE114CD"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"_Toc150440629"</w:instrText>
          </w:r>
          <w:r>
            <w:fldChar w:fldCharType="separate"/>
          </w:r>
          <w:r w:rsidR="00923917" w:rsidRPr="00715AEB">
            <w:rPr>
              <w:rStyle w:val="Hyperlink"/>
              <w:noProof/>
            </w:rPr>
            <w:t>7.1.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OVERALL SCORING METHOD</w:t>
          </w:r>
          <w:r w:rsidR="00923917">
            <w:rPr>
              <w:noProof/>
              <w:webHidden/>
            </w:rPr>
            <w:tab/>
          </w:r>
          <w:r w:rsidR="00923917">
            <w:rPr>
              <w:noProof/>
              <w:webHidden/>
            </w:rPr>
            <w:fldChar w:fldCharType="begin"/>
          </w:r>
          <w:r w:rsidR="00923917">
            <w:rPr>
              <w:noProof/>
              <w:webHidden/>
            </w:rPr>
            <w:instrText xml:space="preserve"> PAGEREF _Toc150440629 \h </w:instrText>
          </w:r>
          <w:r w:rsidR="00923917">
            <w:rPr>
              <w:noProof/>
              <w:webHidden/>
            </w:rPr>
          </w:r>
          <w:r w:rsidR="00923917">
            <w:rPr>
              <w:noProof/>
              <w:webHidden/>
            </w:rPr>
            <w:fldChar w:fldCharType="separate"/>
          </w:r>
          <w:ins w:id="107" w:author="Sophia Simmons" w:date="2024-01-16T16:48:00Z">
            <w:r w:rsidR="00700139">
              <w:rPr>
                <w:noProof/>
                <w:webHidden/>
              </w:rPr>
              <w:t>53</w:t>
            </w:r>
          </w:ins>
          <w:del w:id="108" w:author="Sophia Simmons" w:date="2024-01-16T16:48:00Z">
            <w:r w:rsidR="00923917" w:rsidDel="00700139">
              <w:rPr>
                <w:noProof/>
                <w:webHidden/>
              </w:rPr>
              <w:delText>59</w:delText>
            </w:r>
          </w:del>
          <w:r w:rsidR="00923917">
            <w:rPr>
              <w:noProof/>
              <w:webHidden/>
            </w:rPr>
            <w:fldChar w:fldCharType="end"/>
          </w:r>
          <w:r>
            <w:rPr>
              <w:noProof/>
            </w:rPr>
            <w:fldChar w:fldCharType="end"/>
          </w:r>
        </w:p>
        <w:p w14:paraId="34D99BE9" w14:textId="18E7C48E"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"_Toc150440630"</w:instrText>
          </w:r>
          <w:r>
            <w:fldChar w:fldCharType="separate"/>
          </w:r>
          <w:r w:rsidR="00923917" w:rsidRPr="00715AEB">
            <w:rPr>
              <w:rStyle w:val="Hyperlink"/>
              <w:noProof/>
            </w:rPr>
            <w:t>7.2.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BIODIVERSITY CREDIT ISSUANCE NAME TAGGING</w:t>
          </w:r>
          <w:r w:rsidR="00923917">
            <w:rPr>
              <w:noProof/>
              <w:webHidden/>
            </w:rPr>
            <w:tab/>
          </w:r>
          <w:r w:rsidR="00923917">
            <w:rPr>
              <w:noProof/>
              <w:webHidden/>
            </w:rPr>
            <w:fldChar w:fldCharType="begin"/>
          </w:r>
          <w:r w:rsidR="00923917">
            <w:rPr>
              <w:noProof/>
              <w:webHidden/>
            </w:rPr>
            <w:instrText xml:space="preserve"> PAGEREF _Toc150440630 \h </w:instrText>
          </w:r>
          <w:r w:rsidR="00923917">
            <w:rPr>
              <w:noProof/>
              <w:webHidden/>
            </w:rPr>
          </w:r>
          <w:r w:rsidR="00923917">
            <w:rPr>
              <w:noProof/>
              <w:webHidden/>
            </w:rPr>
            <w:fldChar w:fldCharType="separate"/>
          </w:r>
          <w:ins w:id="109" w:author="Sophia Simmons" w:date="2024-01-16T16:48:00Z">
            <w:r w:rsidR="00700139">
              <w:rPr>
                <w:noProof/>
                <w:webHidden/>
              </w:rPr>
              <w:t>53</w:t>
            </w:r>
          </w:ins>
          <w:del w:id="110" w:author="Sophia Simmons" w:date="2024-01-16T16:48:00Z">
            <w:r w:rsidR="00923917" w:rsidDel="00700139">
              <w:rPr>
                <w:noProof/>
                <w:webHidden/>
              </w:rPr>
              <w:delText>59</w:delText>
            </w:r>
          </w:del>
          <w:r w:rsidR="00923917">
            <w:rPr>
              <w:noProof/>
              <w:webHidden/>
            </w:rPr>
            <w:fldChar w:fldCharType="end"/>
          </w:r>
          <w:r>
            <w:rPr>
              <w:noProof/>
            </w:rPr>
            <w:fldChar w:fldCharType="end"/>
          </w:r>
        </w:p>
        <w:p w14:paraId="1B3F09E5" w14:textId="0E6C4B63" w:rsidR="00923917" w:rsidRDefault="00000000">
          <w:pPr>
            <w:pStyle w:val="TOC1"/>
            <w:tabs>
              <w:tab w:val="left" w:pos="1742"/>
              <w:tab w:val="right" w:pos="10550"/>
            </w:tabs>
            <w:rPr>
              <w:rFonts w:asciiTheme="minorHAnsi" w:eastAsiaTheme="minorEastAsia" w:hAnsiTheme="minorHAnsi" w:cstheme="minorBidi"/>
              <w:b w:val="0"/>
              <w:bCs w:val="0"/>
              <w:noProof/>
              <w:kern w:val="2"/>
              <w:sz w:val="22"/>
              <w:szCs w:val="22"/>
              <w:lang w:val="pt-BR"/>
              <w14:ligatures w14:val="standardContextual"/>
            </w:rPr>
          </w:pPr>
          <w:r>
            <w:fldChar w:fldCharType="begin"/>
          </w:r>
          <w:r>
            <w:instrText>HYPERLINK \l "_Toc150440631"</w:instrText>
          </w:r>
          <w:r>
            <w:fldChar w:fldCharType="separate"/>
          </w:r>
          <w:r w:rsidR="00923917" w:rsidRPr="00715AEB">
            <w:rPr>
              <w:rStyle w:val="Hyperlink"/>
              <w:noProof/>
            </w:rPr>
            <w:t>8.</w:t>
          </w:r>
          <w:r w:rsidR="00923917">
            <w:rPr>
              <w:rFonts w:asciiTheme="minorHAnsi" w:eastAsiaTheme="minorEastAsia" w:hAnsiTheme="minorHAnsi" w:cstheme="minorBidi"/>
              <w:b w:val="0"/>
              <w:bCs w:val="0"/>
              <w:noProof/>
              <w:kern w:val="2"/>
              <w:sz w:val="22"/>
              <w:szCs w:val="22"/>
              <w:lang w:val="pt-BR"/>
              <w14:ligatures w14:val="standardContextual"/>
            </w:rPr>
            <w:tab/>
          </w:r>
          <w:r w:rsidR="00923917" w:rsidRPr="00715AEB">
            <w:rPr>
              <w:rStyle w:val="Hyperlink"/>
              <w:noProof/>
            </w:rPr>
            <w:t>VALIDATION AND VERIFICATION</w:t>
          </w:r>
          <w:r w:rsidR="00923917">
            <w:rPr>
              <w:noProof/>
              <w:webHidden/>
            </w:rPr>
            <w:tab/>
          </w:r>
          <w:r w:rsidR="00923917">
            <w:rPr>
              <w:noProof/>
              <w:webHidden/>
            </w:rPr>
            <w:fldChar w:fldCharType="begin"/>
          </w:r>
          <w:r w:rsidR="00923917">
            <w:rPr>
              <w:noProof/>
              <w:webHidden/>
            </w:rPr>
            <w:instrText xml:space="preserve"> PAGEREF _Toc150440631 \h </w:instrText>
          </w:r>
          <w:r w:rsidR="00923917">
            <w:rPr>
              <w:noProof/>
              <w:webHidden/>
            </w:rPr>
          </w:r>
          <w:r w:rsidR="00923917">
            <w:rPr>
              <w:noProof/>
              <w:webHidden/>
            </w:rPr>
            <w:fldChar w:fldCharType="separate"/>
          </w:r>
          <w:ins w:id="111" w:author="Sophia Simmons" w:date="2024-01-16T16:48:00Z">
            <w:r w:rsidR="00700139">
              <w:rPr>
                <w:noProof/>
                <w:webHidden/>
              </w:rPr>
              <w:t>55</w:t>
            </w:r>
          </w:ins>
          <w:del w:id="112" w:author="Sophia Simmons" w:date="2024-01-16T16:48:00Z">
            <w:r w:rsidR="00923917" w:rsidDel="00700139">
              <w:rPr>
                <w:noProof/>
                <w:webHidden/>
              </w:rPr>
              <w:delText>60</w:delText>
            </w:r>
          </w:del>
          <w:r w:rsidR="00923917">
            <w:rPr>
              <w:noProof/>
              <w:webHidden/>
            </w:rPr>
            <w:fldChar w:fldCharType="end"/>
          </w:r>
          <w:r>
            <w:rPr>
              <w:noProof/>
            </w:rPr>
            <w:fldChar w:fldCharType="end"/>
          </w:r>
        </w:p>
        <w:p w14:paraId="5C6B5E45" w14:textId="6B94D999"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"_Toc150440632"</w:instrText>
          </w:r>
          <w:r>
            <w:fldChar w:fldCharType="separate"/>
          </w:r>
          <w:r w:rsidR="00923917" w:rsidRPr="00715AEB">
            <w:rPr>
              <w:rStyle w:val="Hyperlink"/>
              <w:noProof/>
            </w:rPr>
            <w:t>8.1.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VERIFIER CREDENTIALS</w:t>
          </w:r>
          <w:r w:rsidR="00923917">
            <w:rPr>
              <w:noProof/>
              <w:webHidden/>
            </w:rPr>
            <w:tab/>
          </w:r>
          <w:r w:rsidR="00923917">
            <w:rPr>
              <w:noProof/>
              <w:webHidden/>
            </w:rPr>
            <w:fldChar w:fldCharType="begin"/>
          </w:r>
          <w:r w:rsidR="00923917">
            <w:rPr>
              <w:noProof/>
              <w:webHidden/>
            </w:rPr>
            <w:instrText xml:space="preserve"> PAGEREF _Toc150440632 \h </w:instrText>
          </w:r>
          <w:r w:rsidR="00923917">
            <w:rPr>
              <w:noProof/>
              <w:webHidden/>
            </w:rPr>
          </w:r>
          <w:r w:rsidR="00923917">
            <w:rPr>
              <w:noProof/>
              <w:webHidden/>
            </w:rPr>
            <w:fldChar w:fldCharType="separate"/>
          </w:r>
          <w:ins w:id="113" w:author="Sophia Simmons" w:date="2024-01-16T16:48:00Z">
            <w:r w:rsidR="00700139">
              <w:rPr>
                <w:noProof/>
                <w:webHidden/>
              </w:rPr>
              <w:t>55</w:t>
            </w:r>
          </w:ins>
          <w:del w:id="114" w:author="Sophia Simmons" w:date="2024-01-16T16:48:00Z">
            <w:r w:rsidR="00923917" w:rsidDel="00700139">
              <w:rPr>
                <w:noProof/>
                <w:webHidden/>
              </w:rPr>
              <w:delText>60</w:delText>
            </w:r>
          </w:del>
          <w:r w:rsidR="00923917">
            <w:rPr>
              <w:noProof/>
              <w:webHidden/>
            </w:rPr>
            <w:fldChar w:fldCharType="end"/>
          </w:r>
          <w:r>
            <w:rPr>
              <w:noProof/>
            </w:rPr>
            <w:fldChar w:fldCharType="end"/>
          </w:r>
        </w:p>
        <w:p w14:paraId="1E0C733B" w14:textId="486CAB1B"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"_Toc150440633"</w:instrText>
          </w:r>
          <w:r>
            <w:fldChar w:fldCharType="separate"/>
          </w:r>
          <w:r w:rsidR="00923917" w:rsidRPr="00715AEB">
            <w:rPr>
              <w:rStyle w:val="Hyperlink"/>
              <w:noProof/>
            </w:rPr>
            <w:t>8.2.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VERIFIER RESPONSIBILITIES</w:t>
          </w:r>
          <w:r w:rsidR="00923917">
            <w:rPr>
              <w:noProof/>
              <w:webHidden/>
            </w:rPr>
            <w:tab/>
          </w:r>
          <w:r w:rsidR="00923917">
            <w:rPr>
              <w:noProof/>
              <w:webHidden/>
            </w:rPr>
            <w:fldChar w:fldCharType="begin"/>
          </w:r>
          <w:r w:rsidR="00923917">
            <w:rPr>
              <w:noProof/>
              <w:webHidden/>
            </w:rPr>
            <w:instrText xml:space="preserve"> PAGEREF _Toc150440633 \h </w:instrText>
          </w:r>
          <w:r w:rsidR="00923917">
            <w:rPr>
              <w:noProof/>
              <w:webHidden/>
            </w:rPr>
          </w:r>
          <w:r w:rsidR="00923917">
            <w:rPr>
              <w:noProof/>
              <w:webHidden/>
            </w:rPr>
            <w:fldChar w:fldCharType="separate"/>
          </w:r>
          <w:ins w:id="115" w:author="Sophia Simmons" w:date="2024-01-16T16:48:00Z">
            <w:r w:rsidR="00700139">
              <w:rPr>
                <w:noProof/>
                <w:webHidden/>
              </w:rPr>
              <w:t>55</w:t>
            </w:r>
          </w:ins>
          <w:del w:id="116" w:author="Sophia Simmons" w:date="2024-01-16T16:48:00Z">
            <w:r w:rsidR="00923917" w:rsidDel="00700139">
              <w:rPr>
                <w:noProof/>
                <w:webHidden/>
              </w:rPr>
              <w:delText>60</w:delText>
            </w:r>
          </w:del>
          <w:r w:rsidR="00923917">
            <w:rPr>
              <w:noProof/>
              <w:webHidden/>
            </w:rPr>
            <w:fldChar w:fldCharType="end"/>
          </w:r>
          <w:r>
            <w:rPr>
              <w:noProof/>
            </w:rPr>
            <w:fldChar w:fldCharType="end"/>
          </w:r>
        </w:p>
        <w:p w14:paraId="5EAD6311" w14:textId="0BED13A3"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"_Toc150440634"</w:instrText>
          </w:r>
          <w:r>
            <w:fldChar w:fldCharType="separate"/>
          </w:r>
          <w:r w:rsidR="00923917" w:rsidRPr="00715AEB">
            <w:rPr>
              <w:rStyle w:val="Hyperlink"/>
              <w:noProof/>
            </w:rPr>
            <w:t>8.3.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DATA SUBMISSION PROCESS</w:t>
          </w:r>
          <w:r w:rsidR="00923917">
            <w:rPr>
              <w:noProof/>
              <w:webHidden/>
            </w:rPr>
            <w:tab/>
          </w:r>
          <w:r w:rsidR="00923917">
            <w:rPr>
              <w:noProof/>
              <w:webHidden/>
            </w:rPr>
            <w:fldChar w:fldCharType="begin"/>
          </w:r>
          <w:r w:rsidR="00923917">
            <w:rPr>
              <w:noProof/>
              <w:webHidden/>
            </w:rPr>
            <w:instrText xml:space="preserve"> PAGEREF _Toc150440634 \h </w:instrText>
          </w:r>
          <w:r w:rsidR="00923917">
            <w:rPr>
              <w:noProof/>
              <w:webHidden/>
            </w:rPr>
          </w:r>
          <w:r w:rsidR="00923917">
            <w:rPr>
              <w:noProof/>
              <w:webHidden/>
            </w:rPr>
            <w:fldChar w:fldCharType="separate"/>
          </w:r>
          <w:ins w:id="117" w:author="Sophia Simmons" w:date="2024-01-16T16:48:00Z">
            <w:r w:rsidR="00700139">
              <w:rPr>
                <w:noProof/>
                <w:webHidden/>
              </w:rPr>
              <w:t>56</w:t>
            </w:r>
          </w:ins>
          <w:del w:id="118" w:author="Sophia Simmons" w:date="2024-01-16T16:48:00Z">
            <w:r w:rsidR="00923917" w:rsidDel="00700139">
              <w:rPr>
                <w:noProof/>
                <w:webHidden/>
              </w:rPr>
              <w:delText>60</w:delText>
            </w:r>
          </w:del>
          <w:r w:rsidR="00923917">
            <w:rPr>
              <w:noProof/>
              <w:webHidden/>
            </w:rPr>
            <w:fldChar w:fldCharType="end"/>
          </w:r>
          <w:r>
            <w:rPr>
              <w:noProof/>
            </w:rPr>
            <w:fldChar w:fldCharType="end"/>
          </w:r>
        </w:p>
        <w:p w14:paraId="3CBE6BB4" w14:textId="21170C1D"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"_Toc150440635"</w:instrText>
          </w:r>
          <w:r>
            <w:fldChar w:fldCharType="separate"/>
          </w:r>
          <w:r w:rsidR="00923917" w:rsidRPr="00715AEB">
            <w:rPr>
              <w:rStyle w:val="Hyperlink"/>
              <w:noProof/>
            </w:rPr>
            <w:t>8.4.</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VALIDATION OF PROJECT PLAN</w:t>
          </w:r>
          <w:r w:rsidR="00923917">
            <w:rPr>
              <w:noProof/>
              <w:webHidden/>
            </w:rPr>
            <w:tab/>
          </w:r>
          <w:r w:rsidR="00923917">
            <w:rPr>
              <w:noProof/>
              <w:webHidden/>
            </w:rPr>
            <w:fldChar w:fldCharType="begin"/>
          </w:r>
          <w:r w:rsidR="00923917">
            <w:rPr>
              <w:noProof/>
              <w:webHidden/>
            </w:rPr>
            <w:instrText xml:space="preserve"> PAGEREF _Toc150440635 \h </w:instrText>
          </w:r>
          <w:r w:rsidR="00923917">
            <w:rPr>
              <w:noProof/>
              <w:webHidden/>
            </w:rPr>
          </w:r>
          <w:r w:rsidR="00923917">
            <w:rPr>
              <w:noProof/>
              <w:webHidden/>
            </w:rPr>
            <w:fldChar w:fldCharType="separate"/>
          </w:r>
          <w:ins w:id="119" w:author="Sophia Simmons" w:date="2024-01-16T16:48:00Z">
            <w:r w:rsidR="00700139">
              <w:rPr>
                <w:noProof/>
                <w:webHidden/>
              </w:rPr>
              <w:t>56</w:t>
            </w:r>
          </w:ins>
          <w:del w:id="120" w:author="Sophia Simmons" w:date="2024-01-16T16:48:00Z">
            <w:r w:rsidR="00923917" w:rsidDel="00700139">
              <w:rPr>
                <w:noProof/>
                <w:webHidden/>
              </w:rPr>
              <w:delText>61</w:delText>
            </w:r>
          </w:del>
          <w:r w:rsidR="00923917">
            <w:rPr>
              <w:noProof/>
              <w:webHidden/>
            </w:rPr>
            <w:fldChar w:fldCharType="end"/>
          </w:r>
          <w:r>
            <w:rPr>
              <w:noProof/>
            </w:rPr>
            <w:fldChar w:fldCharType="end"/>
          </w:r>
        </w:p>
        <w:p w14:paraId="70369AC6" w14:textId="0C387B59"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"_Toc150440636"</w:instrText>
          </w:r>
          <w:r>
            <w:fldChar w:fldCharType="separate"/>
          </w:r>
          <w:r w:rsidR="00923917" w:rsidRPr="00715AEB">
            <w:rPr>
              <w:rStyle w:val="Hyperlink"/>
              <w:noProof/>
            </w:rPr>
            <w:t>8.5.</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VERIFICATION OF MONITORING REPORT</w:t>
          </w:r>
          <w:r w:rsidR="00923917">
            <w:rPr>
              <w:noProof/>
              <w:webHidden/>
            </w:rPr>
            <w:tab/>
          </w:r>
          <w:r w:rsidR="00923917">
            <w:rPr>
              <w:noProof/>
              <w:webHidden/>
            </w:rPr>
            <w:fldChar w:fldCharType="begin"/>
          </w:r>
          <w:r w:rsidR="00923917">
            <w:rPr>
              <w:noProof/>
              <w:webHidden/>
            </w:rPr>
            <w:instrText xml:space="preserve"> PAGEREF _Toc150440636 \h </w:instrText>
          </w:r>
          <w:r w:rsidR="00923917">
            <w:rPr>
              <w:noProof/>
              <w:webHidden/>
            </w:rPr>
          </w:r>
          <w:r w:rsidR="00923917">
            <w:rPr>
              <w:noProof/>
              <w:webHidden/>
            </w:rPr>
            <w:fldChar w:fldCharType="separate"/>
          </w:r>
          <w:ins w:id="121" w:author="Sophia Simmons" w:date="2024-01-16T16:48:00Z">
            <w:r w:rsidR="00700139">
              <w:rPr>
                <w:noProof/>
                <w:webHidden/>
              </w:rPr>
              <w:t>56</w:t>
            </w:r>
          </w:ins>
          <w:del w:id="122" w:author="Sophia Simmons" w:date="2024-01-16T16:48:00Z">
            <w:r w:rsidR="00923917" w:rsidDel="00700139">
              <w:rPr>
                <w:noProof/>
                <w:webHidden/>
              </w:rPr>
              <w:delText>61</w:delText>
            </w:r>
          </w:del>
          <w:r w:rsidR="00923917">
            <w:rPr>
              <w:noProof/>
              <w:webHidden/>
            </w:rPr>
            <w:fldChar w:fldCharType="end"/>
          </w:r>
          <w:r>
            <w:rPr>
              <w:noProof/>
            </w:rPr>
            <w:fldChar w:fldCharType="end"/>
          </w:r>
        </w:p>
        <w:p w14:paraId="79DC9B95" w14:textId="6DE0AB65" w:rsidR="00923917" w:rsidRDefault="00000000">
          <w:pPr>
            <w:pStyle w:val="TOC3"/>
            <w:tabs>
              <w:tab w:val="left" w:pos="2828"/>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"_Toc150440637"</w:instrText>
          </w:r>
          <w:r>
            <w:fldChar w:fldCharType="separate"/>
          </w:r>
          <w:r w:rsidR="00923917" w:rsidRPr="00715AEB">
            <w:rPr>
              <w:rStyle w:val="Hyperlink"/>
              <w:noProof/>
            </w:rPr>
            <w:t>8.5.1.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DATA VERIFICATION</w:t>
          </w:r>
          <w:r w:rsidR="00923917">
            <w:rPr>
              <w:noProof/>
              <w:webHidden/>
            </w:rPr>
            <w:tab/>
          </w:r>
          <w:r w:rsidR="00923917">
            <w:rPr>
              <w:noProof/>
              <w:webHidden/>
            </w:rPr>
            <w:fldChar w:fldCharType="begin"/>
          </w:r>
          <w:r w:rsidR="00923917">
            <w:rPr>
              <w:noProof/>
              <w:webHidden/>
            </w:rPr>
            <w:instrText xml:space="preserve"> PAGEREF _Toc150440637 \h </w:instrText>
          </w:r>
          <w:r w:rsidR="00923917">
            <w:rPr>
              <w:noProof/>
              <w:webHidden/>
            </w:rPr>
          </w:r>
          <w:r w:rsidR="00923917">
            <w:rPr>
              <w:noProof/>
              <w:webHidden/>
            </w:rPr>
            <w:fldChar w:fldCharType="separate"/>
          </w:r>
          <w:ins w:id="123" w:author="Sophia Simmons" w:date="2024-01-16T16:48:00Z">
            <w:r w:rsidR="00700139">
              <w:rPr>
                <w:noProof/>
                <w:webHidden/>
              </w:rPr>
              <w:t>57</w:t>
            </w:r>
          </w:ins>
          <w:del w:id="124" w:author="Sophia Simmons" w:date="2024-01-16T16:48:00Z">
            <w:r w:rsidR="00923917" w:rsidDel="00700139">
              <w:rPr>
                <w:noProof/>
                <w:webHidden/>
              </w:rPr>
              <w:delText>61</w:delText>
            </w:r>
          </w:del>
          <w:r w:rsidR="00923917">
            <w:rPr>
              <w:noProof/>
              <w:webHidden/>
            </w:rPr>
            <w:fldChar w:fldCharType="end"/>
          </w:r>
          <w:r>
            <w:rPr>
              <w:noProof/>
            </w:rPr>
            <w:fldChar w:fldCharType="end"/>
          </w:r>
        </w:p>
        <w:p w14:paraId="1F49947F" w14:textId="5F1C2605" w:rsidR="00923917" w:rsidRDefault="00000000">
          <w:pPr>
            <w:pStyle w:val="TOC4"/>
            <w:tabs>
              <w:tab w:val="left" w:pos="3002"/>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"_Toc150440638"</w:instrText>
          </w:r>
          <w:r>
            <w:fldChar w:fldCharType="separate"/>
          </w:r>
          <w:r w:rsidR="00923917" w:rsidRPr="00715AEB">
            <w:rPr>
              <w:rStyle w:val="Hyperlink"/>
              <w:b/>
              <w:noProof/>
            </w:rPr>
            <w:t>8.5.1.1.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b/>
              <w:noProof/>
            </w:rPr>
            <w:t>UMBRELLA SPECIES HEALTH</w:t>
          </w:r>
          <w:r w:rsidR="00923917">
            <w:rPr>
              <w:noProof/>
              <w:webHidden/>
            </w:rPr>
            <w:tab/>
          </w:r>
          <w:r w:rsidR="00923917">
            <w:rPr>
              <w:noProof/>
              <w:webHidden/>
            </w:rPr>
            <w:fldChar w:fldCharType="begin"/>
          </w:r>
          <w:r w:rsidR="00923917">
            <w:rPr>
              <w:noProof/>
              <w:webHidden/>
            </w:rPr>
            <w:instrText xml:space="preserve"> PAGEREF _Toc150440638 \h </w:instrText>
          </w:r>
          <w:r w:rsidR="00923917">
            <w:rPr>
              <w:noProof/>
              <w:webHidden/>
            </w:rPr>
          </w:r>
          <w:r w:rsidR="00923917">
            <w:rPr>
              <w:noProof/>
              <w:webHidden/>
            </w:rPr>
            <w:fldChar w:fldCharType="separate"/>
          </w:r>
          <w:ins w:id="125" w:author="Sophia Simmons" w:date="2024-01-16T16:48:00Z">
            <w:r w:rsidR="00700139">
              <w:rPr>
                <w:noProof/>
                <w:webHidden/>
              </w:rPr>
              <w:t>57</w:t>
            </w:r>
          </w:ins>
          <w:del w:id="126" w:author="Sophia Simmons" w:date="2024-01-16T16:48:00Z">
            <w:r w:rsidR="00923917" w:rsidDel="00700139">
              <w:rPr>
                <w:noProof/>
                <w:webHidden/>
              </w:rPr>
              <w:delText>61</w:delText>
            </w:r>
          </w:del>
          <w:r w:rsidR="00923917">
            <w:rPr>
              <w:noProof/>
              <w:webHidden/>
            </w:rPr>
            <w:fldChar w:fldCharType="end"/>
          </w:r>
          <w:r>
            <w:rPr>
              <w:noProof/>
            </w:rPr>
            <w:fldChar w:fldCharType="end"/>
          </w:r>
        </w:p>
        <w:p w14:paraId="64D29F3B" w14:textId="55EB700C" w:rsidR="00923917" w:rsidRDefault="00000000">
          <w:pPr>
            <w:pStyle w:val="TOC4"/>
            <w:tabs>
              <w:tab w:val="left" w:pos="3002"/>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"_Toc150440639"</w:instrText>
          </w:r>
          <w:r>
            <w:fldChar w:fldCharType="separate"/>
          </w:r>
          <w:r w:rsidR="00923917" w:rsidRPr="00715AEB">
            <w:rPr>
              <w:rStyle w:val="Hyperlink"/>
              <w:b/>
              <w:noProof/>
            </w:rPr>
            <w:t>8.5.1.2.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b/>
              <w:noProof/>
            </w:rPr>
            <w:t xml:space="preserve"> HABITAT QUALITY</w:t>
          </w:r>
          <w:r w:rsidR="00923917">
            <w:rPr>
              <w:noProof/>
              <w:webHidden/>
            </w:rPr>
            <w:tab/>
          </w:r>
          <w:r w:rsidR="00923917">
            <w:rPr>
              <w:noProof/>
              <w:webHidden/>
            </w:rPr>
            <w:fldChar w:fldCharType="begin"/>
          </w:r>
          <w:r w:rsidR="00923917">
            <w:rPr>
              <w:noProof/>
              <w:webHidden/>
            </w:rPr>
            <w:instrText xml:space="preserve"> PAGEREF _Toc150440639 \h </w:instrText>
          </w:r>
          <w:r w:rsidR="00923917">
            <w:rPr>
              <w:noProof/>
              <w:webHidden/>
            </w:rPr>
          </w:r>
          <w:r w:rsidR="00923917">
            <w:rPr>
              <w:noProof/>
              <w:webHidden/>
            </w:rPr>
            <w:fldChar w:fldCharType="separate"/>
          </w:r>
          <w:ins w:id="127" w:author="Sophia Simmons" w:date="2024-01-16T16:48:00Z">
            <w:r w:rsidR="00700139">
              <w:rPr>
                <w:noProof/>
                <w:webHidden/>
              </w:rPr>
              <w:t>57</w:t>
            </w:r>
          </w:ins>
          <w:del w:id="128" w:author="Sophia Simmons" w:date="2024-01-16T16:48:00Z">
            <w:r w:rsidR="00923917" w:rsidDel="00700139">
              <w:rPr>
                <w:noProof/>
                <w:webHidden/>
              </w:rPr>
              <w:delText>61</w:delText>
            </w:r>
          </w:del>
          <w:r w:rsidR="00923917">
            <w:rPr>
              <w:noProof/>
              <w:webHidden/>
            </w:rPr>
            <w:fldChar w:fldCharType="end"/>
          </w:r>
          <w:r>
            <w:rPr>
              <w:noProof/>
            </w:rPr>
            <w:fldChar w:fldCharType="end"/>
          </w:r>
        </w:p>
        <w:p w14:paraId="7F338521" w14:textId="44365B38" w:rsidR="00923917" w:rsidRDefault="00000000">
          <w:pPr>
            <w:pStyle w:val="TOC4"/>
            <w:tabs>
              <w:tab w:val="left" w:pos="3002"/>
              <w:tab w:val="right" w:pos="10550"/>
            </w:tabs>
            <w:rPr>
              <w:rFonts w:asciiTheme="minorHAnsi" w:eastAsiaTheme="minorEastAsia" w:hAnsiTheme="minorHAnsi" w:cstheme="minorBidi"/>
              <w:noProof/>
              <w:kern w:val="2"/>
              <w:sz w:val="22"/>
              <w:szCs w:val="22"/>
              <w:lang w:val="pt-BR"/>
              <w14:ligatures w14:val="standardContextual"/>
            </w:rPr>
          </w:pPr>
          <w:r>
            <w:lastRenderedPageBreak/>
            <w:fldChar w:fldCharType="begin"/>
          </w:r>
          <w:r>
            <w:instrText>HYPERLINK \l "_Toc150440640"</w:instrText>
          </w:r>
          <w:r>
            <w:fldChar w:fldCharType="separate"/>
          </w:r>
          <w:r w:rsidR="00923917" w:rsidRPr="00715AEB">
            <w:rPr>
              <w:rStyle w:val="Hyperlink"/>
              <w:b/>
              <w:noProof/>
            </w:rPr>
            <w:t>8.5.1.3.</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b/>
              <w:noProof/>
            </w:rPr>
            <w:t>ENVIRONMENTAL STEWARDSHIP INDICATORS</w:t>
          </w:r>
          <w:r w:rsidR="00923917">
            <w:rPr>
              <w:noProof/>
              <w:webHidden/>
            </w:rPr>
            <w:tab/>
          </w:r>
          <w:r w:rsidR="00923917">
            <w:rPr>
              <w:noProof/>
              <w:webHidden/>
            </w:rPr>
            <w:fldChar w:fldCharType="begin"/>
          </w:r>
          <w:r w:rsidR="00923917">
            <w:rPr>
              <w:noProof/>
              <w:webHidden/>
            </w:rPr>
            <w:instrText xml:space="preserve"> PAGEREF _Toc150440640 \h </w:instrText>
          </w:r>
          <w:r w:rsidR="00923917">
            <w:rPr>
              <w:noProof/>
              <w:webHidden/>
            </w:rPr>
          </w:r>
          <w:r w:rsidR="00923917">
            <w:rPr>
              <w:noProof/>
              <w:webHidden/>
            </w:rPr>
            <w:fldChar w:fldCharType="separate"/>
          </w:r>
          <w:ins w:id="129" w:author="Sophia Simmons" w:date="2024-01-16T16:48:00Z">
            <w:r w:rsidR="00700139">
              <w:rPr>
                <w:noProof/>
                <w:webHidden/>
              </w:rPr>
              <w:t>57</w:t>
            </w:r>
          </w:ins>
          <w:del w:id="130" w:author="Sophia Simmons" w:date="2024-01-16T16:48:00Z">
            <w:r w:rsidR="00923917" w:rsidDel="00700139">
              <w:rPr>
                <w:noProof/>
                <w:webHidden/>
              </w:rPr>
              <w:delText>61</w:delText>
            </w:r>
          </w:del>
          <w:r w:rsidR="00923917">
            <w:rPr>
              <w:noProof/>
              <w:webHidden/>
            </w:rPr>
            <w:fldChar w:fldCharType="end"/>
          </w:r>
          <w:r>
            <w:rPr>
              <w:noProof/>
            </w:rPr>
            <w:fldChar w:fldCharType="end"/>
          </w:r>
        </w:p>
        <w:p w14:paraId="76873600" w14:textId="74564B88" w:rsidR="00923917" w:rsidRDefault="00000000">
          <w:pPr>
            <w:pStyle w:val="TOC1"/>
            <w:tabs>
              <w:tab w:val="left" w:pos="1742"/>
              <w:tab w:val="right" w:pos="10550"/>
            </w:tabs>
            <w:rPr>
              <w:rFonts w:asciiTheme="minorHAnsi" w:eastAsiaTheme="minorEastAsia" w:hAnsiTheme="minorHAnsi" w:cstheme="minorBidi"/>
              <w:b w:val="0"/>
              <w:bCs w:val="0"/>
              <w:noProof/>
              <w:kern w:val="2"/>
              <w:sz w:val="22"/>
              <w:szCs w:val="22"/>
              <w:lang w:val="pt-BR"/>
              <w14:ligatures w14:val="standardContextual"/>
            </w:rPr>
          </w:pPr>
          <w:r>
            <w:fldChar w:fldCharType="begin"/>
          </w:r>
          <w:r>
            <w:instrText>HYPERLINK \l "_Toc150440641"</w:instrText>
          </w:r>
          <w:r>
            <w:fldChar w:fldCharType="separate"/>
          </w:r>
          <w:r w:rsidR="00923917" w:rsidRPr="00715AEB">
            <w:rPr>
              <w:rStyle w:val="Hyperlink"/>
              <w:noProof/>
            </w:rPr>
            <w:t>9.</w:t>
          </w:r>
          <w:r w:rsidR="00923917">
            <w:rPr>
              <w:rFonts w:asciiTheme="minorHAnsi" w:eastAsiaTheme="minorEastAsia" w:hAnsiTheme="minorHAnsi" w:cstheme="minorBidi"/>
              <w:b w:val="0"/>
              <w:bCs w:val="0"/>
              <w:noProof/>
              <w:kern w:val="2"/>
              <w:sz w:val="22"/>
              <w:szCs w:val="22"/>
              <w:lang w:val="pt-BR"/>
              <w14:ligatures w14:val="standardContextual"/>
            </w:rPr>
            <w:tab/>
          </w:r>
          <w:r w:rsidR="00923917" w:rsidRPr="00715AEB">
            <w:rPr>
              <w:rStyle w:val="Hyperlink"/>
              <w:noProof/>
            </w:rPr>
            <w:t>BIODIVERSITY CLAIMS AND CREDIT RETIREMENT RULES</w:t>
          </w:r>
          <w:r w:rsidR="00923917">
            <w:rPr>
              <w:noProof/>
              <w:webHidden/>
            </w:rPr>
            <w:tab/>
          </w:r>
          <w:r w:rsidR="00923917">
            <w:rPr>
              <w:noProof/>
              <w:webHidden/>
            </w:rPr>
            <w:fldChar w:fldCharType="begin"/>
          </w:r>
          <w:r w:rsidR="00923917">
            <w:rPr>
              <w:noProof/>
              <w:webHidden/>
            </w:rPr>
            <w:instrText xml:space="preserve"> PAGEREF _Toc150440641 \h </w:instrText>
          </w:r>
          <w:r w:rsidR="00923917">
            <w:rPr>
              <w:noProof/>
              <w:webHidden/>
            </w:rPr>
          </w:r>
          <w:r w:rsidR="00923917">
            <w:rPr>
              <w:noProof/>
              <w:webHidden/>
            </w:rPr>
            <w:fldChar w:fldCharType="separate"/>
          </w:r>
          <w:ins w:id="131" w:author="Sophia Simmons" w:date="2024-01-16T16:48:00Z">
            <w:r w:rsidR="00700139">
              <w:rPr>
                <w:noProof/>
                <w:webHidden/>
              </w:rPr>
              <w:t>59</w:t>
            </w:r>
          </w:ins>
          <w:del w:id="132" w:author="Sophia Simmons" w:date="2024-01-16T16:48:00Z">
            <w:r w:rsidR="00923917" w:rsidDel="00700139">
              <w:rPr>
                <w:noProof/>
                <w:webHidden/>
              </w:rPr>
              <w:delText>63</w:delText>
            </w:r>
          </w:del>
          <w:r w:rsidR="00923917">
            <w:rPr>
              <w:noProof/>
              <w:webHidden/>
            </w:rPr>
            <w:fldChar w:fldCharType="end"/>
          </w:r>
          <w:r>
            <w:rPr>
              <w:noProof/>
            </w:rPr>
            <w:fldChar w:fldCharType="end"/>
          </w:r>
        </w:p>
        <w:p w14:paraId="3C2F974F" w14:textId="2D9C9898"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"_Toc150440642"</w:instrText>
          </w:r>
          <w:r>
            <w:fldChar w:fldCharType="separate"/>
          </w:r>
          <w:r w:rsidR="00923917" w:rsidRPr="00715AEB">
            <w:rPr>
              <w:rStyle w:val="Hyperlink"/>
              <w:noProof/>
            </w:rPr>
            <w:t>9.1.</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NATURE OF THE CREDITS</w:t>
          </w:r>
          <w:r w:rsidR="00923917">
            <w:rPr>
              <w:noProof/>
              <w:webHidden/>
            </w:rPr>
            <w:tab/>
          </w:r>
          <w:r w:rsidR="00923917">
            <w:rPr>
              <w:noProof/>
              <w:webHidden/>
            </w:rPr>
            <w:fldChar w:fldCharType="begin"/>
          </w:r>
          <w:r w:rsidR="00923917">
            <w:rPr>
              <w:noProof/>
              <w:webHidden/>
            </w:rPr>
            <w:instrText xml:space="preserve"> PAGEREF _Toc150440642 \h </w:instrText>
          </w:r>
          <w:r w:rsidR="00923917">
            <w:rPr>
              <w:noProof/>
              <w:webHidden/>
            </w:rPr>
          </w:r>
          <w:r w:rsidR="00923917">
            <w:rPr>
              <w:noProof/>
              <w:webHidden/>
            </w:rPr>
            <w:fldChar w:fldCharType="separate"/>
          </w:r>
          <w:ins w:id="133" w:author="Sophia Simmons" w:date="2024-01-16T16:48:00Z">
            <w:r w:rsidR="00700139">
              <w:rPr>
                <w:noProof/>
                <w:webHidden/>
              </w:rPr>
              <w:t>59</w:t>
            </w:r>
          </w:ins>
          <w:del w:id="134" w:author="Sophia Simmons" w:date="2024-01-16T16:48:00Z">
            <w:r w:rsidR="00923917" w:rsidDel="00700139">
              <w:rPr>
                <w:noProof/>
                <w:webHidden/>
              </w:rPr>
              <w:delText>63</w:delText>
            </w:r>
          </w:del>
          <w:r w:rsidR="00923917">
            <w:rPr>
              <w:noProof/>
              <w:webHidden/>
            </w:rPr>
            <w:fldChar w:fldCharType="end"/>
          </w:r>
          <w:r>
            <w:rPr>
              <w:noProof/>
            </w:rPr>
            <w:fldChar w:fldCharType="end"/>
          </w:r>
        </w:p>
        <w:p w14:paraId="08CC8E8A" w14:textId="6B96C02E" w:rsidR="00923917" w:rsidRDefault="00000000">
          <w:pPr>
            <w:pStyle w:val="TOC2"/>
            <w:tabs>
              <w:tab w:val="left" w:pos="2285"/>
              <w:tab w:val="right" w:pos="10550"/>
            </w:tabs>
            <w:rPr>
              <w:rFonts w:asciiTheme="minorHAnsi" w:eastAsiaTheme="minorEastAsia" w:hAnsiTheme="minorHAnsi" w:cstheme="minorBidi"/>
              <w:noProof/>
              <w:kern w:val="2"/>
              <w:sz w:val="22"/>
              <w:szCs w:val="22"/>
              <w:lang w:val="pt-BR"/>
              <w14:ligatures w14:val="standardContextual"/>
            </w:rPr>
          </w:pPr>
          <w:r>
            <w:fldChar w:fldCharType="begin"/>
          </w:r>
          <w:r>
            <w:instrText>HYPERLINK \l "_Toc150440643"</w:instrText>
          </w:r>
          <w:r>
            <w:fldChar w:fldCharType="separate"/>
          </w:r>
          <w:r w:rsidR="00923917" w:rsidRPr="00715AEB">
            <w:rPr>
              <w:rStyle w:val="Hyperlink"/>
              <w:noProof/>
            </w:rPr>
            <w:t>9.2.</w:t>
          </w:r>
          <w:r w:rsidR="00923917">
            <w:rPr>
              <w:rFonts w:asciiTheme="minorHAnsi" w:eastAsiaTheme="minorEastAsia" w:hAnsiTheme="minorHAnsi" w:cstheme="minorBidi"/>
              <w:noProof/>
              <w:kern w:val="2"/>
              <w:sz w:val="22"/>
              <w:szCs w:val="22"/>
              <w:lang w:val="pt-BR"/>
              <w14:ligatures w14:val="standardContextual"/>
            </w:rPr>
            <w:tab/>
          </w:r>
          <w:r w:rsidR="00923917" w:rsidRPr="00715AEB">
            <w:rPr>
              <w:rStyle w:val="Hyperlink"/>
              <w:noProof/>
            </w:rPr>
            <w:t>BIODIVERSITY CREDIT RETIREMENT RULES</w:t>
          </w:r>
          <w:r w:rsidR="00923917">
            <w:rPr>
              <w:noProof/>
              <w:webHidden/>
            </w:rPr>
            <w:tab/>
          </w:r>
          <w:r w:rsidR="00923917">
            <w:rPr>
              <w:noProof/>
              <w:webHidden/>
            </w:rPr>
            <w:fldChar w:fldCharType="begin"/>
          </w:r>
          <w:r w:rsidR="00923917">
            <w:rPr>
              <w:noProof/>
              <w:webHidden/>
            </w:rPr>
            <w:instrText xml:space="preserve"> PAGEREF _Toc150440643 \h </w:instrText>
          </w:r>
          <w:r w:rsidR="00923917">
            <w:rPr>
              <w:noProof/>
              <w:webHidden/>
            </w:rPr>
          </w:r>
          <w:r w:rsidR="00923917">
            <w:rPr>
              <w:noProof/>
              <w:webHidden/>
            </w:rPr>
            <w:fldChar w:fldCharType="separate"/>
          </w:r>
          <w:ins w:id="135" w:author="Sophia Simmons" w:date="2024-01-16T16:48:00Z">
            <w:r w:rsidR="00700139">
              <w:rPr>
                <w:noProof/>
                <w:webHidden/>
              </w:rPr>
              <w:t>59</w:t>
            </w:r>
          </w:ins>
          <w:del w:id="136" w:author="Sophia Simmons" w:date="2024-01-16T16:48:00Z">
            <w:r w:rsidR="00923917" w:rsidDel="00700139">
              <w:rPr>
                <w:noProof/>
                <w:webHidden/>
              </w:rPr>
              <w:delText>63</w:delText>
            </w:r>
          </w:del>
          <w:r w:rsidR="00923917">
            <w:rPr>
              <w:noProof/>
              <w:webHidden/>
            </w:rPr>
            <w:fldChar w:fldCharType="end"/>
          </w:r>
          <w:r>
            <w:rPr>
              <w:noProof/>
            </w:rPr>
            <w:fldChar w:fldCharType="end"/>
          </w:r>
        </w:p>
        <w:p w14:paraId="5607AE56" w14:textId="2A84F9A2" w:rsidR="00BD72E1" w:rsidRPr="00312944" w:rsidRDefault="00253FA4">
          <w:pPr>
            <w:pBdr>
              <w:top w:val="nil"/>
              <w:left w:val="nil"/>
              <w:bottom w:val="nil"/>
              <w:right w:val="nil"/>
              <w:between w:val="nil"/>
            </w:pBdr>
            <w:tabs>
              <w:tab w:val="left" w:pos="2285"/>
              <w:tab w:val="right" w:pos="10550"/>
            </w:tabs>
            <w:spacing w:before="64"/>
            <w:ind w:left="1742" w:hanging="423"/>
            <w:rPr>
              <w:rFonts w:ascii="Verdana" w:eastAsia="Cambria" w:hAnsi="Verdana" w:cs="Cambria"/>
              <w:color w:val="000000"/>
              <w:sz w:val="20"/>
              <w:szCs w:val="20"/>
            </w:rPr>
          </w:pPr>
          <w:r w:rsidRPr="00312944">
            <w:rPr>
              <w:rFonts w:ascii="Verdana" w:hAnsi="Verdana"/>
              <w:sz w:val="20"/>
              <w:szCs w:val="20"/>
            </w:rPr>
            <w:fldChar w:fldCharType="end"/>
          </w:r>
        </w:p>
      </w:sdtContent>
    </w:sdt>
    <w:p w14:paraId="5607AE57" w14:textId="77777777" w:rsidR="00BD72E1" w:rsidRPr="00312944" w:rsidRDefault="00BD72E1">
      <w:pPr>
        <w:rPr>
          <w:rFonts w:ascii="Verdana" w:eastAsia="Cambria" w:hAnsi="Verdana" w:cs="Cambria"/>
          <w:sz w:val="20"/>
          <w:szCs w:val="20"/>
        </w:rPr>
        <w:sectPr w:rsidR="00BD72E1" w:rsidRPr="00312944" w:rsidSect="002F1F80">
          <w:footerReference w:type="default" r:id="rId17"/>
          <w:pgSz w:w="12240" w:h="15840"/>
          <w:pgMar w:top="1120" w:right="840" w:bottom="1133" w:left="840" w:header="0" w:footer="781" w:gutter="0"/>
          <w:pgNumType w:start="1"/>
          <w:cols w:space="720"/>
        </w:sectPr>
      </w:pPr>
    </w:p>
    <w:p w14:paraId="5607AE58" w14:textId="77777777" w:rsidR="00BD72E1" w:rsidRPr="00312944" w:rsidRDefault="00BD72E1">
      <w:pPr>
        <w:pBdr>
          <w:top w:val="nil"/>
          <w:left w:val="nil"/>
          <w:bottom w:val="nil"/>
          <w:right w:val="nil"/>
          <w:between w:val="nil"/>
        </w:pBdr>
        <w:tabs>
          <w:tab w:val="left" w:pos="1743"/>
          <w:tab w:val="left" w:pos="9828"/>
        </w:tabs>
        <w:spacing w:before="64"/>
        <w:rPr>
          <w:rFonts w:ascii="Verdana" w:eastAsia="Cambria" w:hAnsi="Verdana" w:cs="Cambria"/>
          <w:color w:val="000000"/>
          <w:sz w:val="20"/>
          <w:szCs w:val="20"/>
        </w:rPr>
        <w:sectPr w:rsidR="00BD72E1" w:rsidRPr="00312944" w:rsidSect="002F1F80">
          <w:type w:val="continuous"/>
          <w:pgSz w:w="12240" w:h="15840"/>
          <w:pgMar w:top="1180" w:right="840" w:bottom="1133" w:left="840" w:header="720" w:footer="720" w:gutter="0"/>
          <w:cols w:space="720"/>
        </w:sectPr>
      </w:pPr>
    </w:p>
    <w:p w14:paraId="5607AE59" w14:textId="77777777" w:rsidR="00BD72E1" w:rsidRDefault="00253FA4" w:rsidP="00B14BBB">
      <w:pPr>
        <w:pStyle w:val="Heading1"/>
        <w:numPr>
          <w:ilvl w:val="0"/>
          <w:numId w:val="52"/>
        </w:numPr>
        <w:spacing w:before="0"/>
        <w:ind w:left="0" w:firstLine="0"/>
        <w:jc w:val="left"/>
      </w:pPr>
      <w:bookmarkStart w:id="137" w:name="_Toc150440574"/>
      <w:r>
        <w:lastRenderedPageBreak/>
        <w:t>METHODOLOGY OVERVIEW</w:t>
      </w:r>
      <w:bookmarkEnd w:id="137"/>
    </w:p>
    <w:p w14:paraId="5607AE5A" w14:textId="77777777" w:rsidR="00BD72E1" w:rsidRDefault="00BD72E1">
      <w:pPr>
        <w:pBdr>
          <w:top w:val="nil"/>
          <w:left w:val="nil"/>
          <w:bottom w:val="nil"/>
          <w:right w:val="nil"/>
          <w:between w:val="nil"/>
        </w:pBdr>
        <w:rPr>
          <w:rFonts w:ascii="Avenir" w:eastAsia="Avenir" w:hAnsi="Avenir" w:cs="Avenir"/>
          <w:color w:val="000000"/>
        </w:rPr>
      </w:pPr>
    </w:p>
    <w:p w14:paraId="5607AE5B" w14:textId="792A59F3" w:rsidR="00BD72E1" w:rsidRDefault="00253FA4">
      <w:pPr>
        <w:pBdr>
          <w:top w:val="nil"/>
          <w:left w:val="nil"/>
          <w:bottom w:val="nil"/>
          <w:right w:val="nil"/>
          <w:between w:val="nil"/>
        </w:pBdr>
        <w:spacing w:before="48" w:after="240" w:line="269" w:lineRule="auto"/>
        <w:rPr>
          <w:color w:val="000000"/>
        </w:rPr>
      </w:pPr>
      <w:r>
        <w:rPr>
          <w:color w:val="000000"/>
        </w:rPr>
        <w:t xml:space="preserve">The Biodiversity Stewardship </w:t>
      </w:r>
      <w:r w:rsidR="00EB5832" w:rsidRPr="00EB5832">
        <w:rPr>
          <w:color w:val="000000"/>
        </w:rPr>
        <w:t>Credits</w:t>
      </w:r>
      <w:r w:rsidR="00BB6A7E">
        <w:rPr>
          <w:color w:val="000000"/>
        </w:rPr>
        <w:t xml:space="preserve"> Methodology</w:t>
      </w:r>
      <w:r>
        <w:rPr>
          <w:color w:val="000000"/>
        </w:rPr>
        <w:t xml:space="preserve"> (henceforth called the “</w:t>
      </w:r>
      <w:r>
        <w:rPr>
          <w:b/>
          <w:color w:val="000000"/>
          <w:u w:val="single"/>
        </w:rPr>
        <w:t>Methodology</w:t>
      </w:r>
      <w:r>
        <w:rPr>
          <w:color w:val="000000"/>
        </w:rPr>
        <w:t xml:space="preserve">”) provides a holistic assessment of ecological indicators as well as practice-based indicators to incentivize the maintenance of conservation areas, crucial for the </w:t>
      </w:r>
      <w:r w:rsidR="0066375D" w:rsidRPr="0066375D">
        <w:rPr>
          <w:color w:val="000000"/>
        </w:rPr>
        <w:t>persistence</w:t>
      </w:r>
      <w:r>
        <w:rPr>
          <w:color w:val="000000"/>
        </w:rPr>
        <w:t xml:space="preserve"> and resilience of wildlife and biodiversity.</w:t>
      </w:r>
    </w:p>
    <w:p w14:paraId="5607AE5C" w14:textId="77777777" w:rsidR="00BD72E1" w:rsidRDefault="00253FA4">
      <w:pPr>
        <w:pBdr>
          <w:top w:val="nil"/>
          <w:left w:val="nil"/>
          <w:bottom w:val="nil"/>
          <w:right w:val="nil"/>
          <w:between w:val="nil"/>
        </w:pBdr>
        <w:spacing w:before="48" w:after="240" w:line="269" w:lineRule="auto"/>
        <w:rPr>
          <w:color w:val="000000"/>
        </w:rPr>
      </w:pPr>
      <w:r>
        <w:rPr>
          <w:color w:val="000000"/>
        </w:rPr>
        <w:t>This Methodology sets</w:t>
      </w:r>
      <w:r>
        <w:t xml:space="preserve"> </w:t>
      </w:r>
      <w:r>
        <w:rPr>
          <w:color w:val="000000"/>
        </w:rPr>
        <w:t>the basis for the continuous monitoring of Umbrella Species on a specific Project Timeframe, which, coupled with Environmental Stewardship indicators, creates a favorable net outcome for the chosen Umbrella Species (USp) and the whole ecosystem under management.</w:t>
      </w:r>
    </w:p>
    <w:p w14:paraId="5607AE5D" w14:textId="07B0EE02" w:rsidR="00BD72E1" w:rsidRDefault="00253FA4">
      <w:pPr>
        <w:pBdr>
          <w:top w:val="nil"/>
          <w:left w:val="nil"/>
          <w:bottom w:val="nil"/>
          <w:right w:val="nil"/>
          <w:between w:val="nil"/>
        </w:pBdr>
        <w:spacing w:before="48" w:after="240" w:line="269" w:lineRule="auto"/>
        <w:rPr>
          <w:color w:val="000000"/>
        </w:rPr>
      </w:pPr>
      <w:r>
        <w:rPr>
          <w:color w:val="000000"/>
        </w:rPr>
        <w:t xml:space="preserve">To apply this Methodology to a specific biodiversity conservation project, it is necessary to produce and submit evidence of the presence of the chosen Umbrella Species (see </w:t>
      </w:r>
      <w:r w:rsidR="00E36BA8">
        <w:rPr>
          <w:color w:val="000000"/>
        </w:rPr>
        <w:t>S</w:t>
      </w:r>
      <w:r>
        <w:rPr>
          <w:color w:val="000000"/>
        </w:rPr>
        <w:t xml:space="preserve">ection 1.5) in the Property Area. This is the main requirement of this </w:t>
      </w:r>
      <w:r w:rsidR="00FD5952">
        <w:rPr>
          <w:color w:val="000000"/>
        </w:rPr>
        <w:t>M</w:t>
      </w:r>
      <w:r>
        <w:rPr>
          <w:color w:val="000000"/>
        </w:rPr>
        <w:t xml:space="preserve">ethodology. Nevertheless, throughout this document other mandatory parameters and frameworks will be introduced that must be carefully followed. </w:t>
      </w:r>
    </w:p>
    <w:p w14:paraId="5607AE5E" w14:textId="77777777" w:rsidR="00BD72E1" w:rsidRDefault="00253FA4">
      <w:pPr>
        <w:pBdr>
          <w:top w:val="nil"/>
          <w:left w:val="nil"/>
          <w:bottom w:val="nil"/>
          <w:right w:val="nil"/>
          <w:between w:val="nil"/>
        </w:pBdr>
        <w:spacing w:before="48" w:after="240" w:line="269" w:lineRule="auto"/>
        <w:rPr>
          <w:color w:val="000000"/>
        </w:rPr>
      </w:pPr>
      <w:r>
        <w:rPr>
          <w:color w:val="000000"/>
        </w:rPr>
        <w:t>Once the project is validated, data and evidence must be collected and exhibited in the Monitoring Reports to prove the Umbrella Species (USp) has been identified and registered. These Monitoring Reports will be verified by external auditors to ensure all guidelines have been followed in accordance</w:t>
      </w:r>
      <w:r>
        <w:t xml:space="preserve"> </w:t>
      </w:r>
      <w:r>
        <w:rPr>
          <w:color w:val="000000"/>
        </w:rPr>
        <w:t>with this Methodology.</w:t>
      </w:r>
    </w:p>
    <w:p w14:paraId="5607AE5F" w14:textId="77777777" w:rsidR="00BD72E1" w:rsidRDefault="00253FA4">
      <w:pPr>
        <w:rPr>
          <w:b/>
        </w:rPr>
      </w:pPr>
      <w:r>
        <w:rPr>
          <w:b/>
        </w:rPr>
        <w:t>This Methodology is not applicable to aquatic ecosystems.</w:t>
      </w:r>
    </w:p>
    <w:p w14:paraId="5607AE60" w14:textId="77777777" w:rsidR="00BD72E1" w:rsidRDefault="00BD72E1">
      <w:pPr>
        <w:rPr>
          <w:color w:val="000000"/>
        </w:rPr>
      </w:pPr>
    </w:p>
    <w:p w14:paraId="5607AE61" w14:textId="77777777" w:rsidR="00BD72E1" w:rsidRDefault="00253FA4">
      <w:r>
        <w:t xml:space="preserve">This first chapter provides a general overview of the Methodology and its accessory documents, including: </w:t>
      </w:r>
      <w:r>
        <w:rPr>
          <w:b/>
        </w:rPr>
        <w:t>(i)</w:t>
      </w:r>
      <w:r>
        <w:t xml:space="preserve"> definitions &amp; acronyms; </w:t>
      </w:r>
      <w:r>
        <w:rPr>
          <w:b/>
        </w:rPr>
        <w:t>(ii)</w:t>
      </w:r>
      <w:r>
        <w:t xml:space="preserve"> introduction, scope, and structure of the methodology; </w:t>
      </w:r>
      <w:r>
        <w:rPr>
          <w:b/>
        </w:rPr>
        <w:t>(iii)</w:t>
      </w:r>
      <w:r>
        <w:t xml:space="preserve"> </w:t>
      </w:r>
      <w:r>
        <w:rPr>
          <w:color w:val="000000"/>
        </w:rPr>
        <w:t xml:space="preserve">definition of an Umbrella Species; and </w:t>
      </w:r>
      <w:r>
        <w:rPr>
          <w:b/>
          <w:color w:val="000000"/>
        </w:rPr>
        <w:t>(iv)</w:t>
      </w:r>
      <w:r>
        <w:rPr>
          <w:color w:val="000000"/>
        </w:rPr>
        <w:t xml:space="preserve"> a general guideline for the development and </w:t>
      </w:r>
      <w:r>
        <w:t>implementation of this Methodology.</w:t>
      </w:r>
    </w:p>
    <w:p w14:paraId="5607AE62" w14:textId="77777777" w:rsidR="00BD72E1" w:rsidRDefault="00253FA4">
      <w:r>
        <w:br w:type="page"/>
      </w:r>
    </w:p>
    <w:p w14:paraId="5607AE63" w14:textId="77777777" w:rsidR="00BD72E1" w:rsidRDefault="00253FA4">
      <w:pPr>
        <w:pStyle w:val="Heading2"/>
        <w:numPr>
          <w:ilvl w:val="0"/>
          <w:numId w:val="50"/>
        </w:numPr>
        <w:ind w:left="0" w:firstLine="0"/>
        <w:rPr>
          <w:b w:val="0"/>
        </w:rPr>
      </w:pPr>
      <w:bookmarkStart w:id="138" w:name="_Toc150440575"/>
      <w:r>
        <w:lastRenderedPageBreak/>
        <w:t>DEFINITIONS</w:t>
      </w:r>
      <w:bookmarkEnd w:id="138"/>
    </w:p>
    <w:p w14:paraId="5607AE64" w14:textId="77777777" w:rsidR="00BD72E1" w:rsidRDefault="00BD72E1"/>
    <w:p w14:paraId="5607AE65" w14:textId="77777777" w:rsidR="00BD72E1" w:rsidRDefault="00253FA4">
      <w:pPr>
        <w:numPr>
          <w:ilvl w:val="0"/>
          <w:numId w:val="48"/>
        </w:numPr>
        <w:pBdr>
          <w:top w:val="nil"/>
          <w:left w:val="nil"/>
          <w:bottom w:val="nil"/>
          <w:right w:val="nil"/>
          <w:between w:val="nil"/>
        </w:pBdr>
        <w:spacing w:line="360" w:lineRule="auto"/>
        <w:ind w:left="714" w:hanging="357"/>
      </w:pPr>
      <w:r>
        <w:rPr>
          <w:rFonts w:ascii="Avenir" w:eastAsia="Avenir" w:hAnsi="Avenir" w:cs="Avenir"/>
          <w:b/>
          <w:color w:val="000000"/>
          <w:u w:val="single"/>
        </w:rPr>
        <w:t>Adoption Date</w:t>
      </w:r>
      <w:r>
        <w:rPr>
          <w:rFonts w:ascii="Avenir" w:eastAsia="Avenir" w:hAnsi="Avenir" w:cs="Avenir"/>
          <w:color w:val="000000"/>
        </w:rPr>
        <w:t xml:space="preserve"> – Date of the first evidence-backed implementation of Project Activities.</w:t>
      </w:r>
    </w:p>
    <w:p w14:paraId="5607AE66" w14:textId="1A47B5C3" w:rsidR="00BD72E1" w:rsidRDefault="00253FA4">
      <w:pPr>
        <w:numPr>
          <w:ilvl w:val="0"/>
          <w:numId w:val="48"/>
        </w:numPr>
        <w:pBdr>
          <w:top w:val="nil"/>
          <w:left w:val="nil"/>
          <w:bottom w:val="nil"/>
          <w:right w:val="nil"/>
          <w:between w:val="nil"/>
        </w:pBdr>
        <w:spacing w:line="360" w:lineRule="auto"/>
        <w:rPr>
          <w:rFonts w:ascii="Avenir" w:eastAsia="Avenir" w:hAnsi="Avenir" w:cs="Avenir"/>
          <w:color w:val="000000"/>
        </w:rPr>
      </w:pPr>
      <w:r>
        <w:rPr>
          <w:rFonts w:ascii="Avenir" w:eastAsia="Avenir" w:hAnsi="Avenir" w:cs="Avenir"/>
          <w:b/>
          <w:color w:val="000000"/>
          <w:u w:val="single"/>
        </w:rPr>
        <w:t>Baseline Scenario</w:t>
      </w:r>
      <w:r>
        <w:rPr>
          <w:rFonts w:ascii="Avenir" w:eastAsia="Avenir" w:hAnsi="Avenir" w:cs="Avenir"/>
          <w:color w:val="000000"/>
        </w:rPr>
        <w:t xml:space="preserve"> - Hypothetical description of what would have occurred in the absence of the Project Activit</w:t>
      </w:r>
      <w:r w:rsidR="004C2DDE">
        <w:rPr>
          <w:rFonts w:ascii="Avenir" w:eastAsia="Avenir" w:hAnsi="Avenir" w:cs="Avenir"/>
          <w:color w:val="000000"/>
        </w:rPr>
        <w:t>ies</w:t>
      </w:r>
      <w:r>
        <w:rPr>
          <w:rFonts w:ascii="Avenir" w:eastAsia="Avenir" w:hAnsi="Avenir" w:cs="Avenir"/>
          <w:color w:val="000000"/>
        </w:rPr>
        <w:t>.</w:t>
      </w:r>
    </w:p>
    <w:p w14:paraId="5607AE67" w14:textId="0AADEF6D" w:rsidR="00BD72E1" w:rsidRDefault="00253FA4">
      <w:pPr>
        <w:numPr>
          <w:ilvl w:val="0"/>
          <w:numId w:val="48"/>
        </w:numPr>
        <w:pBdr>
          <w:top w:val="nil"/>
          <w:left w:val="nil"/>
          <w:bottom w:val="nil"/>
          <w:right w:val="nil"/>
          <w:between w:val="nil"/>
        </w:pBdr>
        <w:spacing w:line="360" w:lineRule="auto"/>
        <w:rPr>
          <w:rFonts w:ascii="Avenir" w:eastAsia="Avenir" w:hAnsi="Avenir" w:cs="Avenir"/>
          <w:color w:val="000000"/>
        </w:rPr>
      </w:pPr>
      <w:r>
        <w:rPr>
          <w:rFonts w:ascii="Avenir" w:eastAsia="Avenir" w:hAnsi="Avenir" w:cs="Avenir"/>
          <w:b/>
          <w:color w:val="000000"/>
          <w:u w:val="single"/>
        </w:rPr>
        <w:t>Biodiversity Claims</w:t>
      </w:r>
      <w:r>
        <w:rPr>
          <w:rFonts w:ascii="Avenir" w:eastAsia="Avenir" w:hAnsi="Avenir" w:cs="Avenir"/>
          <w:b/>
          <w:color w:val="000000"/>
        </w:rPr>
        <w:t xml:space="preserve"> </w:t>
      </w:r>
      <w:r>
        <w:rPr>
          <w:rFonts w:ascii="Avenir" w:eastAsia="Avenir" w:hAnsi="Avenir" w:cs="Avenir"/>
          <w:color w:val="000000"/>
        </w:rPr>
        <w:t xml:space="preserve">– Biodiversity Claims are affirmations by end-use buyers claiming that the acquisition of biodiversity </w:t>
      </w:r>
      <w:r w:rsidR="00EB5832">
        <w:rPr>
          <w:rFonts w:ascii="Avenir" w:eastAsia="Avenir" w:hAnsi="Avenir" w:cs="Avenir"/>
          <w:color w:val="000000"/>
        </w:rPr>
        <w:t>c</w:t>
      </w:r>
      <w:r w:rsidR="00EB5832" w:rsidRPr="00EB5832">
        <w:rPr>
          <w:rFonts w:ascii="Avenir" w:eastAsia="Avenir" w:hAnsi="Avenir" w:cs="Avenir"/>
          <w:color w:val="000000"/>
        </w:rPr>
        <w:t>redits</w:t>
      </w:r>
      <w:r>
        <w:rPr>
          <w:rFonts w:ascii="Avenir" w:eastAsia="Avenir" w:hAnsi="Avenir" w:cs="Avenir"/>
          <w:color w:val="000000"/>
        </w:rPr>
        <w:t xml:space="preserve">: </w:t>
      </w:r>
      <w:r>
        <w:rPr>
          <w:rFonts w:ascii="Avenir" w:eastAsia="Avenir" w:hAnsi="Avenir" w:cs="Avenir"/>
          <w:b/>
          <w:color w:val="000000"/>
        </w:rPr>
        <w:t>(i)</w:t>
      </w:r>
      <w:r>
        <w:rPr>
          <w:rFonts w:ascii="Avenir" w:eastAsia="Avenir" w:hAnsi="Avenir" w:cs="Avenir"/>
          <w:color w:val="000000"/>
        </w:rPr>
        <w:t xml:space="preserve"> finance Project Activities that represent investments of the company or person in SDG 13 or 15, “climate action” or “life on land”, respectively; </w:t>
      </w:r>
      <w:r>
        <w:rPr>
          <w:rFonts w:ascii="Avenir" w:eastAsia="Avenir" w:hAnsi="Avenir" w:cs="Avenir"/>
          <w:b/>
          <w:color w:val="000000"/>
        </w:rPr>
        <w:t>(ii)</w:t>
      </w:r>
      <w:r>
        <w:rPr>
          <w:rFonts w:ascii="Avenir" w:eastAsia="Avenir" w:hAnsi="Avenir" w:cs="Avenir"/>
          <w:color w:val="000000"/>
        </w:rPr>
        <w:t xml:space="preserve"> finance Project Activities as investments of the </w:t>
      </w:r>
      <w:r w:rsidRPr="00F04EE2">
        <w:rPr>
          <w:rFonts w:ascii="Avenir" w:eastAsia="Avenir" w:hAnsi="Avenir" w:cs="Avenir"/>
          <w:color w:val="000000"/>
        </w:rPr>
        <w:t>company</w:t>
      </w:r>
      <w:r>
        <w:rPr>
          <w:rFonts w:ascii="Avenir" w:eastAsia="Avenir" w:hAnsi="Avenir" w:cs="Avenir"/>
          <w:color w:val="000000"/>
        </w:rPr>
        <w:t xml:space="preserve"> or person in biodiversity, nature or ecological investments, with this information disclosed before any agency or organization, public or private, ex: B-Corp Impact Assessment or Taskforce on Nature-Related Financial Disclosures; </w:t>
      </w:r>
      <w:r>
        <w:rPr>
          <w:rFonts w:ascii="Avenir" w:eastAsia="Avenir" w:hAnsi="Avenir" w:cs="Avenir"/>
          <w:b/>
          <w:color w:val="000000"/>
        </w:rPr>
        <w:t>(iii)</w:t>
      </w:r>
      <w:r>
        <w:rPr>
          <w:rFonts w:ascii="Avenir" w:eastAsia="Avenir" w:hAnsi="Avenir" w:cs="Avenir"/>
          <w:color w:val="000000"/>
        </w:rPr>
        <w:t xml:space="preserve"> finances Project Activities as investments of the company or person in biodiversity, nature or ecological investments, with this information disclosed on the company´s sustainability report. </w:t>
      </w:r>
    </w:p>
    <w:p w14:paraId="5607AE68" w14:textId="4BE245E6"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rPr>
      </w:pPr>
      <w:r w:rsidRPr="00F04EE2">
        <w:rPr>
          <w:rFonts w:ascii="Avenir" w:eastAsia="Avenir" w:hAnsi="Avenir" w:cs="Avenir"/>
          <w:b/>
          <w:color w:val="000000"/>
          <w:u w:val="single"/>
        </w:rPr>
        <w:t>Buyers</w:t>
      </w:r>
      <w:r w:rsidRPr="00F04EE2">
        <w:rPr>
          <w:rFonts w:ascii="Avenir" w:eastAsia="Avenir" w:hAnsi="Avenir" w:cs="Avenir"/>
          <w:b/>
          <w:color w:val="000000"/>
        </w:rPr>
        <w:t xml:space="preserve"> </w:t>
      </w:r>
      <w:r w:rsidRPr="00F04EE2">
        <w:rPr>
          <w:rFonts w:ascii="Avenir" w:eastAsia="Avenir" w:hAnsi="Avenir" w:cs="Avenir"/>
          <w:color w:val="000000"/>
        </w:rPr>
        <w:t xml:space="preserve">– Buyers of the biodiversity </w:t>
      </w:r>
      <w:r w:rsidR="00EB5832" w:rsidRPr="00EB5832">
        <w:rPr>
          <w:rFonts w:ascii="Avenir" w:eastAsia="Avenir" w:hAnsi="Avenir" w:cs="Avenir"/>
          <w:color w:val="000000"/>
        </w:rPr>
        <w:t>credits</w:t>
      </w:r>
      <w:r w:rsidRPr="00F04EE2">
        <w:rPr>
          <w:rFonts w:ascii="Avenir" w:eastAsia="Avenir" w:hAnsi="Avenir" w:cs="Avenir"/>
          <w:color w:val="000000"/>
        </w:rPr>
        <w:t>. Can be end-users making Biodiversity Claims, or not.</w:t>
      </w:r>
    </w:p>
    <w:p w14:paraId="5607AE69"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00F04EE2">
        <w:rPr>
          <w:rFonts w:ascii="Avenir" w:eastAsia="Avenir" w:hAnsi="Avenir" w:cs="Avenir"/>
          <w:b/>
          <w:color w:val="000000"/>
          <w:u w:val="single"/>
        </w:rPr>
        <w:t>Consolidated Area</w:t>
      </w:r>
      <w:r w:rsidRPr="00F04EE2">
        <w:rPr>
          <w:rFonts w:ascii="Avenir" w:hAnsi="Avenir"/>
          <w:color w:val="000000"/>
        </w:rPr>
        <w:t xml:space="preserve"> – Anthropic area, infrastructure area, agricultural or wood plantation, and/or pasture.</w:t>
      </w:r>
    </w:p>
    <w:p w14:paraId="5607AE6B" w14:textId="22F15641" w:rsidR="00BD72E1" w:rsidRPr="007E7808"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007E7808">
        <w:rPr>
          <w:rFonts w:ascii="Avenir" w:eastAsia="Avenir" w:hAnsi="Avenir" w:cs="Avenir"/>
          <w:b/>
          <w:color w:val="000000"/>
          <w:u w:val="single"/>
        </w:rPr>
        <w:t>Environmental Stewardship Indicators (ESI)</w:t>
      </w:r>
      <w:r w:rsidRPr="007E7808">
        <w:rPr>
          <w:rFonts w:ascii="Avenir" w:hAnsi="Avenir"/>
          <w:color w:val="000000"/>
        </w:rPr>
        <w:t xml:space="preserve"> – A group of three indicators: </w:t>
      </w:r>
      <w:r w:rsidRPr="007E7808">
        <w:rPr>
          <w:rFonts w:ascii="Avenir" w:hAnsi="Avenir"/>
          <w:b/>
          <w:color w:val="000000"/>
        </w:rPr>
        <w:t>(i)</w:t>
      </w:r>
      <w:r w:rsidRPr="007E7808">
        <w:rPr>
          <w:rFonts w:ascii="Avenir" w:hAnsi="Avenir"/>
          <w:color w:val="000000"/>
        </w:rPr>
        <w:t xml:space="preserve"> Property Management; </w:t>
      </w:r>
      <w:r w:rsidRPr="007E7808">
        <w:rPr>
          <w:rFonts w:ascii="Avenir" w:hAnsi="Avenir"/>
          <w:b/>
          <w:color w:val="000000"/>
        </w:rPr>
        <w:t>(ii)</w:t>
      </w:r>
      <w:r w:rsidRPr="007E7808">
        <w:rPr>
          <w:rFonts w:ascii="Avenir" w:hAnsi="Avenir"/>
          <w:color w:val="000000"/>
        </w:rPr>
        <w:t xml:space="preserve"> Social Engagement; and </w:t>
      </w:r>
      <w:r w:rsidRPr="007E7808">
        <w:rPr>
          <w:rFonts w:ascii="Avenir" w:hAnsi="Avenir"/>
          <w:b/>
          <w:color w:val="000000"/>
        </w:rPr>
        <w:t xml:space="preserve">(iii) </w:t>
      </w:r>
      <w:r w:rsidRPr="007E7808">
        <w:rPr>
          <w:rFonts w:ascii="Avenir" w:hAnsi="Avenir"/>
          <w:color w:val="000000"/>
        </w:rPr>
        <w:t xml:space="preserve">Financial Strategy (see </w:t>
      </w:r>
      <w:r w:rsidR="00C01467">
        <w:rPr>
          <w:rFonts w:ascii="Avenir" w:hAnsi="Avenir"/>
          <w:color w:val="000000"/>
        </w:rPr>
        <w:t>Chapter</w:t>
      </w:r>
      <w:r w:rsidRPr="007E7808">
        <w:rPr>
          <w:rFonts w:ascii="Avenir" w:hAnsi="Avenir"/>
          <w:color w:val="000000"/>
        </w:rPr>
        <w:t xml:space="preserve"> 6). The ESI indicators are evaluated at the USp Guideline level only and chosen based on their possibility of providing a practice-based, systems-thinking, and integrated approach to USp stewardship.</w:t>
      </w:r>
    </w:p>
    <w:p w14:paraId="5607AE6C" w14:textId="65506234" w:rsidR="00BD72E1" w:rsidRPr="00A87B8B"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007E7808">
        <w:rPr>
          <w:rFonts w:ascii="Avenir" w:hAnsi="Avenir"/>
          <w:b/>
          <w:color w:val="000000"/>
          <w:u w:val="single"/>
        </w:rPr>
        <w:t>Habitat Area</w:t>
      </w:r>
      <w:r w:rsidRPr="007E7808">
        <w:rPr>
          <w:rFonts w:ascii="Avenir" w:hAnsi="Avenir"/>
          <w:color w:val="000000"/>
        </w:rPr>
        <w:t xml:space="preserve"> – </w:t>
      </w:r>
      <w:r w:rsidR="00AE2333" w:rsidRPr="007E7808">
        <w:rPr>
          <w:rFonts w:ascii="Avenir" w:hAnsi="Avenir"/>
        </w:rPr>
        <w:t>The Habitat Area is defined as any spatial boundary where</w:t>
      </w:r>
      <w:r w:rsidR="00B97780" w:rsidRPr="007E7808">
        <w:rPr>
          <w:rFonts w:ascii="Avenir" w:hAnsi="Avenir"/>
        </w:rPr>
        <w:t xml:space="preserve"> the resources and conditions present in an area</w:t>
      </w:r>
      <w:r w:rsidR="00C9571D" w:rsidRPr="007E7808">
        <w:rPr>
          <w:rFonts w:ascii="Avenir" w:hAnsi="Avenir"/>
        </w:rPr>
        <w:t xml:space="preserve"> </w:t>
      </w:r>
      <w:r w:rsidR="00B97780" w:rsidRPr="007E7808">
        <w:rPr>
          <w:rFonts w:ascii="Avenir" w:hAnsi="Avenir"/>
        </w:rPr>
        <w:t>produce occupancy, which may include survival and</w:t>
      </w:r>
      <w:r w:rsidR="00C9571D" w:rsidRPr="007E7808">
        <w:rPr>
          <w:rFonts w:ascii="Avenir" w:hAnsi="Avenir"/>
        </w:rPr>
        <w:t xml:space="preserve"> </w:t>
      </w:r>
      <w:r w:rsidR="00B97780" w:rsidRPr="007E7808">
        <w:rPr>
          <w:rFonts w:ascii="Avenir" w:hAnsi="Avenir"/>
        </w:rPr>
        <w:t>reproduction by a given organism</w:t>
      </w:r>
      <w:r w:rsidR="00867822">
        <w:rPr>
          <w:rFonts w:ascii="Avenir" w:hAnsi="Avenir"/>
        </w:rPr>
        <w:t xml:space="preserve"> (see Section 4.1.1</w:t>
      </w:r>
      <w:r w:rsidR="00E36BA8">
        <w:rPr>
          <w:rFonts w:ascii="Avenir" w:hAnsi="Avenir"/>
        </w:rPr>
        <w:t>.1)</w:t>
      </w:r>
      <w:r w:rsidR="00B97780" w:rsidRPr="007E7808">
        <w:rPr>
          <w:rFonts w:ascii="Avenir" w:hAnsi="Avenir"/>
        </w:rPr>
        <w:t>. Habitat is organism-specific and is more than vegetation or vegetation structure</w:t>
      </w:r>
      <w:r w:rsidR="000E015A" w:rsidRPr="007E7808">
        <w:rPr>
          <w:color w:val="000000"/>
          <w:vertAlign w:val="superscript"/>
        </w:rPr>
        <w:footnoteReference w:id="4"/>
      </w:r>
      <w:r w:rsidR="00B97780" w:rsidRPr="007E7808">
        <w:rPr>
          <w:rFonts w:ascii="Avenir" w:hAnsi="Avenir"/>
        </w:rPr>
        <w:t>.</w:t>
      </w:r>
      <w:r w:rsidR="00AE2333" w:rsidRPr="007E7808">
        <w:rPr>
          <w:rFonts w:ascii="Avenir" w:hAnsi="Avenir"/>
        </w:rPr>
        <w:t xml:space="preserve"> </w:t>
      </w:r>
    </w:p>
    <w:p w14:paraId="7E70B4FB" w14:textId="33A982A3" w:rsidR="000E48C7" w:rsidRPr="00F04EE2" w:rsidRDefault="000E48C7">
      <w:pPr>
        <w:numPr>
          <w:ilvl w:val="0"/>
          <w:numId w:val="51"/>
        </w:numPr>
        <w:pBdr>
          <w:top w:val="nil"/>
          <w:left w:val="nil"/>
          <w:bottom w:val="nil"/>
          <w:right w:val="nil"/>
          <w:between w:val="nil"/>
        </w:pBdr>
        <w:spacing w:line="360" w:lineRule="auto"/>
        <w:ind w:left="714" w:hanging="357"/>
        <w:rPr>
          <w:rFonts w:ascii="Avenir" w:hAnsi="Avenir"/>
          <w:color w:val="000000"/>
        </w:rPr>
      </w:pPr>
      <w:r w:rsidRPr="00AF657E">
        <w:rPr>
          <w:rFonts w:ascii="Avenir" w:hAnsi="Avenir"/>
          <w:b/>
          <w:color w:val="000000" w:themeColor="text1"/>
        </w:rPr>
        <w:t xml:space="preserve">Habitat Quality </w:t>
      </w:r>
      <w:r w:rsidR="00885A01" w:rsidRPr="00AF657E">
        <w:rPr>
          <w:rFonts w:ascii="Avenir" w:hAnsi="Avenir"/>
          <w:b/>
          <w:color w:val="000000" w:themeColor="text1"/>
        </w:rPr>
        <w:t>(HQ)</w:t>
      </w:r>
      <w:r w:rsidR="00885A01" w:rsidRPr="1554BDB4">
        <w:rPr>
          <w:rFonts w:ascii="Avenir" w:hAnsi="Avenir"/>
          <w:color w:val="000000" w:themeColor="text1"/>
        </w:rPr>
        <w:t xml:space="preserve"> </w:t>
      </w:r>
      <w:r w:rsidR="009471EA" w:rsidRPr="1554BDB4">
        <w:rPr>
          <w:rFonts w:ascii="Avenir" w:hAnsi="Avenir"/>
          <w:color w:val="000000" w:themeColor="text1"/>
        </w:rPr>
        <w:t>– The</w:t>
      </w:r>
      <w:r w:rsidR="009471EA" w:rsidRPr="00F04EE2">
        <w:rPr>
          <w:rFonts w:ascii="Avenir" w:hAnsi="Avenir"/>
        </w:rPr>
        <w:t xml:space="preserve"> Habitat </w:t>
      </w:r>
      <w:r w:rsidR="009471EA">
        <w:rPr>
          <w:rFonts w:ascii="Avenir" w:hAnsi="Avenir"/>
        </w:rPr>
        <w:t>Quality</w:t>
      </w:r>
      <w:r w:rsidR="009471EA" w:rsidRPr="00F04EE2">
        <w:rPr>
          <w:rFonts w:ascii="Avenir" w:hAnsi="Avenir"/>
        </w:rPr>
        <w:t xml:space="preserve"> is defined as</w:t>
      </w:r>
      <w:r w:rsidR="009471EA">
        <w:rPr>
          <w:rFonts w:ascii="Avenir" w:hAnsi="Avenir"/>
        </w:rPr>
        <w:t xml:space="preserve"> t</w:t>
      </w:r>
      <w:r w:rsidR="009471EA" w:rsidRPr="006D0392">
        <w:rPr>
          <w:rFonts w:ascii="Avenir" w:hAnsi="Avenir"/>
        </w:rPr>
        <w:t>he ability of the environment to provide</w:t>
      </w:r>
      <w:r w:rsidR="009471EA">
        <w:rPr>
          <w:rFonts w:ascii="Avenir" w:hAnsi="Avenir"/>
        </w:rPr>
        <w:t xml:space="preserve"> </w:t>
      </w:r>
      <w:r w:rsidR="009471EA" w:rsidRPr="006D0392">
        <w:rPr>
          <w:rFonts w:ascii="Avenir" w:hAnsi="Avenir"/>
        </w:rPr>
        <w:t>conditions appropriate for individual and population persistence</w:t>
      </w:r>
      <w:r w:rsidR="00F20FD9">
        <w:rPr>
          <w:rFonts w:ascii="Avenir" w:hAnsi="Avenir"/>
        </w:rPr>
        <w:t xml:space="preserve"> (see </w:t>
      </w:r>
      <w:r w:rsidR="00867822">
        <w:rPr>
          <w:rFonts w:ascii="Avenir" w:hAnsi="Avenir"/>
        </w:rPr>
        <w:t>Chapter 5)</w:t>
      </w:r>
      <w:r w:rsidR="009471EA" w:rsidRPr="006D0392">
        <w:rPr>
          <w:rFonts w:ascii="Avenir" w:hAnsi="Avenir"/>
        </w:rPr>
        <w:t>. Quality should be based on the demographics of the</w:t>
      </w:r>
      <w:r w:rsidR="009471EA">
        <w:rPr>
          <w:rFonts w:ascii="Avenir" w:hAnsi="Avenir"/>
        </w:rPr>
        <w:t xml:space="preserve"> </w:t>
      </w:r>
      <w:r w:rsidR="009471EA" w:rsidRPr="006D0392">
        <w:rPr>
          <w:rFonts w:ascii="Avenir" w:hAnsi="Avenir"/>
        </w:rPr>
        <w:t>population and not necessarily numbers alone</w:t>
      </w:r>
      <w:r w:rsidR="009471EA" w:rsidRPr="00F43C3C">
        <w:rPr>
          <w:rFonts w:ascii="Avenir" w:hAnsi="Avenir"/>
          <w:vertAlign w:val="superscript"/>
        </w:rPr>
        <w:t>1</w:t>
      </w:r>
      <w:r w:rsidR="009471EA" w:rsidRPr="006D0392">
        <w:rPr>
          <w:rFonts w:ascii="Avenir" w:hAnsi="Avenir"/>
        </w:rPr>
        <w:t>.</w:t>
      </w:r>
    </w:p>
    <w:p w14:paraId="5607AE6D"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Host Country</w:t>
      </w:r>
      <w:r w:rsidRPr="1554BDB4">
        <w:rPr>
          <w:rFonts w:ascii="Avenir" w:hAnsi="Avenir"/>
          <w:b/>
          <w:color w:val="000000" w:themeColor="text1"/>
        </w:rPr>
        <w:t xml:space="preserve"> </w:t>
      </w:r>
      <w:r w:rsidRPr="1554BDB4">
        <w:rPr>
          <w:rFonts w:ascii="Avenir" w:hAnsi="Avenir"/>
          <w:color w:val="000000" w:themeColor="text1"/>
        </w:rPr>
        <w:t>– Country where the Project Activities are implemented.</w:t>
      </w:r>
    </w:p>
    <w:p w14:paraId="5607AE6E"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rPr>
      </w:pPr>
      <w:r w:rsidRPr="1554BDB4">
        <w:rPr>
          <w:rFonts w:ascii="Avenir" w:hAnsi="Avenir"/>
          <w:b/>
          <w:color w:val="000000" w:themeColor="text1"/>
          <w:u w:val="single"/>
        </w:rPr>
        <w:t>Land Steward</w:t>
      </w:r>
      <w:r w:rsidRPr="1554BDB4">
        <w:rPr>
          <w:rFonts w:ascii="Avenir" w:hAnsi="Avenir"/>
          <w:color w:val="000000" w:themeColor="text1"/>
        </w:rPr>
        <w:t xml:space="preserve"> – Person or entity involved in the caretaking and maintenance (stewardship) of a </w:t>
      </w:r>
      <w:r w:rsidRPr="1554BDB4">
        <w:rPr>
          <w:rFonts w:ascii="Avenir" w:hAnsi="Avenir"/>
          <w:color w:val="000000" w:themeColor="text1"/>
        </w:rPr>
        <w:lastRenderedPageBreak/>
        <w:t xml:space="preserve">Property Area. This can ultimately be the Project Developer or the Landowner. </w:t>
      </w:r>
    </w:p>
    <w:p w14:paraId="5607AE6F"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Landowner</w:t>
      </w:r>
      <w:r w:rsidRPr="1554BDB4">
        <w:rPr>
          <w:rFonts w:ascii="Avenir" w:hAnsi="Avenir"/>
          <w:color w:val="000000" w:themeColor="text1"/>
        </w:rPr>
        <w:t xml:space="preserve"> – The individual or organization that holds title to the Property Area. This can be the Land Steward or a third party that rents the land to the Land Steward.</w:t>
      </w:r>
    </w:p>
    <w:p w14:paraId="5607AE70"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Monitoring Period</w:t>
      </w:r>
      <w:r w:rsidRPr="1554BDB4">
        <w:rPr>
          <w:rFonts w:ascii="Avenir" w:hAnsi="Avenir"/>
          <w:b/>
          <w:color w:val="000000" w:themeColor="text1"/>
        </w:rPr>
        <w:t xml:space="preserve"> </w:t>
      </w:r>
      <w:r w:rsidRPr="1554BDB4">
        <w:rPr>
          <w:rFonts w:ascii="Avenir" w:hAnsi="Avenir"/>
          <w:color w:val="000000" w:themeColor="text1"/>
        </w:rPr>
        <w:t xml:space="preserve">– Annual or biannual timeframe in which the monitoring of Project Activities occurs. </w:t>
      </w:r>
    </w:p>
    <w:p w14:paraId="5607AE71" w14:textId="16EFF55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 xml:space="preserve">Monitoring Plan </w:t>
      </w:r>
      <w:r w:rsidRPr="1554BDB4">
        <w:rPr>
          <w:rFonts w:ascii="Avenir" w:hAnsi="Avenir"/>
          <w:color w:val="000000" w:themeColor="text1"/>
        </w:rPr>
        <w:t xml:space="preserve">– </w:t>
      </w:r>
      <w:r w:rsidR="00787A3F" w:rsidRPr="1554BDB4">
        <w:rPr>
          <w:rFonts w:ascii="Avenir" w:hAnsi="Avenir"/>
          <w:color w:val="000000" w:themeColor="text1"/>
        </w:rPr>
        <w:t xml:space="preserve">Section within the Project Plan </w:t>
      </w:r>
      <w:r w:rsidRPr="1554BDB4">
        <w:rPr>
          <w:rFonts w:ascii="Avenir" w:hAnsi="Avenir"/>
          <w:color w:val="000000" w:themeColor="text1"/>
        </w:rPr>
        <w:t xml:space="preserve">with the proposed monitoring, and reporting plan for the next Monitoring Periods, including the Project Activities to be implemented in the next Monitoring Period. </w:t>
      </w:r>
    </w:p>
    <w:p w14:paraId="5607AE72"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 xml:space="preserve">Monitoring Report </w:t>
      </w:r>
      <w:r w:rsidRPr="1554BDB4">
        <w:rPr>
          <w:rFonts w:ascii="Avenir" w:hAnsi="Avenir"/>
          <w:color w:val="000000" w:themeColor="text1"/>
        </w:rPr>
        <w:t xml:space="preserve">– Report which contains all the monitored data and information related to Project Activities during the proposed Monitoring Period required by this Methodology. </w:t>
      </w:r>
    </w:p>
    <w:p w14:paraId="5607AE73"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rPr>
      </w:pPr>
      <w:r w:rsidRPr="1554BDB4">
        <w:rPr>
          <w:rFonts w:ascii="Avenir" w:hAnsi="Avenir"/>
          <w:b/>
          <w:color w:val="000000" w:themeColor="text1"/>
          <w:u w:val="single"/>
        </w:rPr>
        <w:t>Project Activity</w:t>
      </w:r>
      <w:r w:rsidRPr="1554BDB4">
        <w:rPr>
          <w:rFonts w:ascii="Avenir" w:hAnsi="Avenir"/>
          <w:color w:val="000000" w:themeColor="text1"/>
        </w:rPr>
        <w:t xml:space="preserve"> - The applied management or conservation practice that is protecting an </w:t>
      </w:r>
      <w:sdt>
        <w:sdtPr>
          <w:rPr>
            <w:rFonts w:ascii="Avenir" w:hAnsi="Avenir"/>
          </w:rPr>
          <w:tag w:val="goog_rdk_1"/>
          <w:id w:val="-178816494"/>
        </w:sdtPr>
        <w:sdtContent/>
      </w:sdt>
      <w:sdt>
        <w:sdtPr>
          <w:rPr>
            <w:rFonts w:ascii="Avenir" w:hAnsi="Avenir"/>
          </w:rPr>
          <w:tag w:val="goog_rdk_2"/>
          <w:id w:val="1460614467"/>
        </w:sdtPr>
        <w:sdtContent/>
      </w:sdt>
      <w:r w:rsidRPr="1554BDB4">
        <w:rPr>
          <w:rFonts w:ascii="Avenir" w:hAnsi="Avenir"/>
          <w:color w:val="000000" w:themeColor="text1"/>
        </w:rPr>
        <w:t xml:space="preserve">USp and/or producing monitoring data for scientific purposes. </w:t>
      </w:r>
    </w:p>
    <w:p w14:paraId="5607AE74"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rPr>
      </w:pPr>
      <w:r w:rsidRPr="1554BDB4">
        <w:rPr>
          <w:rFonts w:ascii="Avenir" w:hAnsi="Avenir"/>
          <w:b/>
          <w:color w:val="000000" w:themeColor="text1"/>
          <w:u w:val="single"/>
        </w:rPr>
        <w:t>Project Developer</w:t>
      </w:r>
      <w:r w:rsidRPr="1554BDB4">
        <w:rPr>
          <w:rFonts w:ascii="Avenir" w:hAnsi="Avenir"/>
          <w:color w:val="000000" w:themeColor="text1"/>
        </w:rPr>
        <w:t xml:space="preserve"> – Third party involved in the implementation of Project Activities and/or monitoring and reporting. </w:t>
      </w:r>
    </w:p>
    <w:p w14:paraId="5607AE75"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rPr>
      </w:pPr>
      <w:r w:rsidRPr="1554BDB4">
        <w:rPr>
          <w:rFonts w:ascii="Avenir" w:hAnsi="Avenir"/>
          <w:b/>
          <w:color w:val="000000" w:themeColor="text1"/>
          <w:u w:val="single"/>
        </w:rPr>
        <w:t>Project Entity</w:t>
      </w:r>
      <w:r w:rsidRPr="1554BDB4">
        <w:rPr>
          <w:rFonts w:ascii="Avenir" w:hAnsi="Avenir"/>
          <w:b/>
          <w:color w:val="000000" w:themeColor="text1"/>
        </w:rPr>
        <w:t xml:space="preserve"> </w:t>
      </w:r>
      <w:r w:rsidRPr="1554BDB4">
        <w:rPr>
          <w:rFonts w:ascii="Avenir" w:hAnsi="Avenir"/>
          <w:color w:val="000000" w:themeColor="text1"/>
        </w:rPr>
        <w:t>– On-chain digital representation of the Project Developer &amp; Land Steward before the Regen Registry.</w:t>
      </w:r>
    </w:p>
    <w:p w14:paraId="5607AE76" w14:textId="2605D980"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rPr>
      </w:pPr>
      <w:r w:rsidRPr="1554BDB4">
        <w:rPr>
          <w:rFonts w:ascii="Avenir" w:hAnsi="Avenir"/>
          <w:b/>
          <w:color w:val="000000" w:themeColor="text1"/>
          <w:u w:val="single"/>
        </w:rPr>
        <w:t>Project Plan</w:t>
      </w:r>
      <w:r w:rsidRPr="1554BDB4">
        <w:rPr>
          <w:rFonts w:ascii="Avenir" w:hAnsi="Avenir"/>
          <w:b/>
          <w:color w:val="000000" w:themeColor="text1"/>
        </w:rPr>
        <w:t xml:space="preserve"> </w:t>
      </w:r>
      <w:r w:rsidRPr="1554BDB4">
        <w:rPr>
          <w:rFonts w:ascii="Avenir" w:hAnsi="Avenir"/>
          <w:color w:val="000000" w:themeColor="text1"/>
        </w:rPr>
        <w:t>– Project Design Document with general overview of proposed Project Activities and impact matrix</w:t>
      </w:r>
      <w:r w:rsidR="00731B2F" w:rsidRPr="1554BDB4">
        <w:rPr>
          <w:rFonts w:ascii="Avenir" w:hAnsi="Avenir"/>
          <w:color w:val="000000" w:themeColor="text1"/>
        </w:rPr>
        <w:t>, including the Monitoring Plan</w:t>
      </w:r>
      <w:r w:rsidRPr="1554BDB4">
        <w:rPr>
          <w:rFonts w:ascii="Avenir" w:hAnsi="Avenir"/>
          <w:color w:val="000000" w:themeColor="text1"/>
        </w:rPr>
        <w:t xml:space="preserve">.  </w:t>
      </w:r>
    </w:p>
    <w:p w14:paraId="5607AE77" w14:textId="77777777" w:rsidR="00BD72E1" w:rsidRPr="00F04EE2" w:rsidRDefault="00253FA4">
      <w:pPr>
        <w:numPr>
          <w:ilvl w:val="0"/>
          <w:numId w:val="51"/>
        </w:numPr>
        <w:pBdr>
          <w:top w:val="nil"/>
          <w:left w:val="nil"/>
          <w:bottom w:val="nil"/>
          <w:right w:val="nil"/>
          <w:between w:val="nil"/>
        </w:pBdr>
        <w:spacing w:line="360" w:lineRule="auto"/>
        <w:ind w:left="697" w:hanging="357"/>
        <w:rPr>
          <w:rFonts w:ascii="Avenir" w:hAnsi="Avenir"/>
          <w:color w:val="000000"/>
        </w:rPr>
      </w:pPr>
      <w:r w:rsidRPr="1554BDB4">
        <w:rPr>
          <w:rFonts w:ascii="Avenir" w:hAnsi="Avenir"/>
          <w:b/>
          <w:color w:val="000000" w:themeColor="text1"/>
          <w:u w:val="single"/>
        </w:rPr>
        <w:t>Project Proponent</w:t>
      </w:r>
      <w:r w:rsidRPr="1554BDB4">
        <w:rPr>
          <w:rFonts w:ascii="Avenir" w:hAnsi="Avenir"/>
          <w:color w:val="000000" w:themeColor="text1"/>
        </w:rPr>
        <w:t xml:space="preserve"> – The Project Developer or Land Steward that is applying to register a project on the registry.</w:t>
      </w:r>
    </w:p>
    <w:p w14:paraId="5607AE78"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Project Registration Date</w:t>
      </w:r>
      <w:r w:rsidRPr="1554BDB4">
        <w:rPr>
          <w:rFonts w:ascii="Avenir" w:hAnsi="Avenir"/>
          <w:color w:val="000000" w:themeColor="text1"/>
        </w:rPr>
        <w:t xml:space="preserve"> – The date the project is registered on-chain.</w:t>
      </w:r>
    </w:p>
    <w:p w14:paraId="5607AE79"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Project Start Date</w:t>
      </w:r>
      <w:r w:rsidRPr="1554BDB4">
        <w:rPr>
          <w:rFonts w:ascii="Avenir" w:hAnsi="Avenir"/>
          <w:b/>
          <w:color w:val="000000" w:themeColor="text1"/>
        </w:rPr>
        <w:t xml:space="preserve"> –</w:t>
      </w:r>
      <w:r w:rsidRPr="1554BDB4">
        <w:rPr>
          <w:rFonts w:ascii="Avenir" w:hAnsi="Avenir"/>
          <w:color w:val="000000" w:themeColor="text1"/>
        </w:rPr>
        <w:t xml:space="preserve"> The date of the first proof of existence of the USp within the Project Area, which might coincide with Adoption Date.</w:t>
      </w:r>
    </w:p>
    <w:p w14:paraId="5607AE7A"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Project Timeframe</w:t>
      </w:r>
      <w:r w:rsidRPr="1554BDB4">
        <w:rPr>
          <w:rFonts w:ascii="Avenir" w:hAnsi="Avenir"/>
          <w:b/>
          <w:color w:val="000000" w:themeColor="text1"/>
        </w:rPr>
        <w:t xml:space="preserve"> </w:t>
      </w:r>
      <w:r w:rsidRPr="1554BDB4">
        <w:rPr>
          <w:rFonts w:ascii="Avenir" w:hAnsi="Avenir"/>
          <w:color w:val="000000" w:themeColor="text1"/>
        </w:rPr>
        <w:t>– The period during which the Project Proponent will undertake the Proposed Activities.</w:t>
      </w:r>
    </w:p>
    <w:p w14:paraId="5607AE7B" w14:textId="4A187E06"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 xml:space="preserve">Property Area </w:t>
      </w:r>
      <w:r w:rsidRPr="1554BDB4">
        <w:rPr>
          <w:rFonts w:ascii="Avenir" w:hAnsi="Avenir"/>
          <w:color w:val="000000" w:themeColor="text1"/>
        </w:rPr>
        <w:t>– The entire area of the property including Consolidated Area and Habitat Area.</w:t>
      </w:r>
    </w:p>
    <w:p w14:paraId="5607AE7C"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b/>
          <w:color w:val="000000"/>
          <w:u w:val="single"/>
        </w:rPr>
      </w:pPr>
      <w:r w:rsidRPr="1554BDB4">
        <w:rPr>
          <w:rFonts w:ascii="Avenir" w:hAnsi="Avenir"/>
          <w:b/>
          <w:color w:val="000000" w:themeColor="text1"/>
          <w:u w:val="single"/>
        </w:rPr>
        <w:t>Regen Network Scientific Community</w:t>
      </w:r>
      <w:r w:rsidRPr="1554BDB4">
        <w:rPr>
          <w:rFonts w:ascii="Avenir" w:hAnsi="Avenir"/>
          <w:b/>
          <w:color w:val="000000" w:themeColor="text1"/>
        </w:rPr>
        <w:t xml:space="preserve"> – </w:t>
      </w:r>
      <w:r w:rsidRPr="1554BDB4">
        <w:rPr>
          <w:rFonts w:ascii="Avenir" w:hAnsi="Avenir"/>
          <w:color w:val="000000" w:themeColor="text1"/>
        </w:rPr>
        <w:t>Decentralized scientific community providing feedback to projects and methodologies registered in the Regen Registry.</w:t>
      </w:r>
      <w:r w:rsidRPr="1554BDB4">
        <w:rPr>
          <w:rFonts w:ascii="Avenir" w:hAnsi="Avenir"/>
          <w:b/>
          <w:color w:val="000000" w:themeColor="text1"/>
        </w:rPr>
        <w:t xml:space="preserve"> </w:t>
      </w:r>
    </w:p>
    <w:p w14:paraId="5607AE7D" w14:textId="7D0A88DE"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b/>
          <w:color w:val="000000"/>
          <w:u w:val="single"/>
        </w:rPr>
      </w:pPr>
      <w:r w:rsidRPr="1554BDB4">
        <w:rPr>
          <w:rFonts w:ascii="Avenir" w:hAnsi="Avenir"/>
          <w:b/>
          <w:color w:val="000000" w:themeColor="text1"/>
          <w:u w:val="single"/>
        </w:rPr>
        <w:t>Regen Registry</w:t>
      </w:r>
      <w:r w:rsidRPr="1554BDB4">
        <w:rPr>
          <w:rFonts w:ascii="Avenir" w:hAnsi="Avenir"/>
          <w:b/>
          <w:color w:val="000000" w:themeColor="text1"/>
        </w:rPr>
        <w:t xml:space="preserve"> – </w:t>
      </w:r>
      <w:r w:rsidRPr="1554BDB4">
        <w:rPr>
          <w:rFonts w:ascii="Avenir" w:hAnsi="Avenir"/>
          <w:color w:val="000000" w:themeColor="text1"/>
        </w:rPr>
        <w:t xml:space="preserve">Blockchain registry operated by the </w:t>
      </w:r>
      <w:r w:rsidR="00AC390F" w:rsidRPr="1554BDB4">
        <w:rPr>
          <w:rFonts w:ascii="Avenir" w:hAnsi="Avenir"/>
          <w:color w:val="000000" w:themeColor="text1"/>
        </w:rPr>
        <w:t>Regen Network Development, PBC</w:t>
      </w:r>
      <w:r w:rsidRPr="1554BDB4">
        <w:rPr>
          <w:rFonts w:ascii="Avenir" w:hAnsi="Avenir"/>
          <w:color w:val="000000" w:themeColor="text1"/>
        </w:rPr>
        <w:t>.</w:t>
      </w:r>
      <w:r w:rsidRPr="1554BDB4">
        <w:rPr>
          <w:rFonts w:ascii="Avenir" w:hAnsi="Avenir"/>
          <w:b/>
          <w:color w:val="000000" w:themeColor="text1"/>
        </w:rPr>
        <w:t xml:space="preserve"> </w:t>
      </w:r>
    </w:p>
    <w:p w14:paraId="5607AE7E"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Stakeholder</w:t>
      </w:r>
      <w:r w:rsidRPr="1554BDB4">
        <w:rPr>
          <w:rFonts w:ascii="Avenir" w:hAnsi="Avenir"/>
          <w:color w:val="000000" w:themeColor="text1"/>
        </w:rPr>
        <w:t xml:space="preserve"> – Party of interest involved and/or affected by Project Activities. </w:t>
      </w:r>
    </w:p>
    <w:p w14:paraId="5607AE7F" w14:textId="5FFB8C85"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rPr>
        <w:lastRenderedPageBreak/>
        <w:t xml:space="preserve"> </w:t>
      </w:r>
      <w:r w:rsidR="00835625">
        <w:rPr>
          <w:rFonts w:ascii="Avenir" w:hAnsi="Avenir"/>
          <w:b/>
          <w:color w:val="000000" w:themeColor="text1"/>
          <w:u w:val="single"/>
        </w:rPr>
        <w:t>Biodiversity c</w:t>
      </w:r>
      <w:r w:rsidR="00FF052A" w:rsidRPr="00FF052A">
        <w:rPr>
          <w:rFonts w:ascii="Avenir" w:hAnsi="Avenir"/>
          <w:b/>
          <w:color w:val="000000" w:themeColor="text1"/>
          <w:u w:val="single"/>
        </w:rPr>
        <w:t>redits</w:t>
      </w:r>
      <w:r w:rsidRPr="1554BDB4">
        <w:rPr>
          <w:rFonts w:ascii="Avenir" w:hAnsi="Avenir"/>
          <w:b/>
          <w:color w:val="000000" w:themeColor="text1"/>
        </w:rPr>
        <w:t xml:space="preserve"> </w:t>
      </w:r>
      <w:r w:rsidRPr="1554BDB4">
        <w:rPr>
          <w:rFonts w:ascii="Avenir" w:hAnsi="Avenir"/>
          <w:color w:val="000000" w:themeColor="text1"/>
        </w:rPr>
        <w:t xml:space="preserve">– On-chain digital unit representing the USp Stewardship Project Activities and ecological conservation. </w:t>
      </w:r>
    </w:p>
    <w:p w14:paraId="5607AE80"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rPr>
      </w:pPr>
      <w:bookmarkStart w:id="139" w:name="_heading=h.1t3h5sf" w:colFirst="0" w:colLast="0"/>
      <w:bookmarkEnd w:id="139"/>
      <w:r w:rsidRPr="1554BDB4">
        <w:rPr>
          <w:rFonts w:ascii="Avenir" w:hAnsi="Avenir"/>
          <w:b/>
          <w:color w:val="000000" w:themeColor="text1"/>
          <w:u w:val="single"/>
        </w:rPr>
        <w:t>Umbrella Species (USp)</w:t>
      </w:r>
      <w:r w:rsidRPr="1554BDB4">
        <w:rPr>
          <w:rFonts w:ascii="Avenir" w:hAnsi="Avenir"/>
          <w:color w:val="000000" w:themeColor="text1"/>
        </w:rPr>
        <w:t xml:space="preserve"> – Defined in Section 1.5 as organisms that have great and sensitive habitat needs or other requirements whose protection results in the conservation of many other species at the level of the ecosystem or landscape. </w:t>
      </w:r>
    </w:p>
    <w:p w14:paraId="5607AE81"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rPr>
      </w:pPr>
      <w:r w:rsidRPr="1554BDB4">
        <w:rPr>
          <w:rFonts w:ascii="Avenir" w:hAnsi="Avenir"/>
          <w:b/>
          <w:color w:val="000000" w:themeColor="text1"/>
          <w:u w:val="single"/>
        </w:rPr>
        <w:t>Umbrella Species Guideline (USG)</w:t>
      </w:r>
      <w:r w:rsidRPr="1554BDB4">
        <w:rPr>
          <w:rFonts w:ascii="Avenir" w:hAnsi="Avenir"/>
          <w:color w:val="000000" w:themeColor="text1"/>
        </w:rPr>
        <w:t xml:space="preserve"> – A document tailored for the reality and particularities of each USp, ecosystem, and habitat, including specific ESI.</w:t>
      </w:r>
    </w:p>
    <w:p w14:paraId="5607AE82"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rPr>
      </w:pPr>
      <w:r w:rsidRPr="1554BDB4">
        <w:rPr>
          <w:rFonts w:ascii="Avenir" w:hAnsi="Avenir"/>
          <w:b/>
          <w:color w:val="000000" w:themeColor="text1"/>
          <w:u w:val="single"/>
        </w:rPr>
        <w:t>Umbrella Species Health (USH)</w:t>
      </w:r>
      <w:r w:rsidRPr="1554BDB4">
        <w:rPr>
          <w:rFonts w:ascii="Avenir" w:hAnsi="Avenir"/>
          <w:color w:val="000000" w:themeColor="text1"/>
        </w:rPr>
        <w:t xml:space="preserve"> – The framework defined in Chapter 4 for USp conservation projects to maintain monitoring practices throughout the Project Timeline, creating continuous production of scientific knowledge, enhancing data about specific USp, and offering important inputs for conservation strategies across diverse bioregions.</w:t>
      </w:r>
    </w:p>
    <w:p w14:paraId="5607AE83"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Validation</w:t>
      </w:r>
      <w:r w:rsidRPr="1554BDB4">
        <w:rPr>
          <w:rFonts w:ascii="Avenir" w:hAnsi="Avenir"/>
          <w:b/>
          <w:color w:val="000000" w:themeColor="text1"/>
        </w:rPr>
        <w:t xml:space="preserve"> </w:t>
      </w:r>
      <w:r w:rsidRPr="1554BDB4">
        <w:rPr>
          <w:rFonts w:ascii="Avenir" w:hAnsi="Avenir"/>
          <w:color w:val="000000" w:themeColor="text1"/>
        </w:rPr>
        <w:t>– The systematic, independent, and documented process for the evaluation of the Project Plan against the criteria of the Methodology.</w:t>
      </w:r>
    </w:p>
    <w:p w14:paraId="5607AE84"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u w:val="single"/>
        </w:rPr>
        <w:t>Verification</w:t>
      </w:r>
      <w:r w:rsidRPr="1554BDB4">
        <w:rPr>
          <w:rFonts w:ascii="Avenir" w:hAnsi="Avenir"/>
          <w:b/>
          <w:color w:val="000000" w:themeColor="text1"/>
        </w:rPr>
        <w:t xml:space="preserve"> </w:t>
      </w:r>
      <w:r w:rsidRPr="1554BDB4">
        <w:rPr>
          <w:rFonts w:ascii="Avenir" w:hAnsi="Avenir"/>
          <w:color w:val="000000" w:themeColor="text1"/>
        </w:rPr>
        <w:t>- The systematic, independent, and documented process for the evaluation of the Monitoring Report of the Project Activities and the observance of the validated Project Plan and Monitoring Plan against the criteria of the Methodology.</w:t>
      </w:r>
    </w:p>
    <w:p w14:paraId="5607AE85" w14:textId="77777777" w:rsidR="00BD72E1" w:rsidRPr="00F04EE2" w:rsidRDefault="00253FA4">
      <w:pPr>
        <w:numPr>
          <w:ilvl w:val="0"/>
          <w:numId w:val="51"/>
        </w:numPr>
        <w:pBdr>
          <w:top w:val="nil"/>
          <w:left w:val="nil"/>
          <w:bottom w:val="nil"/>
          <w:right w:val="nil"/>
          <w:between w:val="nil"/>
        </w:pBdr>
        <w:spacing w:line="360" w:lineRule="auto"/>
        <w:ind w:left="714" w:hanging="357"/>
        <w:rPr>
          <w:rFonts w:ascii="Avenir" w:hAnsi="Avenir"/>
          <w:color w:val="000000"/>
        </w:rPr>
      </w:pPr>
      <w:r w:rsidRPr="1554BDB4">
        <w:rPr>
          <w:rFonts w:ascii="Avenir" w:hAnsi="Avenir"/>
          <w:b/>
          <w:color w:val="000000" w:themeColor="text1"/>
        </w:rPr>
        <w:t xml:space="preserve"> </w:t>
      </w:r>
      <w:r w:rsidRPr="1554BDB4">
        <w:rPr>
          <w:rFonts w:ascii="Avenir" w:hAnsi="Avenir"/>
          <w:b/>
          <w:color w:val="000000" w:themeColor="text1"/>
          <w:u w:val="single"/>
        </w:rPr>
        <w:t>Verifier</w:t>
      </w:r>
      <w:r w:rsidRPr="1554BDB4">
        <w:rPr>
          <w:rFonts w:ascii="Avenir" w:hAnsi="Avenir"/>
          <w:b/>
          <w:color w:val="000000" w:themeColor="text1"/>
        </w:rPr>
        <w:t xml:space="preserve"> </w:t>
      </w:r>
      <w:r w:rsidRPr="1554BDB4">
        <w:rPr>
          <w:rFonts w:ascii="Avenir" w:hAnsi="Avenir"/>
          <w:color w:val="000000" w:themeColor="text1"/>
        </w:rPr>
        <w:t>– Responsible Third-Party auditor that will perform Validation and Verification process. Verifier will validate and verify the Project Plan, Monitoring Plan, Monitoring Reports, and evidence of Project Activities.</w:t>
      </w:r>
    </w:p>
    <w:p w14:paraId="5607AE86" w14:textId="77777777" w:rsidR="00BD72E1" w:rsidRPr="00F04EE2" w:rsidRDefault="00253FA4">
      <w:pPr>
        <w:rPr>
          <w:rFonts w:ascii="Avenir" w:hAnsi="Avenir"/>
          <w:color w:val="000000"/>
        </w:rPr>
      </w:pPr>
      <w:r w:rsidRPr="00F04EE2">
        <w:rPr>
          <w:rFonts w:ascii="Avenir" w:hAnsi="Avenir"/>
        </w:rPr>
        <w:br w:type="page"/>
      </w:r>
    </w:p>
    <w:p w14:paraId="5607AE87" w14:textId="08BFDEE9" w:rsidR="00BD72E1" w:rsidRDefault="00253FA4">
      <w:pPr>
        <w:pStyle w:val="Heading2"/>
        <w:numPr>
          <w:ilvl w:val="1"/>
          <w:numId w:val="52"/>
        </w:numPr>
        <w:ind w:left="0" w:firstLine="0"/>
      </w:pPr>
      <w:bookmarkStart w:id="140" w:name="_Toc150440576"/>
      <w:r>
        <w:lastRenderedPageBreak/>
        <w:t>ACRONYMS</w:t>
      </w:r>
      <w:bookmarkEnd w:id="140"/>
    </w:p>
    <w:p w14:paraId="5607AE88" w14:textId="77777777" w:rsidR="00BD72E1" w:rsidRDefault="00BD72E1"/>
    <w:p w14:paraId="5607AE89" w14:textId="77777777" w:rsidR="00BD72E1" w:rsidRPr="002256F4" w:rsidRDefault="00253FA4">
      <w:pPr>
        <w:numPr>
          <w:ilvl w:val="0"/>
          <w:numId w:val="51"/>
        </w:numPr>
        <w:pBdr>
          <w:top w:val="nil"/>
          <w:left w:val="nil"/>
          <w:bottom w:val="nil"/>
          <w:right w:val="nil"/>
          <w:between w:val="nil"/>
        </w:pBdr>
        <w:spacing w:line="360" w:lineRule="auto"/>
        <w:ind w:left="714" w:hanging="357"/>
      </w:pPr>
      <w:r w:rsidRPr="1554BDB4">
        <w:rPr>
          <w:b/>
          <w:color w:val="000000" w:themeColor="text1"/>
        </w:rPr>
        <w:t xml:space="preserve"> CBD - </w:t>
      </w:r>
      <w:r w:rsidRPr="1554BDB4">
        <w:rPr>
          <w:color w:val="000000" w:themeColor="text1"/>
        </w:rPr>
        <w:t xml:space="preserve">United Nation´s Convention on Biological Diversity. </w:t>
      </w:r>
    </w:p>
    <w:p w14:paraId="5607AE8A" w14:textId="77777777" w:rsidR="00BD72E1" w:rsidRPr="002256F4" w:rsidRDefault="00253FA4">
      <w:pPr>
        <w:numPr>
          <w:ilvl w:val="0"/>
          <w:numId w:val="51"/>
        </w:numPr>
        <w:pBdr>
          <w:top w:val="nil"/>
          <w:left w:val="nil"/>
          <w:bottom w:val="nil"/>
          <w:right w:val="nil"/>
          <w:between w:val="nil"/>
        </w:pBdr>
        <w:spacing w:line="360" w:lineRule="auto"/>
        <w:ind w:left="714" w:hanging="357"/>
        <w:rPr>
          <w:b/>
          <w:color w:val="000000"/>
        </w:rPr>
      </w:pPr>
      <w:r w:rsidRPr="1554BDB4">
        <w:rPr>
          <w:b/>
          <w:color w:val="000000" w:themeColor="text1"/>
        </w:rPr>
        <w:t xml:space="preserve"> CICES - </w:t>
      </w:r>
      <w:r w:rsidRPr="1554BDB4">
        <w:rPr>
          <w:color w:val="000000" w:themeColor="text1"/>
        </w:rPr>
        <w:t>Common International Classification of Ecosystem Services.</w:t>
      </w:r>
    </w:p>
    <w:p w14:paraId="187FF6EE" w14:textId="00BEC042" w:rsidR="004F7D02" w:rsidRPr="00AF657E" w:rsidRDefault="00253FA4">
      <w:pPr>
        <w:numPr>
          <w:ilvl w:val="0"/>
          <w:numId w:val="51"/>
        </w:numPr>
        <w:pBdr>
          <w:top w:val="nil"/>
          <w:left w:val="nil"/>
          <w:bottom w:val="nil"/>
          <w:right w:val="nil"/>
          <w:between w:val="nil"/>
        </w:pBdr>
        <w:spacing w:line="360" w:lineRule="auto"/>
        <w:ind w:left="714" w:hanging="357"/>
        <w:rPr>
          <w:b/>
          <w:color w:val="000000"/>
        </w:rPr>
      </w:pPr>
      <w:r w:rsidRPr="002256F4">
        <w:rPr>
          <w:b/>
          <w:color w:val="000000"/>
        </w:rPr>
        <w:t xml:space="preserve"> </w:t>
      </w:r>
      <w:r w:rsidR="004F7D02">
        <w:rPr>
          <w:b/>
          <w:color w:val="000000"/>
        </w:rPr>
        <w:t xml:space="preserve">EBV – </w:t>
      </w:r>
      <w:r w:rsidR="00883608" w:rsidRPr="00AF657E">
        <w:rPr>
          <w:bCs/>
          <w:color w:val="000000"/>
        </w:rPr>
        <w:t>Essential Biodiversity Variables</w:t>
      </w:r>
    </w:p>
    <w:p w14:paraId="47BD5AC5" w14:textId="3C4395A7" w:rsidR="005E6D59" w:rsidRPr="003158E2" w:rsidRDefault="005E6D59" w:rsidP="003158E2">
      <w:pPr>
        <w:numPr>
          <w:ilvl w:val="0"/>
          <w:numId w:val="51"/>
        </w:numPr>
        <w:pBdr>
          <w:top w:val="nil"/>
          <w:left w:val="nil"/>
          <w:bottom w:val="nil"/>
          <w:right w:val="nil"/>
          <w:between w:val="nil"/>
        </w:pBdr>
        <w:spacing w:line="360" w:lineRule="auto"/>
        <w:ind w:left="714" w:hanging="357"/>
        <w:rPr>
          <w:color w:val="000000"/>
        </w:rPr>
      </w:pPr>
      <w:r w:rsidRPr="1554BDB4">
        <w:rPr>
          <w:rFonts w:eastAsia="Arial" w:cs="Arial"/>
          <w:b/>
          <w:color w:val="000000" w:themeColor="text1"/>
        </w:rPr>
        <w:t>ESI -</w:t>
      </w:r>
      <w:r w:rsidRPr="1554BDB4">
        <w:rPr>
          <w:rFonts w:eastAsia="Arial" w:cs="Arial"/>
          <w:color w:val="000000" w:themeColor="text1"/>
        </w:rPr>
        <w:t xml:space="preserve"> </w:t>
      </w:r>
      <w:r w:rsidRPr="1554BDB4">
        <w:rPr>
          <w:color w:val="000000" w:themeColor="text1"/>
        </w:rPr>
        <w:t>Environmental Stewardship Indicators</w:t>
      </w:r>
    </w:p>
    <w:p w14:paraId="5607AE8B" w14:textId="3BD293E1" w:rsidR="00BD72E1" w:rsidRPr="00AF657E" w:rsidRDefault="00253FA4">
      <w:pPr>
        <w:numPr>
          <w:ilvl w:val="0"/>
          <w:numId w:val="51"/>
        </w:numPr>
        <w:pBdr>
          <w:top w:val="nil"/>
          <w:left w:val="nil"/>
          <w:bottom w:val="nil"/>
          <w:right w:val="nil"/>
          <w:between w:val="nil"/>
        </w:pBdr>
        <w:spacing w:line="360" w:lineRule="auto"/>
        <w:ind w:left="714" w:hanging="357"/>
        <w:rPr>
          <w:b/>
          <w:color w:val="000000"/>
        </w:rPr>
      </w:pPr>
      <w:r w:rsidRPr="002256F4">
        <w:rPr>
          <w:b/>
          <w:color w:val="000000"/>
        </w:rPr>
        <w:t xml:space="preserve">GBF - </w:t>
      </w:r>
      <w:r w:rsidRPr="002256F4">
        <w:rPr>
          <w:color w:val="000000"/>
        </w:rPr>
        <w:t>Global Biodiversity Framework.</w:t>
      </w:r>
    </w:p>
    <w:p w14:paraId="67950DA3" w14:textId="2E00E67B" w:rsidR="002857B7" w:rsidRPr="00AD1BBD" w:rsidRDefault="002857B7" w:rsidP="003158E2">
      <w:pPr>
        <w:numPr>
          <w:ilvl w:val="0"/>
          <w:numId w:val="51"/>
        </w:numPr>
        <w:pBdr>
          <w:top w:val="nil"/>
          <w:left w:val="nil"/>
          <w:bottom w:val="nil"/>
          <w:right w:val="nil"/>
          <w:between w:val="nil"/>
        </w:pBdr>
        <w:spacing w:line="360" w:lineRule="auto"/>
        <w:ind w:left="714" w:hanging="357"/>
        <w:rPr>
          <w:color w:val="000000"/>
        </w:rPr>
      </w:pPr>
      <w:r w:rsidRPr="1554BDB4">
        <w:rPr>
          <w:rFonts w:eastAsia="Arial" w:cs="Arial"/>
          <w:b/>
          <w:color w:val="000000" w:themeColor="text1"/>
        </w:rPr>
        <w:t>HQ -</w:t>
      </w:r>
      <w:r w:rsidRPr="1554BDB4">
        <w:rPr>
          <w:color w:val="000000" w:themeColor="text1"/>
        </w:rPr>
        <w:t xml:space="preserve"> Habitat Quality</w:t>
      </w:r>
    </w:p>
    <w:p w14:paraId="5607AE8C" w14:textId="112D6568" w:rsidR="00BD72E1" w:rsidRPr="002256F4" w:rsidRDefault="00253FA4">
      <w:pPr>
        <w:numPr>
          <w:ilvl w:val="0"/>
          <w:numId w:val="51"/>
        </w:numPr>
        <w:pBdr>
          <w:top w:val="nil"/>
          <w:left w:val="nil"/>
          <w:bottom w:val="nil"/>
          <w:right w:val="nil"/>
          <w:between w:val="nil"/>
        </w:pBdr>
        <w:spacing w:line="360" w:lineRule="auto"/>
        <w:ind w:left="714" w:hanging="357"/>
        <w:rPr>
          <w:b/>
          <w:color w:val="000000"/>
        </w:rPr>
      </w:pPr>
      <w:r w:rsidRPr="1554BDB4">
        <w:rPr>
          <w:b/>
          <w:color w:val="000000" w:themeColor="text1"/>
        </w:rPr>
        <w:t xml:space="preserve"> </w:t>
      </w:r>
    </w:p>
    <w:p w14:paraId="5607AE8D" w14:textId="77777777" w:rsidR="00BD72E1" w:rsidRPr="002256F4" w:rsidRDefault="00253FA4">
      <w:pPr>
        <w:numPr>
          <w:ilvl w:val="0"/>
          <w:numId w:val="51"/>
        </w:numPr>
        <w:pBdr>
          <w:top w:val="nil"/>
          <w:left w:val="nil"/>
          <w:bottom w:val="nil"/>
          <w:right w:val="nil"/>
          <w:between w:val="nil"/>
        </w:pBdr>
        <w:spacing w:line="360" w:lineRule="auto"/>
        <w:ind w:left="714" w:hanging="357"/>
        <w:rPr>
          <w:b/>
          <w:color w:val="000000"/>
        </w:rPr>
      </w:pPr>
      <w:r w:rsidRPr="1554BDB4">
        <w:rPr>
          <w:b/>
          <w:color w:val="000000" w:themeColor="text1"/>
        </w:rPr>
        <w:t xml:space="preserve"> MRV – </w:t>
      </w:r>
      <w:r w:rsidRPr="1554BDB4">
        <w:rPr>
          <w:color w:val="000000" w:themeColor="text1"/>
        </w:rPr>
        <w:t>Monitoring, Reporting, and Verification activities.</w:t>
      </w:r>
    </w:p>
    <w:p w14:paraId="323E2860" w14:textId="70F5A1B3" w:rsidR="00714C91" w:rsidRPr="006D589B" w:rsidRDefault="00253FA4" w:rsidP="00D21F15">
      <w:pPr>
        <w:numPr>
          <w:ilvl w:val="0"/>
          <w:numId w:val="51"/>
        </w:numPr>
        <w:pBdr>
          <w:top w:val="nil"/>
          <w:left w:val="nil"/>
          <w:bottom w:val="nil"/>
          <w:right w:val="nil"/>
          <w:between w:val="nil"/>
        </w:pBdr>
        <w:spacing w:before="48" w:after="240" w:line="269" w:lineRule="auto"/>
        <w:ind w:hanging="359"/>
        <w:rPr>
          <w:rFonts w:eastAsia="Arial" w:cs="Arial"/>
          <w:color w:val="000000"/>
        </w:rPr>
      </w:pPr>
      <w:r w:rsidRPr="1554BDB4">
        <w:rPr>
          <w:b/>
          <w:color w:val="000000" w:themeColor="text1"/>
        </w:rPr>
        <w:t xml:space="preserve"> PES – </w:t>
      </w:r>
      <w:r w:rsidRPr="1554BDB4">
        <w:rPr>
          <w:color w:val="000000" w:themeColor="text1"/>
        </w:rPr>
        <w:t>Payments for Environmental Services.</w:t>
      </w:r>
    </w:p>
    <w:p w14:paraId="6C3F8A60" w14:textId="264A91D1" w:rsidR="000712AE" w:rsidRPr="00AF657E" w:rsidRDefault="000712AE" w:rsidP="00714C91">
      <w:pPr>
        <w:numPr>
          <w:ilvl w:val="0"/>
          <w:numId w:val="51"/>
        </w:numPr>
        <w:pBdr>
          <w:top w:val="nil"/>
          <w:left w:val="nil"/>
          <w:bottom w:val="nil"/>
          <w:right w:val="nil"/>
          <w:between w:val="nil"/>
        </w:pBdr>
        <w:spacing w:line="360" w:lineRule="auto"/>
        <w:ind w:left="714" w:hanging="357"/>
        <w:rPr>
          <w:rFonts w:eastAsia="Arial" w:cs="Arial"/>
          <w:color w:val="000000"/>
        </w:rPr>
      </w:pPr>
      <w:r w:rsidRPr="002256F4">
        <w:rPr>
          <w:b/>
          <w:color w:val="000000"/>
        </w:rPr>
        <w:t xml:space="preserve">SDG - </w:t>
      </w:r>
      <w:r w:rsidRPr="002256F4">
        <w:rPr>
          <w:color w:val="000000"/>
        </w:rPr>
        <w:t>The United Nation´s Sustainable Development Goals.</w:t>
      </w:r>
    </w:p>
    <w:p w14:paraId="5607AE8F" w14:textId="311ACD37" w:rsidR="00BD72E1" w:rsidRPr="002256F4" w:rsidRDefault="00253FA4" w:rsidP="00714C91">
      <w:pPr>
        <w:numPr>
          <w:ilvl w:val="0"/>
          <w:numId w:val="51"/>
        </w:numPr>
        <w:pBdr>
          <w:top w:val="nil"/>
          <w:left w:val="nil"/>
          <w:bottom w:val="nil"/>
          <w:right w:val="nil"/>
          <w:between w:val="nil"/>
        </w:pBdr>
        <w:spacing w:line="360" w:lineRule="auto"/>
        <w:ind w:left="714" w:hanging="357"/>
        <w:rPr>
          <w:rFonts w:eastAsia="Arial" w:cs="Arial"/>
          <w:color w:val="000000"/>
        </w:rPr>
      </w:pPr>
      <w:r w:rsidRPr="1554BDB4">
        <w:rPr>
          <w:b/>
          <w:color w:val="000000" w:themeColor="text1"/>
        </w:rPr>
        <w:t>USp</w:t>
      </w:r>
      <w:r w:rsidRPr="1554BDB4">
        <w:rPr>
          <w:color w:val="000000" w:themeColor="text1"/>
        </w:rPr>
        <w:t xml:space="preserve"> - Umbrella Species </w:t>
      </w:r>
    </w:p>
    <w:p w14:paraId="7ADD68D3" w14:textId="4679C1E7" w:rsidR="00B1042E" w:rsidRPr="002256F4" w:rsidRDefault="00B1042E" w:rsidP="00714C91">
      <w:pPr>
        <w:numPr>
          <w:ilvl w:val="0"/>
          <w:numId w:val="51"/>
        </w:numPr>
        <w:pBdr>
          <w:top w:val="nil"/>
          <w:left w:val="nil"/>
          <w:bottom w:val="nil"/>
          <w:right w:val="nil"/>
          <w:between w:val="nil"/>
        </w:pBdr>
        <w:spacing w:line="360" w:lineRule="auto"/>
        <w:ind w:left="714" w:hanging="357"/>
        <w:rPr>
          <w:rFonts w:eastAsia="Arial" w:cs="Arial"/>
          <w:color w:val="000000"/>
        </w:rPr>
      </w:pPr>
      <w:r w:rsidRPr="1554BDB4">
        <w:rPr>
          <w:b/>
          <w:color w:val="000000" w:themeColor="text1"/>
        </w:rPr>
        <w:t>USG –</w:t>
      </w:r>
      <w:r w:rsidRPr="1554BDB4">
        <w:rPr>
          <w:color w:val="000000" w:themeColor="text1"/>
        </w:rPr>
        <w:t xml:space="preserve"> Umbrella Species Guideline</w:t>
      </w:r>
    </w:p>
    <w:p w14:paraId="688AE81F" w14:textId="4D6C74BB" w:rsidR="00B1042E" w:rsidRPr="002256F4" w:rsidRDefault="00B1042E" w:rsidP="00714C91">
      <w:pPr>
        <w:numPr>
          <w:ilvl w:val="0"/>
          <w:numId w:val="51"/>
        </w:numPr>
        <w:pBdr>
          <w:top w:val="nil"/>
          <w:left w:val="nil"/>
          <w:bottom w:val="nil"/>
          <w:right w:val="nil"/>
          <w:between w:val="nil"/>
        </w:pBdr>
        <w:spacing w:line="360" w:lineRule="auto"/>
        <w:ind w:left="714" w:hanging="357"/>
        <w:rPr>
          <w:rFonts w:eastAsia="Arial" w:cs="Arial"/>
          <w:color w:val="000000"/>
        </w:rPr>
      </w:pPr>
      <w:r w:rsidRPr="1554BDB4">
        <w:rPr>
          <w:b/>
          <w:color w:val="000000" w:themeColor="text1"/>
        </w:rPr>
        <w:t>USH –</w:t>
      </w:r>
      <w:r w:rsidRPr="1554BDB4">
        <w:rPr>
          <w:color w:val="000000" w:themeColor="text1"/>
        </w:rPr>
        <w:t xml:space="preserve"> Umbrella Species Health</w:t>
      </w:r>
    </w:p>
    <w:p w14:paraId="5607AE90" w14:textId="77777777" w:rsidR="00BD72E1" w:rsidRDefault="00253FA4">
      <w:pPr>
        <w:rPr>
          <w:rFonts w:ascii="Avenir" w:eastAsia="Avenir" w:hAnsi="Avenir" w:cs="Avenir"/>
          <w:color w:val="000000"/>
        </w:rPr>
      </w:pPr>
      <w:r>
        <w:br w:type="page"/>
      </w:r>
    </w:p>
    <w:p w14:paraId="5607AE91" w14:textId="77777777" w:rsidR="00BD72E1" w:rsidRDefault="00253FA4">
      <w:pPr>
        <w:pStyle w:val="Heading2"/>
        <w:numPr>
          <w:ilvl w:val="1"/>
          <w:numId w:val="39"/>
        </w:numPr>
        <w:ind w:left="0" w:firstLine="0"/>
      </w:pPr>
      <w:bookmarkStart w:id="141" w:name="_Toc150440577"/>
      <w:r>
        <w:lastRenderedPageBreak/>
        <w:t>INTRODUCTION</w:t>
      </w:r>
      <w:bookmarkEnd w:id="141"/>
    </w:p>
    <w:p w14:paraId="5607AE92" w14:textId="77777777" w:rsidR="00BD72E1" w:rsidRDefault="00BD72E1"/>
    <w:p w14:paraId="5607AE93" w14:textId="47BB1C55" w:rsidR="00BD72E1" w:rsidRPr="00B04E81" w:rsidRDefault="00253FA4">
      <w:pPr>
        <w:pBdr>
          <w:top w:val="nil"/>
          <w:left w:val="nil"/>
          <w:bottom w:val="nil"/>
          <w:right w:val="nil"/>
          <w:between w:val="nil"/>
        </w:pBdr>
        <w:spacing w:before="48" w:after="240" w:line="269" w:lineRule="auto"/>
        <w:rPr>
          <w:color w:val="000000"/>
        </w:rPr>
      </w:pPr>
      <w:r w:rsidRPr="00B04E81">
        <w:rPr>
          <w:color w:val="000000"/>
        </w:rPr>
        <w:t>Nature is composed of ecosystems that harbor diversity of biotic and abiotic elements. According to the</w:t>
      </w:r>
      <w:r w:rsidR="00C8782A">
        <w:rPr>
          <w:color w:val="000000"/>
        </w:rPr>
        <w:t xml:space="preserve"> </w:t>
      </w:r>
      <w:r w:rsidRPr="00B04E81">
        <w:rPr>
          <w:color w:val="000000"/>
        </w:rPr>
        <w:t>Convention on Biological Diversity (</w:t>
      </w:r>
      <w:r w:rsidRPr="00B04E81">
        <w:rPr>
          <w:b/>
          <w:color w:val="000000"/>
        </w:rPr>
        <w:t>CBD</w:t>
      </w:r>
      <w:r>
        <w:rPr>
          <w:color w:val="000000"/>
        </w:rPr>
        <w:t>)</w:t>
      </w:r>
      <w:r w:rsidR="00842D95">
        <w:rPr>
          <w:rStyle w:val="FootnoteReference"/>
          <w:color w:val="000000"/>
        </w:rPr>
        <w:footnoteReference w:id="5"/>
      </w:r>
      <w:r>
        <w:rPr>
          <w:color w:val="000000"/>
        </w:rPr>
        <w:t>,</w:t>
      </w:r>
      <w:r w:rsidRPr="00B04E81">
        <w:rPr>
          <w:color w:val="000000"/>
        </w:rPr>
        <w:t xml:space="preserve"> biodiversity can be explained as the variability of living organisms of all origins. The </w:t>
      </w:r>
      <w:r w:rsidR="009B6CB0">
        <w:rPr>
          <w:color w:val="000000"/>
        </w:rPr>
        <w:t>i</w:t>
      </w:r>
      <w:r w:rsidR="009B6CB0" w:rsidRPr="009B6CB0">
        <w:rPr>
          <w:color w:val="000000"/>
        </w:rPr>
        <w:t xml:space="preserve">nteractions between organisms are responsible for ecosystem functions, which generate ecosystem </w:t>
      </w:r>
      <w:r w:rsidRPr="00B04E81">
        <w:rPr>
          <w:color w:val="000000"/>
        </w:rPr>
        <w:t>services</w:t>
      </w:r>
      <w:r w:rsidR="008C12D8">
        <w:rPr>
          <w:rStyle w:val="FootnoteReference"/>
          <w:color w:val="000000"/>
        </w:rPr>
        <w:footnoteReference w:id="6"/>
      </w:r>
      <w:r>
        <w:rPr>
          <w:color w:val="000000"/>
        </w:rPr>
        <w:t>.</w:t>
      </w:r>
    </w:p>
    <w:p w14:paraId="5607AE94" w14:textId="5F2EB568" w:rsidR="00BD72E1" w:rsidRPr="00B04E81" w:rsidRDefault="00253FA4">
      <w:pPr>
        <w:pBdr>
          <w:top w:val="nil"/>
          <w:left w:val="nil"/>
          <w:bottom w:val="nil"/>
          <w:right w:val="nil"/>
          <w:between w:val="nil"/>
        </w:pBdr>
        <w:spacing w:before="48" w:after="240" w:line="269" w:lineRule="auto"/>
        <w:rPr>
          <w:color w:val="000000"/>
        </w:rPr>
      </w:pPr>
      <w:r w:rsidRPr="00B04E81">
        <w:rPr>
          <w:color w:val="000000"/>
        </w:rPr>
        <w:t>Ecosystem services are the benefits that nature provides for humanity. These services are of great importance for human well-being and economic activities. According to the Common International Classification of Ecosystem Services (</w:t>
      </w:r>
      <w:r w:rsidRPr="00AF657E">
        <w:rPr>
          <w:b/>
          <w:bCs/>
          <w:color w:val="000000"/>
        </w:rPr>
        <w:t>CICES</w:t>
      </w:r>
      <w:r w:rsidRPr="00B04E81">
        <w:rPr>
          <w:color w:val="000000"/>
        </w:rPr>
        <w:t xml:space="preserve">), three categories are considered: </w:t>
      </w:r>
      <w:r w:rsidRPr="00B04E81">
        <w:rPr>
          <w:b/>
          <w:color w:val="000000"/>
        </w:rPr>
        <w:t>(i)</w:t>
      </w:r>
      <w:r w:rsidRPr="00B04E81">
        <w:rPr>
          <w:color w:val="000000"/>
        </w:rPr>
        <w:t xml:space="preserve"> provision; </w:t>
      </w:r>
      <w:r w:rsidRPr="00B04E81">
        <w:rPr>
          <w:b/>
          <w:color w:val="000000"/>
        </w:rPr>
        <w:t>(ii)</w:t>
      </w:r>
      <w:r w:rsidRPr="00B04E81">
        <w:rPr>
          <w:color w:val="000000"/>
        </w:rPr>
        <w:t xml:space="preserve"> regulation</w:t>
      </w:r>
      <w:r w:rsidR="004D3CCD">
        <w:rPr>
          <w:color w:val="000000"/>
        </w:rPr>
        <w:t xml:space="preserve"> &amp; ma</w:t>
      </w:r>
      <w:r w:rsidR="00D81208">
        <w:rPr>
          <w:color w:val="000000"/>
        </w:rPr>
        <w:t>intenance</w:t>
      </w:r>
      <w:r w:rsidRPr="00B04E81">
        <w:rPr>
          <w:color w:val="000000"/>
        </w:rPr>
        <w:t xml:space="preserve">; and </w:t>
      </w:r>
      <w:r w:rsidRPr="00B04E81">
        <w:rPr>
          <w:b/>
          <w:color w:val="000000"/>
        </w:rPr>
        <w:t>(iii)</w:t>
      </w:r>
      <w:r w:rsidRPr="00B04E81">
        <w:rPr>
          <w:color w:val="000000"/>
        </w:rPr>
        <w:t xml:space="preserve"> cultural</w:t>
      </w:r>
      <w:r w:rsidR="001F3303">
        <w:rPr>
          <w:rStyle w:val="FootnoteReference"/>
          <w:color w:val="000000"/>
        </w:rPr>
        <w:footnoteReference w:id="7"/>
      </w:r>
      <w:r w:rsidRPr="00B04E81">
        <w:rPr>
          <w:color w:val="000000"/>
        </w:rPr>
        <w:t xml:space="preserve">. </w:t>
      </w:r>
      <w:sdt>
        <w:sdtPr>
          <w:tag w:val="goog_rdk_15"/>
          <w:id w:val="282161221"/>
          <w:showingPlcHdr/>
        </w:sdtPr>
        <w:sdtContent>
          <w:r w:rsidR="00E937E7">
            <w:t xml:space="preserve">     </w:t>
          </w:r>
        </w:sdtContent>
      </w:sdt>
      <w:r w:rsidRPr="00B04E81">
        <w:rPr>
          <w:color w:val="000000"/>
        </w:rPr>
        <w:t>Human actions that favor and enhance the conservation or improvement of ecosystems and maintenance of ecosystem services are known as environmental services.</w:t>
      </w:r>
    </w:p>
    <w:p w14:paraId="5607AE96" w14:textId="295D9A4C" w:rsidR="00BD72E1" w:rsidRPr="00B04E81" w:rsidRDefault="00253FA4">
      <w:pPr>
        <w:pBdr>
          <w:top w:val="nil"/>
          <w:left w:val="nil"/>
          <w:bottom w:val="nil"/>
          <w:right w:val="nil"/>
          <w:between w:val="nil"/>
        </w:pBdr>
        <w:spacing w:before="48" w:after="240" w:line="269" w:lineRule="auto"/>
        <w:rPr>
          <w:color w:val="000000"/>
        </w:rPr>
      </w:pPr>
      <w:bookmarkStart w:id="142" w:name="_heading=h.17dp8vu" w:colFirst="0" w:colLast="0"/>
      <w:bookmarkEnd w:id="142"/>
      <w:r w:rsidRPr="00B04E81">
        <w:rPr>
          <w:color w:val="000000"/>
        </w:rPr>
        <w:t xml:space="preserve">The </w:t>
      </w:r>
      <w:r w:rsidRPr="00CB695F">
        <w:rPr>
          <w:color w:val="000000"/>
        </w:rPr>
        <w:t xml:space="preserve">Payment for </w:t>
      </w:r>
      <w:r w:rsidR="00833269" w:rsidRPr="00CB695F">
        <w:rPr>
          <w:color w:val="000000"/>
        </w:rPr>
        <w:t>Environmental</w:t>
      </w:r>
      <w:r w:rsidRPr="00CB695F">
        <w:rPr>
          <w:color w:val="000000"/>
        </w:rPr>
        <w:t xml:space="preserve"> Services</w:t>
      </w:r>
      <w:r w:rsidRPr="00B04E81">
        <w:rPr>
          <w:color w:val="000000"/>
        </w:rPr>
        <w:t xml:space="preserve"> (“</w:t>
      </w:r>
      <w:r w:rsidR="00FD7AC9" w:rsidRPr="00AF657E">
        <w:rPr>
          <w:b/>
          <w:bCs/>
          <w:color w:val="000000"/>
        </w:rPr>
        <w:t>PES</w:t>
      </w:r>
      <w:r w:rsidRPr="00B04E81">
        <w:rPr>
          <w:color w:val="000000"/>
        </w:rPr>
        <w:t xml:space="preserve">”) is an economic instrument that, following the “protector-receiver” principle, rewards and encourages </w:t>
      </w:r>
      <w:r w:rsidR="00A82C1D" w:rsidRPr="00A82C1D">
        <w:rPr>
          <w:color w:val="000000"/>
        </w:rPr>
        <w:t xml:space="preserve">individuals </w:t>
      </w:r>
      <w:r w:rsidR="00AC3387">
        <w:rPr>
          <w:color w:val="000000"/>
        </w:rPr>
        <w:t>and/</w:t>
      </w:r>
      <w:r w:rsidR="00A82C1D" w:rsidRPr="00A82C1D">
        <w:rPr>
          <w:color w:val="000000"/>
        </w:rPr>
        <w:t>or entities</w:t>
      </w:r>
      <w:r w:rsidRPr="00B04E81">
        <w:rPr>
          <w:color w:val="000000"/>
        </w:rPr>
        <w:t xml:space="preserve"> </w:t>
      </w:r>
      <w:r w:rsidR="00DA4FEE">
        <w:rPr>
          <w:color w:val="000000"/>
        </w:rPr>
        <w:t>that</w:t>
      </w:r>
      <w:r w:rsidRPr="00B04E81">
        <w:rPr>
          <w:color w:val="000000"/>
        </w:rPr>
        <w:t xml:space="preserve"> pro</w:t>
      </w:r>
      <w:r w:rsidR="00F4588E">
        <w:rPr>
          <w:color w:val="000000"/>
        </w:rPr>
        <w:t>mote</w:t>
      </w:r>
      <w:r w:rsidRPr="00B04E81">
        <w:rPr>
          <w:color w:val="000000"/>
        </w:rPr>
        <w:t xml:space="preserve"> </w:t>
      </w:r>
      <w:r w:rsidR="002273FB">
        <w:rPr>
          <w:color w:val="000000"/>
        </w:rPr>
        <w:t>environmental</w:t>
      </w:r>
      <w:r w:rsidRPr="00B04E81">
        <w:rPr>
          <w:color w:val="000000"/>
        </w:rPr>
        <w:t xml:space="preserve"> services, improving the profitability of activities for the protection and sustainable use of natural resources</w:t>
      </w:r>
      <w:r w:rsidR="00BF3F71">
        <w:rPr>
          <w:rStyle w:val="FootnoteReference"/>
          <w:color w:val="000000"/>
        </w:rPr>
        <w:footnoteReference w:id="8"/>
      </w:r>
      <w:r w:rsidRPr="00B04E81">
        <w:rPr>
          <w:color w:val="000000"/>
        </w:rPr>
        <w:t>.</w:t>
      </w:r>
      <w:bookmarkStart w:id="143" w:name="_heading=h.3rdcrjn" w:colFirst="0" w:colLast="0"/>
      <w:bookmarkEnd w:id="143"/>
      <w:r w:rsidRPr="00B04E81">
        <w:rPr>
          <w:color w:val="000000"/>
        </w:rPr>
        <w:t>Nevertheless, biodiversity stewardship is seldom recognized or compensated</w:t>
      </w:r>
      <w:r w:rsidR="00FD74AE">
        <w:rPr>
          <w:color w:val="000000"/>
        </w:rPr>
        <w:t>.</w:t>
      </w:r>
      <w:r w:rsidRPr="00B04E81">
        <w:rPr>
          <w:color w:val="000000"/>
        </w:rPr>
        <w:t xml:space="preserve"> </w:t>
      </w:r>
      <w:r w:rsidR="00FD74AE">
        <w:rPr>
          <w:color w:val="000000"/>
        </w:rPr>
        <w:t>I</w:t>
      </w:r>
      <w:r w:rsidRPr="00B04E81">
        <w:rPr>
          <w:color w:val="000000"/>
        </w:rPr>
        <w:t xml:space="preserve">n fact, in our carbon-centric </w:t>
      </w:r>
      <w:r w:rsidR="001B3498" w:rsidRPr="00B04E81">
        <w:rPr>
          <w:color w:val="000000"/>
        </w:rPr>
        <w:t xml:space="preserve">PES </w:t>
      </w:r>
      <w:r w:rsidRPr="00B04E81">
        <w:rPr>
          <w:color w:val="000000"/>
        </w:rPr>
        <w:t>global agenda, it is usually relegated to the background as a preferable outcome for nature-based solutions, but rarely as the main goal of projects.</w:t>
      </w:r>
    </w:p>
    <w:p w14:paraId="7039B5F6" w14:textId="29D95B90" w:rsidR="007C6C93" w:rsidRDefault="00F71122">
      <w:pPr>
        <w:pBdr>
          <w:top w:val="nil"/>
          <w:left w:val="nil"/>
          <w:bottom w:val="nil"/>
          <w:right w:val="nil"/>
          <w:between w:val="nil"/>
        </w:pBdr>
        <w:spacing w:before="48" w:after="240" w:line="269" w:lineRule="auto"/>
        <w:rPr>
          <w:color w:val="000000"/>
        </w:rPr>
      </w:pPr>
      <w:bookmarkStart w:id="144" w:name="_heading=h.26in1rg" w:colFirst="0" w:colLast="0"/>
      <w:bookmarkStart w:id="145" w:name="_heading=h.lnxbz9" w:colFirst="0" w:colLast="0"/>
      <w:bookmarkEnd w:id="144"/>
      <w:bookmarkEnd w:id="145"/>
      <w:r w:rsidRPr="00F71122">
        <w:rPr>
          <w:color w:val="000000"/>
        </w:rPr>
        <w:t xml:space="preserve">Moreover, the Aichi </w:t>
      </w:r>
      <w:r w:rsidR="00764E49">
        <w:rPr>
          <w:color w:val="000000"/>
        </w:rPr>
        <w:t>Biodiversity</w:t>
      </w:r>
      <w:r w:rsidR="00D30EA6">
        <w:rPr>
          <w:color w:val="000000"/>
        </w:rPr>
        <w:t xml:space="preserve"> </w:t>
      </w:r>
      <w:r w:rsidRPr="00F71122">
        <w:rPr>
          <w:color w:val="000000"/>
        </w:rPr>
        <w:t>Targets established through the Strategic Plan for Biodiversity 2011-2020 have not been met, bringing global multilateral organizations to a general standstill on biodiversity. Seeking to update the global targets for biodiversity, the United Nations, through the C</w:t>
      </w:r>
      <w:r w:rsidR="00F7553D">
        <w:rPr>
          <w:color w:val="000000"/>
        </w:rPr>
        <w:t>D</w:t>
      </w:r>
      <w:r w:rsidRPr="00F71122">
        <w:rPr>
          <w:color w:val="000000"/>
        </w:rPr>
        <w:t xml:space="preserve">B, is preparing the </w:t>
      </w:r>
      <w:r w:rsidR="00F7553D">
        <w:rPr>
          <w:color w:val="000000"/>
        </w:rPr>
        <w:t>P</w:t>
      </w:r>
      <w:r w:rsidRPr="00F71122">
        <w:rPr>
          <w:color w:val="000000"/>
        </w:rPr>
        <w:t>ost-2020 Global Biodiversity Framework (</w:t>
      </w:r>
      <w:r w:rsidRPr="007F24D9">
        <w:rPr>
          <w:b/>
          <w:bCs/>
          <w:color w:val="000000"/>
        </w:rPr>
        <w:t>GBF</w:t>
      </w:r>
      <w:r w:rsidRPr="00F71122">
        <w:rPr>
          <w:color w:val="000000"/>
        </w:rPr>
        <w:t>), with the following stated theory of change</w:t>
      </w:r>
      <w:r w:rsidR="00387518">
        <w:rPr>
          <w:rStyle w:val="FootnoteReference"/>
          <w:color w:val="000000"/>
        </w:rPr>
        <w:footnoteReference w:id="9"/>
      </w:r>
      <w:r w:rsidRPr="00F71122">
        <w:rPr>
          <w:color w:val="000000"/>
        </w:rPr>
        <w:t>:</w:t>
      </w:r>
    </w:p>
    <w:p w14:paraId="5607AE98" w14:textId="632AB35F" w:rsidR="00BD72E1" w:rsidRDefault="00253FA4">
      <w:pPr>
        <w:rPr>
          <w:i/>
          <w:sz w:val="20"/>
          <w:szCs w:val="20"/>
        </w:rPr>
      </w:pPr>
      <w:r>
        <w:rPr>
          <w:i/>
          <w:sz w:val="20"/>
          <w:szCs w:val="20"/>
        </w:rPr>
        <w:t xml:space="preserve">“The framework is built around a theory of change (see figure 1) which recognizes that urgent policy action globally, regionally and nationally is required to transform economic, social and financial models so that the trends that have exacerbated biodiversity loss will stabilize in the next 10 years (by 2030) and allow for the recovery of natural ecosystems in the following 20 years, with net improvements by 2050 to achieve the Convention’s vision of “living in harmony with nature by 2050”. It also assumes that a whole-of-government and society approach is necessary to make the changes </w:t>
      </w:r>
      <w:r>
        <w:rPr>
          <w:i/>
          <w:sz w:val="20"/>
          <w:szCs w:val="20"/>
        </w:rPr>
        <w:lastRenderedPageBreak/>
        <w:t xml:space="preserve">needed over the next 10 years as a steppingstone towards the achievement of the 2050 Vision. </w:t>
      </w:r>
      <w:r>
        <w:rPr>
          <w:b/>
          <w:i/>
          <w:sz w:val="20"/>
          <w:szCs w:val="20"/>
        </w:rPr>
        <w:t>As such, Governments and societies need to determine priorities and allocate financial and other resources</w:t>
      </w:r>
      <w:r>
        <w:rPr>
          <w:i/>
          <w:sz w:val="20"/>
          <w:szCs w:val="20"/>
        </w:rPr>
        <w:t>, internalize the value of nature, and recognize the cost of inaction.”</w:t>
      </w:r>
      <w:r w:rsidR="00DD1F3D">
        <w:rPr>
          <w:i/>
          <w:sz w:val="20"/>
          <w:szCs w:val="20"/>
        </w:rPr>
        <w:t xml:space="preserve"> (P.7)</w:t>
      </w:r>
      <w:r w:rsidR="00DD1F3D">
        <w:rPr>
          <w:rStyle w:val="FootnoteReference"/>
          <w:i/>
          <w:sz w:val="20"/>
          <w:szCs w:val="20"/>
        </w:rPr>
        <w:footnoteReference w:id="10"/>
      </w:r>
    </w:p>
    <w:p w14:paraId="5607AE9A" w14:textId="293B1A16" w:rsidR="00BD72E1" w:rsidRDefault="00BD72E1">
      <w:pPr>
        <w:keepNext/>
        <w:pBdr>
          <w:top w:val="nil"/>
          <w:left w:val="nil"/>
          <w:bottom w:val="nil"/>
          <w:right w:val="nil"/>
          <w:between w:val="nil"/>
        </w:pBdr>
        <w:spacing w:after="200"/>
        <w:jc w:val="center"/>
        <w:rPr>
          <w:rFonts w:ascii="Avenir" w:eastAsia="Avenir" w:hAnsi="Avenir" w:cs="Avenir"/>
          <w:b/>
          <w:color w:val="000000"/>
          <w:sz w:val="20"/>
          <w:szCs w:val="20"/>
        </w:rPr>
      </w:pPr>
    </w:p>
    <w:p w14:paraId="6018EF89" w14:textId="3C5068BC" w:rsidR="00A34DD1" w:rsidRDefault="00A34DD1">
      <w:pPr>
        <w:keepNext/>
        <w:pBdr>
          <w:top w:val="nil"/>
          <w:left w:val="nil"/>
          <w:bottom w:val="nil"/>
          <w:right w:val="nil"/>
          <w:between w:val="nil"/>
        </w:pBdr>
        <w:spacing w:after="200"/>
        <w:jc w:val="center"/>
        <w:rPr>
          <w:rFonts w:ascii="Avenir" w:eastAsia="Avenir" w:hAnsi="Avenir" w:cs="Avenir"/>
          <w:b/>
          <w:color w:val="000000"/>
          <w:sz w:val="20"/>
          <w:szCs w:val="20"/>
        </w:rPr>
      </w:pPr>
      <w:r w:rsidRPr="00A34DD1">
        <w:rPr>
          <w:rFonts w:ascii="Avenir" w:eastAsia="Avenir" w:hAnsi="Avenir" w:cs="Avenir"/>
          <w:b/>
          <w:noProof/>
          <w:color w:val="000000"/>
          <w:sz w:val="20"/>
          <w:szCs w:val="20"/>
        </w:rPr>
        <w:drawing>
          <wp:inline distT="0" distB="0" distL="0" distR="0" wp14:anchorId="73CED840" wp14:editId="614B0BEE">
            <wp:extent cx="6149873" cy="2743438"/>
            <wp:effectExtent l="0" t="0" r="3810" b="0"/>
            <wp:docPr id="768046104" name="Picture 768046104" descr="A diagram of a 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6104" name="Picture 1" descr="A diagram of a mission&#10;&#10;Description automatically generated"/>
                    <pic:cNvPicPr/>
                  </pic:nvPicPr>
                  <pic:blipFill>
                    <a:blip r:embed="rId18"/>
                    <a:stretch>
                      <a:fillRect/>
                    </a:stretch>
                  </pic:blipFill>
                  <pic:spPr>
                    <a:xfrm>
                      <a:off x="0" y="0"/>
                      <a:ext cx="6149873" cy="2743438"/>
                    </a:xfrm>
                    <a:prstGeom prst="rect">
                      <a:avLst/>
                    </a:prstGeom>
                  </pic:spPr>
                </pic:pic>
              </a:graphicData>
            </a:graphic>
          </wp:inline>
        </w:drawing>
      </w:r>
    </w:p>
    <w:p w14:paraId="5607AE9B" w14:textId="16C2B414" w:rsidR="00BD72E1" w:rsidRDefault="00253FA4">
      <w:pPr>
        <w:keepNext/>
        <w:pBdr>
          <w:top w:val="nil"/>
          <w:left w:val="nil"/>
          <w:bottom w:val="nil"/>
          <w:right w:val="nil"/>
          <w:between w:val="nil"/>
        </w:pBdr>
        <w:spacing w:after="200"/>
        <w:jc w:val="center"/>
        <w:rPr>
          <w:rFonts w:ascii="Avenir" w:eastAsia="Avenir" w:hAnsi="Avenir" w:cs="Avenir"/>
          <w:b/>
          <w:color w:val="000000"/>
          <w:sz w:val="20"/>
          <w:szCs w:val="20"/>
        </w:rPr>
      </w:pPr>
      <w:r>
        <w:rPr>
          <w:rFonts w:ascii="Avenir" w:eastAsia="Avenir" w:hAnsi="Avenir" w:cs="Avenir"/>
          <w:b/>
          <w:color w:val="000000"/>
          <w:sz w:val="20"/>
          <w:szCs w:val="20"/>
        </w:rPr>
        <w:t>Figure 1</w:t>
      </w:r>
      <w:r>
        <w:rPr>
          <w:rFonts w:ascii="Avenir" w:eastAsia="Avenir" w:hAnsi="Avenir" w:cs="Avenir"/>
          <w:i/>
          <w:color w:val="000000"/>
          <w:sz w:val="20"/>
          <w:szCs w:val="20"/>
        </w:rPr>
        <w:t xml:space="preserve"> Extracted Theory of </w:t>
      </w:r>
      <w:r w:rsidRPr="00D002EF">
        <w:rPr>
          <w:rFonts w:ascii="Avenir" w:eastAsia="Avenir" w:hAnsi="Avenir" w:cs="Avenir"/>
          <w:i/>
          <w:color w:val="000000"/>
          <w:sz w:val="20"/>
          <w:szCs w:val="20"/>
        </w:rPr>
        <w:t>Change figure from the</w:t>
      </w:r>
      <w:r w:rsidR="00AE7BC6" w:rsidRPr="007F24D9">
        <w:rPr>
          <w:rFonts w:ascii="Avenir" w:eastAsia="Avenir" w:hAnsi="Avenir" w:cs="Avenir"/>
          <w:i/>
          <w:color w:val="000000"/>
          <w:sz w:val="20"/>
          <w:szCs w:val="20"/>
        </w:rPr>
        <w:t xml:space="preserve"> last</w:t>
      </w:r>
      <w:r w:rsidRPr="00D002EF">
        <w:rPr>
          <w:rFonts w:ascii="Avenir" w:eastAsia="Avenir" w:hAnsi="Avenir" w:cs="Avenir"/>
          <w:i/>
          <w:color w:val="000000"/>
          <w:sz w:val="20"/>
          <w:szCs w:val="20"/>
        </w:rPr>
        <w:t xml:space="preserve"> draft of</w:t>
      </w:r>
      <w:r>
        <w:rPr>
          <w:rFonts w:ascii="Avenir" w:eastAsia="Avenir" w:hAnsi="Avenir" w:cs="Avenir"/>
          <w:i/>
          <w:color w:val="000000"/>
          <w:sz w:val="20"/>
          <w:szCs w:val="20"/>
        </w:rPr>
        <w:t xml:space="preserve"> the Post-2020 Global Biodiversity Framework</w:t>
      </w:r>
      <w:bookmarkStart w:id="146" w:name="_Ref149589452"/>
      <w:r w:rsidR="00AE7BC6">
        <w:rPr>
          <w:rStyle w:val="FootnoteReference"/>
          <w:rFonts w:ascii="Avenir" w:eastAsia="Avenir" w:hAnsi="Avenir" w:cs="Avenir"/>
          <w:i/>
          <w:color w:val="000000"/>
          <w:sz w:val="20"/>
          <w:szCs w:val="20"/>
        </w:rPr>
        <w:footnoteReference w:id="11"/>
      </w:r>
      <w:bookmarkEnd w:id="146"/>
      <w:r w:rsidR="00DC47D2">
        <w:t>.</w:t>
      </w:r>
    </w:p>
    <w:p w14:paraId="5607AE9C" w14:textId="77777777" w:rsidR="00BD72E1" w:rsidRDefault="00253FA4">
      <w:pPr>
        <w:pBdr>
          <w:top w:val="nil"/>
          <w:left w:val="nil"/>
          <w:bottom w:val="nil"/>
          <w:right w:val="nil"/>
          <w:between w:val="nil"/>
        </w:pBdr>
        <w:spacing w:before="48" w:after="240" w:line="269" w:lineRule="auto"/>
        <w:rPr>
          <w:color w:val="000000"/>
        </w:rPr>
      </w:pPr>
      <w:r>
        <w:rPr>
          <w:color w:val="000000"/>
        </w:rPr>
        <w:t>The above citation showcases the urgency for reliable and actionable tools to promote the allocation of resources for biodiversity protection and regeneration. Biodiversity loss needs to be stabilized by 2030, an ambitious yet crucial measure for avoiding ecological collapse in this century.</w:t>
      </w:r>
    </w:p>
    <w:p w14:paraId="5607AE9D" w14:textId="3C4B6A6F" w:rsidR="00BD72E1" w:rsidRPr="00BA6852" w:rsidRDefault="00253FA4">
      <w:pPr>
        <w:pBdr>
          <w:top w:val="nil"/>
          <w:left w:val="nil"/>
          <w:bottom w:val="nil"/>
          <w:right w:val="nil"/>
          <w:between w:val="nil"/>
        </w:pBdr>
        <w:spacing w:before="48" w:after="240" w:line="269" w:lineRule="auto"/>
        <w:rPr>
          <w:rStyle w:val="FootnoteReference"/>
          <w:rFonts w:ascii="Avenir" w:eastAsia="Avenir" w:hAnsi="Avenir" w:cs="Avenir"/>
          <w:i/>
          <w:sz w:val="20"/>
          <w:szCs w:val="20"/>
        </w:rPr>
      </w:pPr>
      <w:r>
        <w:rPr>
          <w:color w:val="000000"/>
        </w:rPr>
        <w:t xml:space="preserve">Considering these premises, the development of a PES framework </w:t>
      </w:r>
      <w:r w:rsidR="00481021">
        <w:rPr>
          <w:color w:val="000000"/>
        </w:rPr>
        <w:t>which</w:t>
      </w:r>
      <w:r w:rsidR="005F7159">
        <w:rPr>
          <w:color w:val="000000"/>
        </w:rPr>
        <w:t xml:space="preserve"> support the </w:t>
      </w:r>
      <w:r w:rsidR="004A107E">
        <w:rPr>
          <w:color w:val="000000"/>
        </w:rPr>
        <w:t xml:space="preserve">development of solutions to this </w:t>
      </w:r>
      <w:r w:rsidR="00481021">
        <w:rPr>
          <w:color w:val="000000"/>
        </w:rPr>
        <w:t xml:space="preserve">challenge </w:t>
      </w:r>
      <w:r>
        <w:rPr>
          <w:color w:val="000000"/>
        </w:rPr>
        <w:t>is urgently needed. Therefore, this methodology is intended to contribute Milestones A.1 and A.2 of Goal A and D.1</w:t>
      </w:r>
      <w:r w:rsidR="00C331F6">
        <w:rPr>
          <w:color w:val="000000"/>
        </w:rPr>
        <w:t xml:space="preserve"> and</w:t>
      </w:r>
      <w:r>
        <w:rPr>
          <w:color w:val="000000"/>
        </w:rPr>
        <w:t xml:space="preserve"> D.2 of Goal D of the GBF, as stated, in order</w:t>
      </w:r>
      <w:r w:rsidR="000B79B3" w:rsidRPr="007F24D9">
        <w:rPr>
          <w:rStyle w:val="FootnoteReference"/>
          <w:rFonts w:ascii="Avenir" w:eastAsia="Avenir" w:hAnsi="Avenir" w:cs="Avenir"/>
          <w:i/>
          <w:sz w:val="20"/>
          <w:szCs w:val="20"/>
        </w:rPr>
        <w:fldChar w:fldCharType="begin"/>
      </w:r>
      <w:r w:rsidR="000B79B3" w:rsidRPr="007F24D9">
        <w:rPr>
          <w:rStyle w:val="FootnoteReference"/>
          <w:rFonts w:ascii="Avenir" w:eastAsia="Avenir" w:hAnsi="Avenir" w:cs="Avenir"/>
          <w:i/>
          <w:sz w:val="20"/>
          <w:szCs w:val="20"/>
        </w:rPr>
        <w:instrText xml:space="preserve"> NOTEREF _Ref149589452 </w:instrText>
      </w:r>
      <w:r w:rsidR="000B79B3">
        <w:rPr>
          <w:rStyle w:val="FootnoteReference"/>
          <w:rFonts w:ascii="Avenir" w:eastAsia="Avenir" w:hAnsi="Avenir" w:cs="Avenir"/>
          <w:i/>
          <w:sz w:val="20"/>
          <w:szCs w:val="20"/>
        </w:rPr>
        <w:instrText xml:space="preserve"> \* MERGEFORMAT </w:instrText>
      </w:r>
      <w:r w:rsidR="000B79B3" w:rsidRPr="007F24D9">
        <w:rPr>
          <w:rStyle w:val="FootnoteReference"/>
          <w:rFonts w:ascii="Avenir" w:eastAsia="Avenir" w:hAnsi="Avenir" w:cs="Avenir"/>
          <w:i/>
          <w:sz w:val="20"/>
          <w:szCs w:val="20"/>
        </w:rPr>
        <w:fldChar w:fldCharType="separate"/>
      </w:r>
      <w:ins w:id="147" w:author="Sophia Simmons" w:date="2024-01-16T16:48:00Z">
        <w:r w:rsidR="00700139">
          <w:rPr>
            <w:rStyle w:val="FootnoteReference"/>
            <w:rFonts w:ascii="Avenir" w:eastAsia="Avenir" w:hAnsi="Avenir" w:cs="Avenir"/>
            <w:i/>
            <w:sz w:val="20"/>
            <w:szCs w:val="20"/>
          </w:rPr>
          <w:t>10</w:t>
        </w:r>
      </w:ins>
      <w:del w:id="148" w:author="Sophia Simmons" w:date="2024-01-16T16:48:00Z">
        <w:r w:rsidR="000B79B3" w:rsidRPr="007F24D9" w:rsidDel="00700139">
          <w:rPr>
            <w:rStyle w:val="FootnoteReference"/>
            <w:rFonts w:ascii="Avenir" w:eastAsia="Avenir" w:hAnsi="Avenir" w:cs="Avenir"/>
            <w:i/>
            <w:sz w:val="20"/>
            <w:szCs w:val="20"/>
          </w:rPr>
          <w:delText>9</w:delText>
        </w:r>
      </w:del>
      <w:r w:rsidR="000B79B3" w:rsidRPr="007F24D9">
        <w:rPr>
          <w:rStyle w:val="FootnoteReference"/>
          <w:rFonts w:ascii="Avenir" w:eastAsia="Avenir" w:hAnsi="Avenir" w:cs="Avenir"/>
          <w:i/>
          <w:sz w:val="20"/>
          <w:szCs w:val="20"/>
        </w:rPr>
        <w:fldChar w:fldCharType="end"/>
      </w:r>
      <w:r w:rsidR="000B79B3">
        <w:rPr>
          <w:rFonts w:ascii="Avenir" w:eastAsia="Avenir" w:hAnsi="Avenir" w:cs="Avenir"/>
          <w:i/>
          <w:sz w:val="20"/>
          <w:szCs w:val="20"/>
        </w:rPr>
        <w:t>:</w:t>
      </w:r>
    </w:p>
    <w:p w14:paraId="5607AE9E" w14:textId="7C7E4004" w:rsidR="00BD72E1" w:rsidRDefault="00253FA4">
      <w:pPr>
        <w:pBdr>
          <w:top w:val="nil"/>
          <w:left w:val="nil"/>
          <w:bottom w:val="nil"/>
          <w:right w:val="nil"/>
          <w:between w:val="nil"/>
        </w:pBdr>
        <w:spacing w:before="48" w:after="240" w:line="269" w:lineRule="auto"/>
        <w:rPr>
          <w:color w:val="000000"/>
        </w:rPr>
      </w:pPr>
      <w:r>
        <w:rPr>
          <w:b/>
          <w:color w:val="000000"/>
        </w:rPr>
        <w:t>(A.1)</w:t>
      </w:r>
      <w:r w:rsidR="008F0482">
        <w:rPr>
          <w:color w:val="000000"/>
        </w:rPr>
        <w:t xml:space="preserve"> </w:t>
      </w:r>
      <w:r w:rsidR="008F0482">
        <w:t>The integrity, connectivity and resilience of ecosystems are maintained, restored or enhanced, increasing by at least 5 per cent by 2030 and 15 per cent by 2050</w:t>
      </w:r>
    </w:p>
    <w:p w14:paraId="082A2DF1" w14:textId="029F28F2" w:rsidR="00305BE1" w:rsidRPr="00B14A53" w:rsidRDefault="00253FA4">
      <w:pPr>
        <w:pBdr>
          <w:top w:val="nil"/>
          <w:left w:val="nil"/>
          <w:bottom w:val="nil"/>
          <w:right w:val="nil"/>
          <w:between w:val="nil"/>
        </w:pBdr>
        <w:spacing w:before="48" w:after="240" w:line="269" w:lineRule="auto"/>
      </w:pPr>
      <w:r>
        <w:rPr>
          <w:b/>
          <w:color w:val="000000"/>
        </w:rPr>
        <w:t>(A.2</w:t>
      </w:r>
      <w:proofErr w:type="gramStart"/>
      <w:r>
        <w:rPr>
          <w:b/>
          <w:color w:val="000000"/>
        </w:rPr>
        <w:t>)</w:t>
      </w:r>
      <w:r>
        <w:rPr>
          <w:color w:val="000000"/>
        </w:rPr>
        <w:t xml:space="preserve"> </w:t>
      </w:r>
      <w:r w:rsidR="002567B3">
        <w:rPr>
          <w:color w:val="000000"/>
        </w:rPr>
        <w:t xml:space="preserve"> </w:t>
      </w:r>
      <w:r w:rsidR="005F52F1">
        <w:t>The</w:t>
      </w:r>
      <w:proofErr w:type="gramEnd"/>
      <w:r w:rsidR="005F52F1">
        <w:t xml:space="preserve"> human-induced extinction of species is halted, </w:t>
      </w:r>
      <w:r w:rsidR="008B03AE">
        <w:t xml:space="preserve">and the </w:t>
      </w:r>
      <w:r w:rsidR="005F52F1">
        <w:t xml:space="preserve">extinction risk is reduced by </w:t>
      </w:r>
      <w:r w:rsidR="008B03AE">
        <w:t xml:space="preserve">at least 10 per cent by </w:t>
      </w:r>
      <w:r w:rsidR="005F52F1">
        <w:t xml:space="preserve">2030 and </w:t>
      </w:r>
      <w:r w:rsidR="008B03AE">
        <w:t>by 2050, extinction rate and risk of species are reduced tenfold and the abundance of native wild species is increased to healthy and resilient levels;</w:t>
      </w:r>
    </w:p>
    <w:p w14:paraId="5607AEA0" w14:textId="2C8AE387" w:rsidR="00BD72E1" w:rsidRDefault="00253FA4">
      <w:pPr>
        <w:pBdr>
          <w:top w:val="nil"/>
          <w:left w:val="nil"/>
          <w:bottom w:val="nil"/>
          <w:right w:val="nil"/>
          <w:between w:val="nil"/>
        </w:pBdr>
        <w:spacing w:before="48" w:after="240" w:line="269" w:lineRule="auto"/>
        <w:rPr>
          <w:color w:val="000000"/>
        </w:rPr>
      </w:pPr>
      <w:r>
        <w:rPr>
          <w:b/>
          <w:color w:val="000000"/>
        </w:rPr>
        <w:t>(D.1)</w:t>
      </w:r>
      <w:r>
        <w:rPr>
          <w:color w:val="000000"/>
        </w:rPr>
        <w:t xml:space="preserve"> </w:t>
      </w:r>
      <w:r w:rsidR="00043378">
        <w:t xml:space="preserve">Adequate means of implementation, including financial resources, capacity-building, technical and scientific cooperation, and access to and transfer of technology to fully implement the Kunming-Montreal global biodiversity framework are secured and equitably accessible to all Parties, </w:t>
      </w:r>
      <w:r w:rsidR="00043378">
        <w:lastRenderedPageBreak/>
        <w:t>especially developing countries, in particular the least developed countries and small island developing States, as well as countries with economies in transition, progressively closing the biodiversity finance gap of 700 billion dollars per year, and aligning financial flows with the Kunming-Montreal Global Biodiversity Framework and the 2050 Vision for Biodiversity</w:t>
      </w:r>
    </w:p>
    <w:p w14:paraId="5607AEA1" w14:textId="67478BBB" w:rsidR="00BD72E1" w:rsidRDefault="00253FA4">
      <w:pPr>
        <w:pBdr>
          <w:top w:val="nil"/>
          <w:left w:val="nil"/>
          <w:bottom w:val="nil"/>
          <w:right w:val="nil"/>
          <w:between w:val="nil"/>
        </w:pBdr>
        <w:spacing w:before="48" w:after="240" w:line="269" w:lineRule="auto"/>
        <w:rPr>
          <w:color w:val="000000"/>
        </w:rPr>
      </w:pPr>
      <w:r>
        <w:rPr>
          <w:b/>
          <w:color w:val="000000"/>
        </w:rPr>
        <w:t>(D.2)</w:t>
      </w:r>
      <w:r>
        <w:rPr>
          <w:color w:val="000000"/>
        </w:rPr>
        <w:t xml:space="preserve"> </w:t>
      </w:r>
      <w:r w:rsidR="00D67B13">
        <w:t xml:space="preserve">Adequate means of implementation to fully implement the post-2020 global biodiversity framework </w:t>
      </w:r>
      <w:proofErr w:type="gramStart"/>
      <w:r w:rsidR="00D67B13">
        <w:t>are</w:t>
      </w:r>
      <w:proofErr w:type="gramEnd"/>
      <w:r w:rsidR="00D67B13">
        <w:t xml:space="preserve"> secured and employed by all</w:t>
      </w:r>
      <w:r w:rsidR="00C331F6">
        <w:t xml:space="preserve"> </w:t>
      </w:r>
      <w:r w:rsidR="00D67B13">
        <w:t>Parties with public and private financial flows aligned with the 2050 Vision.</w:t>
      </w:r>
      <w:r w:rsidR="00C331F6">
        <w:t xml:space="preserve"> </w:t>
      </w:r>
    </w:p>
    <w:p w14:paraId="5607AEA3" w14:textId="26E7F9D2" w:rsidR="00BD72E1" w:rsidRDefault="00253FA4">
      <w:pPr>
        <w:pBdr>
          <w:top w:val="nil"/>
          <w:left w:val="nil"/>
          <w:bottom w:val="nil"/>
          <w:right w:val="nil"/>
          <w:between w:val="nil"/>
        </w:pBdr>
        <w:spacing w:before="48" w:after="240" w:line="269" w:lineRule="auto"/>
        <w:rPr>
          <w:color w:val="000000"/>
        </w:rPr>
      </w:pPr>
      <w:r>
        <w:rPr>
          <w:color w:val="000000"/>
        </w:rPr>
        <w:t>The intent of this Methodology is to create a mechanism that will significantly increase the number of protected hectares of habitat for a given Umbrella Species (</w:t>
      </w:r>
      <w:r w:rsidRPr="00EA0495">
        <w:rPr>
          <w:b/>
          <w:color w:val="000000"/>
        </w:rPr>
        <w:t>USp</w:t>
      </w:r>
      <w:r>
        <w:rPr>
          <w:color w:val="000000"/>
        </w:rPr>
        <w:t>), providing a general framework to incentivize the monitoring and assessment of Umbrella Species Health (</w:t>
      </w:r>
      <w:r w:rsidRPr="00EA0495">
        <w:rPr>
          <w:b/>
          <w:color w:val="000000"/>
        </w:rPr>
        <w:t>USH</w:t>
      </w:r>
      <w:r>
        <w:rPr>
          <w:color w:val="000000"/>
        </w:rPr>
        <w:t xml:space="preserve">) and </w:t>
      </w:r>
      <w:r w:rsidR="00D012A5">
        <w:rPr>
          <w:color w:val="000000"/>
        </w:rPr>
        <w:t>Habitat Quality (</w:t>
      </w:r>
      <w:r w:rsidR="00D012A5" w:rsidRPr="00B14A53">
        <w:rPr>
          <w:b/>
          <w:bCs/>
          <w:color w:val="000000"/>
        </w:rPr>
        <w:t>HQ</w:t>
      </w:r>
      <w:r w:rsidR="00D012A5">
        <w:rPr>
          <w:color w:val="000000"/>
        </w:rPr>
        <w:t xml:space="preserve">) </w:t>
      </w:r>
      <w:r>
        <w:rPr>
          <w:color w:val="000000"/>
        </w:rPr>
        <w:t>in various biomes, so that Land Stewards can receive PES for becoming stewards of a chosen USp occurring in the Property Area.</w:t>
      </w:r>
      <w:r>
        <w:rPr>
          <w:i/>
          <w:color w:val="000000"/>
        </w:rPr>
        <w:t xml:space="preserve"> </w:t>
      </w:r>
      <w:r>
        <w:rPr>
          <w:color w:val="000000"/>
        </w:rPr>
        <w:t xml:space="preserve">USH and </w:t>
      </w:r>
      <w:r w:rsidR="00A57583">
        <w:rPr>
          <w:color w:val="000000"/>
        </w:rPr>
        <w:t>HQ</w:t>
      </w:r>
      <w:r>
        <w:rPr>
          <w:color w:val="000000"/>
        </w:rPr>
        <w:t xml:space="preserve"> monitoring will be coupled with Environmental Stewardship Indicators (</w:t>
      </w:r>
      <w:r w:rsidRPr="00B14A53">
        <w:rPr>
          <w:b/>
          <w:bCs/>
          <w:color w:val="000000"/>
          <w:u w:val="single"/>
        </w:rPr>
        <w:t>ESI</w:t>
      </w:r>
      <w:r>
        <w:rPr>
          <w:color w:val="000000"/>
        </w:rPr>
        <w:t xml:space="preserve">) that can provide improvements to the USH and the </w:t>
      </w:r>
      <w:r w:rsidR="008061D1">
        <w:rPr>
          <w:color w:val="000000"/>
        </w:rPr>
        <w:t xml:space="preserve">HQ </w:t>
      </w:r>
      <w:r>
        <w:rPr>
          <w:color w:val="000000"/>
        </w:rPr>
        <w:t>of the Project Area, besides building and improving interactions between humans, communities, and USp.</w:t>
      </w:r>
    </w:p>
    <w:p w14:paraId="5607AEA4" w14:textId="77777777" w:rsidR="00BD72E1" w:rsidRDefault="00253FA4">
      <w:pPr>
        <w:pStyle w:val="Heading2"/>
        <w:numPr>
          <w:ilvl w:val="1"/>
          <w:numId w:val="39"/>
        </w:numPr>
        <w:ind w:left="0" w:firstLine="0"/>
      </w:pPr>
      <w:r>
        <w:t xml:space="preserve"> </w:t>
      </w:r>
      <w:bookmarkStart w:id="149" w:name="_Toc150440578"/>
      <w:r>
        <w:t>SCOPE</w:t>
      </w:r>
      <w:bookmarkEnd w:id="149"/>
    </w:p>
    <w:p w14:paraId="5607AEA5" w14:textId="77777777" w:rsidR="00BD72E1" w:rsidRDefault="00BD72E1"/>
    <w:p w14:paraId="5607AEA6" w14:textId="70FFA26C" w:rsidR="00BD72E1" w:rsidRDefault="00253FA4">
      <w:pPr>
        <w:rPr>
          <w:color w:val="000000"/>
        </w:rPr>
      </w:pPr>
      <w:r>
        <w:rPr>
          <w:color w:val="000000"/>
        </w:rPr>
        <w:t>Ecosystem management includes a wide variety of measures for the protection of living beings and their natural environments, including the conservation of animal and plant species</w:t>
      </w:r>
      <w:r w:rsidR="00927973">
        <w:rPr>
          <w:rStyle w:val="FootnoteReference"/>
          <w:color w:val="000000"/>
        </w:rPr>
        <w:footnoteReference w:id="12"/>
      </w:r>
      <w:r>
        <w:rPr>
          <w:color w:val="000000"/>
        </w:rPr>
        <w:t xml:space="preserve">. All species of an ecosystem maintain direct or indirect relationships with each other and are important for the existence and balance of a given environment. However, </w:t>
      </w:r>
      <w:r w:rsidR="0071026C" w:rsidRPr="0071026C">
        <w:rPr>
          <w:color w:val="000000"/>
        </w:rPr>
        <w:t>within</w:t>
      </w:r>
      <w:r>
        <w:rPr>
          <w:color w:val="000000"/>
        </w:rPr>
        <w:t xml:space="preserve"> this network of relationships there are some specific species that directly or indirectly establish fundamental connections with others and become a cornerstone for the balance and maintenance of the ecosystem. These species are known as Umbrella Species and play a vital role in the structure, function, and productivity of the ecosystem</w:t>
      </w:r>
      <w:bookmarkStart w:id="150" w:name="_Ref149766562"/>
      <w:r w:rsidR="002E131B">
        <w:rPr>
          <w:rStyle w:val="FootnoteReference"/>
          <w:color w:val="000000"/>
        </w:rPr>
        <w:footnoteReference w:id="13"/>
      </w:r>
      <w:bookmarkEnd w:id="150"/>
      <w:r w:rsidR="00C72C5A">
        <w:rPr>
          <w:color w:val="000000"/>
        </w:rPr>
        <w:t>.</w:t>
      </w:r>
    </w:p>
    <w:p w14:paraId="5607AEA7" w14:textId="77777777" w:rsidR="00BD72E1" w:rsidRDefault="00BD72E1"/>
    <w:p w14:paraId="15409372" w14:textId="6AEF81FA" w:rsidR="00A17EAB" w:rsidRDefault="00253FA4" w:rsidP="00ED55A0">
      <w:pPr>
        <w:rPr>
          <w:color w:val="000000"/>
        </w:rPr>
      </w:pPr>
      <w:r>
        <w:t xml:space="preserve">By the standards of scientific literature, USp are species that require a large habitat area whose ecological </w:t>
      </w:r>
      <w:r w:rsidRPr="00134443">
        <w:t>protection and stewardship results in the conservation of many other species at the</w:t>
      </w:r>
      <w:r w:rsidR="00FE475A">
        <w:t xml:space="preserve"> ecosystem</w:t>
      </w:r>
      <w:r w:rsidRPr="00134443">
        <w:t xml:space="preserve"> level</w:t>
      </w:r>
      <w:r w:rsidR="007C403C">
        <w:rPr>
          <w:rStyle w:val="FootnoteReference"/>
        </w:rPr>
        <w:footnoteReference w:id="14"/>
      </w:r>
      <w:r w:rsidRPr="00134443">
        <w:t>.</w:t>
      </w:r>
      <w:r w:rsidR="00E84F34">
        <w:rPr>
          <w:color w:val="000000"/>
        </w:rPr>
        <w:t xml:space="preserve"> </w:t>
      </w:r>
      <w:r w:rsidR="00256520" w:rsidRPr="00256520">
        <w:rPr>
          <w:color w:val="000000"/>
        </w:rPr>
        <w:t>As they tend to have large ranges, protecting endangered USp also indirectly conserves the habitat of many other species</w:t>
      </w:r>
      <w:r w:rsidR="00A863CD">
        <w:rPr>
          <w:color w:val="000000"/>
        </w:rPr>
        <w:t xml:space="preserve"> </w:t>
      </w:r>
      <w:r w:rsidR="00A863CD" w:rsidRPr="00A863CD">
        <w:rPr>
          <w:color w:val="000000"/>
        </w:rPr>
        <w:t xml:space="preserve">of fauna and flora, being good indicators for assessing the </w:t>
      </w:r>
      <w:r w:rsidR="004B2661">
        <w:rPr>
          <w:color w:val="000000"/>
        </w:rPr>
        <w:t xml:space="preserve">environmental quality of </w:t>
      </w:r>
      <w:r w:rsidR="00271D57" w:rsidRPr="00271D57">
        <w:rPr>
          <w:color w:val="000000"/>
        </w:rPr>
        <w:t>a determined ecosystem</w:t>
      </w:r>
      <w:r w:rsidR="00271D57">
        <w:rPr>
          <w:color w:val="000000"/>
        </w:rPr>
        <w:t xml:space="preserve">. </w:t>
      </w:r>
      <w:r w:rsidR="004B2661" w:rsidRPr="00134443" w:rsidDel="007C403C">
        <w:rPr>
          <w:color w:val="000000"/>
          <w:vertAlign w:val="superscript"/>
        </w:rPr>
        <w:t xml:space="preserve"> </w:t>
      </w:r>
    </w:p>
    <w:p w14:paraId="0D288B6F" w14:textId="77777777" w:rsidR="00A17EAB" w:rsidRDefault="00A17EAB" w:rsidP="00ED55A0">
      <w:pPr>
        <w:rPr>
          <w:color w:val="000000"/>
        </w:rPr>
      </w:pPr>
    </w:p>
    <w:p w14:paraId="274C82FD" w14:textId="788604C9" w:rsidR="00A17EAB" w:rsidRPr="00134443" w:rsidRDefault="00ED55A0" w:rsidP="00ED55A0">
      <w:pPr>
        <w:rPr>
          <w:color w:val="000000"/>
        </w:rPr>
      </w:pPr>
      <w:r w:rsidRPr="00ED55A0">
        <w:t>A</w:t>
      </w:r>
      <w:r w:rsidR="00421AEB">
        <w:t>nother</w:t>
      </w:r>
      <w:r w:rsidRPr="00ED55A0">
        <w:t xml:space="preserve"> widely used parameter for determining the urgency of preserving </w:t>
      </w:r>
      <w:r w:rsidR="006E471C">
        <w:t xml:space="preserve">specific </w:t>
      </w:r>
      <w:r w:rsidRPr="00ED55A0">
        <w:t>species is the identification of their conservation status, usually divided between</w:t>
      </w:r>
      <w:r w:rsidR="0013105B">
        <w:t xml:space="preserve"> Rare, Threatened or Endangered (RTE). Threatened and endangered species include species classified by the Red List of the International Union for Conservation of Nature (IUCN) as Vulnerable (VU), Endangered (EN) or Critically Endangered (CR) at a global or regional level, as well as nationally protected species</w:t>
      </w:r>
      <w:r w:rsidR="0049173B">
        <w:t>.</w:t>
      </w:r>
      <w:r w:rsidR="0013105B">
        <w:t xml:space="preserve"> </w:t>
      </w:r>
      <w:r w:rsidR="00C87012" w:rsidRPr="00C87012">
        <w:t>T</w:t>
      </w:r>
      <w:r w:rsidR="00A17EAB">
        <w:t xml:space="preserve">he </w:t>
      </w:r>
      <w:r w:rsidR="00A17EAB">
        <w:lastRenderedPageBreak/>
        <w:t>conservation status</w:t>
      </w:r>
      <w:r w:rsidR="00C87012" w:rsidRPr="00C87012">
        <w:t xml:space="preserve"> can complement U</w:t>
      </w:r>
      <w:r w:rsidR="00C87012">
        <w:t>Sp</w:t>
      </w:r>
      <w:r w:rsidR="00C87012" w:rsidRPr="00C87012">
        <w:t xml:space="preserve"> classification</w:t>
      </w:r>
      <w:r w:rsidR="00C87012">
        <w:t>,</w:t>
      </w:r>
      <w:r w:rsidR="00A17EAB">
        <w:t xml:space="preserve"> since</w:t>
      </w:r>
      <w:r w:rsidR="00794D8E" w:rsidRPr="00794D8E">
        <w:t xml:space="preserve"> it demonstrates the importance of the species not only for ecosystems, but at a national, global or biome level.</w:t>
      </w:r>
    </w:p>
    <w:p w14:paraId="5607AEAB" w14:textId="77777777" w:rsidR="00BD72E1" w:rsidRDefault="00BD72E1"/>
    <w:p w14:paraId="5607AEAC" w14:textId="39C093DE" w:rsidR="00BD72E1" w:rsidRDefault="00253FA4">
      <w:r w:rsidRPr="00FC393A">
        <w:t xml:space="preserve">Projects that assess </w:t>
      </w:r>
      <w:r w:rsidR="004B13A6" w:rsidRPr="00FC393A">
        <w:t xml:space="preserve">habitat quality </w:t>
      </w:r>
      <w:r w:rsidRPr="00FC393A">
        <w:t xml:space="preserve">with a focus on species that are good indicators for environmental </w:t>
      </w:r>
      <w:r w:rsidR="00AB238B">
        <w:t>health</w:t>
      </w:r>
      <w:r w:rsidRPr="00FC393A">
        <w:t xml:space="preserve"> have the advantage of numerous indirect benefits. However, the bottleneck of conservation projects is t</w:t>
      </w:r>
      <w:r w:rsidR="001014B5" w:rsidRPr="00B14A53">
        <w:t>o ensure the</w:t>
      </w:r>
      <w:r w:rsidRPr="00FC393A">
        <w:t xml:space="preserve"> sustainability of long-term actions that </w:t>
      </w:r>
      <w:r w:rsidR="00BA5C4A" w:rsidRPr="00B14A53">
        <w:t xml:space="preserve">generate </w:t>
      </w:r>
      <w:r w:rsidRPr="00FC393A">
        <w:t>stable, positive changes in the environment, thus guaranteeing the occurrence of a multitude of species along with the ecosystem services they provide.</w:t>
      </w:r>
      <w:r>
        <w:t xml:space="preserve"> </w:t>
      </w:r>
    </w:p>
    <w:p w14:paraId="5607AEAD" w14:textId="77777777" w:rsidR="00BD72E1" w:rsidRDefault="00BD72E1"/>
    <w:p w14:paraId="5607AEAE" w14:textId="0E04239D" w:rsidR="00BD72E1" w:rsidRDefault="00253FA4">
      <w:r>
        <w:t>This Methodology is intended to be a practice-based methodology (one which will be referred to as “</w:t>
      </w:r>
      <w:r>
        <w:rPr>
          <w:b/>
          <w:u w:val="single"/>
        </w:rPr>
        <w:t>Environmental Stewardship</w:t>
      </w:r>
      <w:r>
        <w:t xml:space="preserve">”), understanding that biodiversity stewardship is a complex and holistic endeavor, which can be deployed and fulfilled through a mix of indicators that make use of quantitative and qualitative data, using a holistically assessed and </w:t>
      </w:r>
      <w:sdt>
        <w:sdtPr>
          <w:tag w:val="goog_rdk_41"/>
          <w:id w:val="239524474"/>
        </w:sdtPr>
        <w:sdtContent/>
      </w:sdt>
      <w:sdt>
        <w:sdtPr>
          <w:tag w:val="goog_rdk_42"/>
          <w:id w:val="-668096346"/>
        </w:sdtPr>
        <w:sdtContent/>
      </w:sdt>
      <w:sdt>
        <w:sdtPr>
          <w:tag w:val="goog_rdk_43"/>
          <w:id w:val="1033311104"/>
        </w:sdtPr>
        <w:sdtContent/>
      </w:sdt>
      <w:r>
        <w:t>technology</w:t>
      </w:r>
      <w:r w:rsidR="00B07235">
        <w:t>-</w:t>
      </w:r>
      <w:r>
        <w:t>driven monitoring approach.</w:t>
      </w:r>
    </w:p>
    <w:p w14:paraId="5607AEAF" w14:textId="77777777" w:rsidR="00BD72E1" w:rsidRDefault="00BD72E1"/>
    <w:p w14:paraId="5607AEB0" w14:textId="55887ED4" w:rsidR="00BD72E1" w:rsidRDefault="00861C59">
      <w:r>
        <w:t xml:space="preserve"> </w:t>
      </w:r>
      <w:r w:rsidRPr="00861C59">
        <w:t>Additionally, the methodology aims to</w:t>
      </w:r>
      <w:r>
        <w:t xml:space="preserve"> provide</w:t>
      </w:r>
      <w:r w:rsidR="00253FA4">
        <w:t xml:space="preserve"> a general framework for the monitoring of USH and H</w:t>
      </w:r>
      <w:r w:rsidR="00126564">
        <w:t>Q</w:t>
      </w:r>
      <w:r w:rsidR="00253FA4">
        <w:t xml:space="preserve">, as well as the assessment of ESI, so that </w:t>
      </w:r>
      <w:r w:rsidR="00253FA4">
        <w:rPr>
          <w:i/>
        </w:rPr>
        <w:t>Land Stewards</w:t>
      </w:r>
      <w:r w:rsidR="00253FA4">
        <w:t xml:space="preserve"> can receive PES for becoming stewards of a chosen Umbrella Species occurring in the Property Area.</w:t>
      </w:r>
    </w:p>
    <w:p w14:paraId="5607AEB1" w14:textId="77777777" w:rsidR="00BD72E1" w:rsidRDefault="00BD72E1">
      <w:pPr>
        <w:ind w:firstLine="720"/>
      </w:pPr>
    </w:p>
    <w:p w14:paraId="5607AEB2" w14:textId="77777777" w:rsidR="00BD72E1" w:rsidRDefault="00253FA4">
      <w:r>
        <w:t xml:space="preserve">The </w:t>
      </w:r>
      <w:r>
        <w:rPr>
          <w:b/>
        </w:rPr>
        <w:t>Umbrella Species Health (USH) indicator</w:t>
      </w:r>
      <w:r>
        <w:t xml:space="preserve"> detailed in Chapter 4 has the following mandatory parameters:</w:t>
      </w:r>
    </w:p>
    <w:p w14:paraId="5607AEB3" w14:textId="77777777" w:rsidR="00BD72E1" w:rsidRDefault="00BD72E1">
      <w:pPr>
        <w:ind w:firstLine="720"/>
      </w:pPr>
    </w:p>
    <w:p w14:paraId="5607AEB4" w14:textId="4B9B8761" w:rsidR="00BD72E1" w:rsidRDefault="00253FA4">
      <w:pPr>
        <w:numPr>
          <w:ilvl w:val="0"/>
          <w:numId w:val="64"/>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Ecosystem Distribution </w:t>
      </w:r>
    </w:p>
    <w:p w14:paraId="5607AEB5" w14:textId="37768182" w:rsidR="00BD72E1" w:rsidRDefault="00253FA4">
      <w:pPr>
        <w:numPr>
          <w:ilvl w:val="0"/>
          <w:numId w:val="64"/>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 xml:space="preserve">Species </w:t>
      </w:r>
      <w:r w:rsidR="003A2DE5">
        <w:rPr>
          <w:rFonts w:ascii="Avenir" w:eastAsia="Avenir" w:hAnsi="Avenir" w:cs="Avenir"/>
          <w:color w:val="000000"/>
        </w:rPr>
        <w:t>Populations</w:t>
      </w:r>
    </w:p>
    <w:p w14:paraId="5607AEB6" w14:textId="77777777" w:rsidR="00BD72E1" w:rsidRDefault="00BD72E1">
      <w:pPr>
        <w:pBdr>
          <w:top w:val="nil"/>
          <w:left w:val="nil"/>
          <w:bottom w:val="nil"/>
          <w:right w:val="nil"/>
          <w:between w:val="nil"/>
        </w:pBdr>
        <w:ind w:left="714"/>
        <w:rPr>
          <w:rFonts w:ascii="Avenir" w:eastAsia="Avenir" w:hAnsi="Avenir" w:cs="Avenir"/>
          <w:color w:val="000000"/>
          <w:highlight w:val="red"/>
        </w:rPr>
      </w:pPr>
    </w:p>
    <w:p w14:paraId="5607AEB7" w14:textId="08FD1EFB" w:rsidR="00BD72E1" w:rsidRDefault="00253FA4">
      <w:r>
        <w:t xml:space="preserve">The </w:t>
      </w:r>
      <w:r w:rsidR="00BA2A97" w:rsidRPr="00BA2A97">
        <w:t>Habitat Quality</w:t>
      </w:r>
      <w:r w:rsidR="00BA2A97" w:rsidRPr="00BA2A97" w:rsidDel="00BA2A97">
        <w:t xml:space="preserve"> </w:t>
      </w:r>
      <w:r>
        <w:t>(</w:t>
      </w:r>
      <w:r w:rsidR="00BA2A97">
        <w:rPr>
          <w:b/>
        </w:rPr>
        <w:t>HQ</w:t>
      </w:r>
      <w:r>
        <w:rPr>
          <w:b/>
        </w:rPr>
        <w:t>) indicator</w:t>
      </w:r>
      <w:r>
        <w:t xml:space="preserve"> detailed in Chapter 5 has the following mandatory parameters: </w:t>
      </w:r>
    </w:p>
    <w:p w14:paraId="5607AEB8" w14:textId="77777777" w:rsidR="00BD72E1" w:rsidRDefault="00BD72E1"/>
    <w:p w14:paraId="5607AEB9" w14:textId="77777777" w:rsidR="00BD72E1" w:rsidRDefault="00253FA4">
      <w:pPr>
        <w:numPr>
          <w:ilvl w:val="0"/>
          <w:numId w:val="66"/>
        </w:numPr>
        <w:pBdr>
          <w:top w:val="nil"/>
          <w:left w:val="nil"/>
          <w:bottom w:val="nil"/>
          <w:right w:val="nil"/>
          <w:between w:val="nil"/>
        </w:pBdr>
      </w:pPr>
      <w:r>
        <w:rPr>
          <w:rFonts w:ascii="Avenir" w:eastAsia="Avenir" w:hAnsi="Avenir" w:cs="Avenir"/>
          <w:color w:val="000000"/>
        </w:rPr>
        <w:t>Community composition</w:t>
      </w:r>
    </w:p>
    <w:p w14:paraId="5607AEBA" w14:textId="77777777" w:rsidR="00BD72E1" w:rsidRDefault="00253FA4">
      <w:pPr>
        <w:numPr>
          <w:ilvl w:val="0"/>
          <w:numId w:val="66"/>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Ecosystem structure</w:t>
      </w:r>
    </w:p>
    <w:p w14:paraId="5607AEBB" w14:textId="77777777" w:rsidR="00BD72E1" w:rsidRDefault="00BD72E1">
      <w:pPr>
        <w:rPr>
          <w:highlight w:val="yellow"/>
        </w:rPr>
      </w:pPr>
    </w:p>
    <w:p w14:paraId="5607AEBC" w14:textId="28C448F4" w:rsidR="00BD72E1" w:rsidRDefault="00253FA4">
      <w:r>
        <w:t xml:space="preserve">Each USp will have a specific Umbrella Species Guideline </w:t>
      </w:r>
      <w:r w:rsidR="0042099D">
        <w:t>(</w:t>
      </w:r>
      <w:r w:rsidR="0042099D" w:rsidRPr="002256F4">
        <w:rPr>
          <w:b/>
          <w:bCs/>
          <w:color w:val="000000"/>
        </w:rPr>
        <w:t>USG</w:t>
      </w:r>
      <w:r w:rsidR="0042099D">
        <w:t>)</w:t>
      </w:r>
      <w:r w:rsidR="00864774">
        <w:t xml:space="preserve"> </w:t>
      </w:r>
      <w:r>
        <w:t xml:space="preserve">document </w:t>
      </w:r>
      <w:r w:rsidRPr="00332CF0">
        <w:rPr>
          <w:b/>
        </w:rPr>
        <w:t>USp Guideline</w:t>
      </w:r>
      <w:r>
        <w:t xml:space="preserve">, tailored for the reality and particularities of each USp, ecosystem, and habitat. Any Project Proponent can draft a USp Guideline, provided the document is based on best practices, peer-reviewed literature, and/or government or environmental agencies public guidelines, for public policy purposes (for more information, refer to Chapter </w:t>
      </w:r>
      <w:r w:rsidR="003E27EA">
        <w:t>6</w:t>
      </w:r>
      <w:r>
        <w:t>). All USp Guidelines will go through an in-depth scientific review and public comment process.</w:t>
      </w:r>
    </w:p>
    <w:p w14:paraId="5607AEBD" w14:textId="77777777" w:rsidR="00BD72E1" w:rsidRDefault="00BD72E1"/>
    <w:p w14:paraId="5607AEBE" w14:textId="7C1011DB" w:rsidR="00BD72E1" w:rsidRDefault="00000000">
      <w:sdt>
        <w:sdtPr>
          <w:tag w:val="goog_rdk_45"/>
          <w:id w:val="2024197380"/>
        </w:sdtPr>
        <w:sdtContent/>
      </w:sdt>
      <w:r w:rsidR="00F531E5">
        <w:t>T</w:t>
      </w:r>
      <w:r w:rsidR="00253FA4">
        <w:t xml:space="preserve">he USH and </w:t>
      </w:r>
      <w:r w:rsidR="000E48C7">
        <w:t xml:space="preserve">HQ </w:t>
      </w:r>
      <w:r w:rsidR="00253FA4">
        <w:t xml:space="preserve">indicators are available only in this present methodology general document. The USp </w:t>
      </w:r>
      <w:r w:rsidR="00EA0495">
        <w:t>Guideline provides</w:t>
      </w:r>
      <w:r w:rsidR="00253FA4">
        <w:t xml:space="preserve"> a system of continuous improvements to the USH and </w:t>
      </w:r>
      <w:r w:rsidR="000E48C7">
        <w:t xml:space="preserve">HQ </w:t>
      </w:r>
      <w:r w:rsidR="00253FA4">
        <w:t xml:space="preserve">of the Property Area, besides building and improving interactions between humans and animal communities, especially considering the USp. Three </w:t>
      </w:r>
      <w:r w:rsidR="00253FA4">
        <w:rPr>
          <w:b/>
        </w:rPr>
        <w:t xml:space="preserve">ESI </w:t>
      </w:r>
      <w:r w:rsidR="00253FA4">
        <w:t xml:space="preserve">are defined: </w:t>
      </w:r>
      <w:r w:rsidR="00253FA4">
        <w:rPr>
          <w:b/>
        </w:rPr>
        <w:t>(i)</w:t>
      </w:r>
      <w:r w:rsidR="00253FA4">
        <w:t xml:space="preserve"> Property Management; </w:t>
      </w:r>
      <w:r w:rsidR="00253FA4">
        <w:rPr>
          <w:b/>
        </w:rPr>
        <w:t>(ii)</w:t>
      </w:r>
      <w:r w:rsidR="00253FA4">
        <w:t xml:space="preserve"> Social Engagement; and </w:t>
      </w:r>
      <w:r w:rsidR="00253FA4">
        <w:rPr>
          <w:b/>
        </w:rPr>
        <w:t xml:space="preserve">(iii) </w:t>
      </w:r>
      <w:r w:rsidR="00253FA4">
        <w:t>Financial Strategy, chosen based on their possibility of providing a practice-based, systems-thinking, and integrated approach to US</w:t>
      </w:r>
      <w:r w:rsidR="00C96093">
        <w:t>p</w:t>
      </w:r>
      <w:r w:rsidR="00253FA4">
        <w:t xml:space="preserve"> stewardship. The ESI are defined in the USp Guideline only.</w:t>
      </w:r>
    </w:p>
    <w:p w14:paraId="5607AEBF" w14:textId="77777777" w:rsidR="00BD72E1" w:rsidRDefault="00BD72E1"/>
    <w:p w14:paraId="5607AEC0" w14:textId="77C07EBC" w:rsidR="00BD72E1" w:rsidRDefault="00253FA4">
      <w:r>
        <w:rPr>
          <w:b/>
        </w:rPr>
        <w:lastRenderedPageBreak/>
        <w:t>Figure 2</w:t>
      </w:r>
      <w:r>
        <w:t xml:space="preserve"> illustrates the structure of the methodology, showcasing the two main documents that must be followed: </w:t>
      </w:r>
      <w:r>
        <w:rPr>
          <w:b/>
        </w:rPr>
        <w:t>(i)</w:t>
      </w:r>
      <w:r>
        <w:t xml:space="preserve"> this main methodology document herein, with the Umbrella Species Health and </w:t>
      </w:r>
      <w:r w:rsidR="004B13A6">
        <w:t xml:space="preserve">Habitat Quality </w:t>
      </w:r>
      <w:r>
        <w:t xml:space="preserve">indicators; and </w:t>
      </w:r>
      <w:r>
        <w:rPr>
          <w:b/>
        </w:rPr>
        <w:t>(ii)</w:t>
      </w:r>
      <w:r>
        <w:t xml:space="preserve"> in the USp Guideline, with the Environmental Steward Indicators, as described above. </w:t>
      </w:r>
    </w:p>
    <w:p w14:paraId="5607AEC1" w14:textId="77777777" w:rsidR="00BD72E1" w:rsidRDefault="00BD72E1">
      <w:pPr>
        <w:ind w:firstLine="720"/>
      </w:pPr>
    </w:p>
    <w:p w14:paraId="322DA94B" w14:textId="7EA6615A" w:rsidR="00DB3375" w:rsidRDefault="00000000">
      <w:pPr>
        <w:pBdr>
          <w:top w:val="nil"/>
          <w:left w:val="nil"/>
          <w:bottom w:val="nil"/>
          <w:right w:val="nil"/>
          <w:between w:val="nil"/>
        </w:pBdr>
        <w:spacing w:after="200"/>
      </w:pPr>
      <w:sdt>
        <w:sdtPr>
          <w:tag w:val="goog_rdk_50"/>
          <w:id w:val="1262033318"/>
          <w:showingPlcHdr/>
        </w:sdtPr>
        <w:sdtContent>
          <w:r w:rsidR="00E937E7">
            <w:t xml:space="preserve">     </w:t>
          </w:r>
        </w:sdtContent>
      </w:sdt>
    </w:p>
    <w:p w14:paraId="0BA3369B" w14:textId="497E045A" w:rsidR="004B1B26" w:rsidRPr="00B14A53" w:rsidRDefault="004B1B26">
      <w:pPr>
        <w:pBdr>
          <w:top w:val="nil"/>
          <w:left w:val="nil"/>
          <w:bottom w:val="nil"/>
          <w:right w:val="nil"/>
          <w:between w:val="nil"/>
        </w:pBdr>
        <w:spacing w:after="200"/>
      </w:pPr>
      <w:r w:rsidRPr="004B1B26">
        <w:rPr>
          <w:noProof/>
        </w:rPr>
        <w:drawing>
          <wp:inline distT="0" distB="0" distL="0" distR="0" wp14:anchorId="0279C24C" wp14:editId="3E35B541">
            <wp:extent cx="6698615" cy="3618865"/>
            <wp:effectExtent l="0" t="0" r="6985" b="635"/>
            <wp:docPr id="303350761" name="Picture 30335076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50761" name="Imagem 1" descr="Uma imagem contendo Diagrama&#10;&#10;Descrição gerada automaticamente"/>
                    <pic:cNvPicPr/>
                  </pic:nvPicPr>
                  <pic:blipFill>
                    <a:blip r:embed="rId19"/>
                    <a:stretch>
                      <a:fillRect/>
                    </a:stretch>
                  </pic:blipFill>
                  <pic:spPr>
                    <a:xfrm>
                      <a:off x="0" y="0"/>
                      <a:ext cx="6698615" cy="3618865"/>
                    </a:xfrm>
                    <a:prstGeom prst="rect">
                      <a:avLst/>
                    </a:prstGeom>
                  </pic:spPr>
                </pic:pic>
              </a:graphicData>
            </a:graphic>
          </wp:inline>
        </w:drawing>
      </w:r>
    </w:p>
    <w:p w14:paraId="5607AEC3" w14:textId="77777777" w:rsidR="00BD72E1" w:rsidRDefault="00253FA4">
      <w:pPr>
        <w:pBdr>
          <w:top w:val="nil"/>
          <w:left w:val="nil"/>
          <w:bottom w:val="nil"/>
          <w:right w:val="nil"/>
          <w:between w:val="nil"/>
        </w:pBdr>
        <w:spacing w:after="200"/>
        <w:jc w:val="center"/>
        <w:rPr>
          <w:b/>
          <w:color w:val="000000"/>
          <w:sz w:val="20"/>
          <w:szCs w:val="20"/>
        </w:rPr>
      </w:pPr>
      <w:r>
        <w:rPr>
          <w:b/>
          <w:color w:val="000000"/>
          <w:sz w:val="20"/>
          <w:szCs w:val="20"/>
        </w:rPr>
        <w:t xml:space="preserve">Figure 2 </w:t>
      </w:r>
      <w:r>
        <w:rPr>
          <w:i/>
          <w:color w:val="000000"/>
          <w:sz w:val="20"/>
          <w:szCs w:val="20"/>
        </w:rPr>
        <w:t>Illustrative representation of the structure of the Biodiversity Methodology for Umbrella Species Stewardship</w:t>
      </w:r>
      <w:r>
        <w:rPr>
          <w:b/>
          <w:color w:val="000000"/>
          <w:sz w:val="20"/>
          <w:szCs w:val="20"/>
        </w:rPr>
        <w:t>.</w:t>
      </w:r>
    </w:p>
    <w:p w14:paraId="5607AEC4" w14:textId="77777777" w:rsidR="00BD72E1" w:rsidRDefault="00BD72E1"/>
    <w:p w14:paraId="5607AEC5" w14:textId="6F462BAC" w:rsidR="00BD72E1" w:rsidRDefault="00253FA4">
      <w:pPr>
        <w:rPr>
          <w:color w:val="000000"/>
        </w:rPr>
      </w:pPr>
      <w:r>
        <w:t xml:space="preserve">This general guidance of the Methodology is intended to assist </w:t>
      </w:r>
      <w:r>
        <w:rPr>
          <w:i/>
        </w:rPr>
        <w:t xml:space="preserve">Project Proponents </w:t>
      </w:r>
      <w:r>
        <w:t>in applying scientifically rigorous and technology</w:t>
      </w:r>
      <w:r w:rsidR="00D62742">
        <w:t>-</w:t>
      </w:r>
      <w:r>
        <w:t>driven monitoring, reporting and verification (</w:t>
      </w:r>
      <w:r w:rsidRPr="00B14A53">
        <w:rPr>
          <w:b/>
          <w:bCs/>
        </w:rPr>
        <w:t>MRV</w:t>
      </w:r>
      <w:r>
        <w:t>) that focuses on maximizing data collection over time to evaluate the presence and health of a USp in a Property Area.</w:t>
      </w:r>
    </w:p>
    <w:p w14:paraId="5607AEC6" w14:textId="77777777" w:rsidR="00BD72E1" w:rsidRDefault="00BD72E1">
      <w:pPr>
        <w:ind w:right="779"/>
        <w:rPr>
          <w:color w:val="000000"/>
        </w:rPr>
      </w:pPr>
    </w:p>
    <w:p w14:paraId="5607AEC7" w14:textId="7A7222F1" w:rsidR="00BD72E1" w:rsidRDefault="00253FA4">
      <w:pPr>
        <w:rPr>
          <w:color w:val="000000"/>
        </w:rPr>
      </w:pPr>
      <w:r>
        <w:t>Field monitoring activities will be coupled between ongoing remote sensing data and innovative technology such as camera traps and GPS collars. When necessary, field samples and observation methods such as recordings of sightings and vocalizations, feces collecting, fur-trap</w:t>
      </w:r>
      <w:r w:rsidRPr="006B0587">
        <w:t xml:space="preserve">s, </w:t>
      </w:r>
      <w:r w:rsidR="00743368" w:rsidRPr="006B0587">
        <w:t>observation of footprints and birth dens and nests</w:t>
      </w:r>
      <w:r w:rsidRPr="006B0587">
        <w:t>, will also</w:t>
      </w:r>
      <w:r>
        <w:t xml:space="preserve"> be used to assess USH while remote MRV data and peer reviewed literature will provide an assessment for species health.</w:t>
      </w:r>
    </w:p>
    <w:p w14:paraId="5607AEC8" w14:textId="77777777" w:rsidR="00BD72E1" w:rsidRDefault="00BD72E1"/>
    <w:p w14:paraId="5607AEC9" w14:textId="77777777" w:rsidR="00BD72E1" w:rsidRDefault="00253FA4">
      <w:pPr>
        <w:pStyle w:val="Heading2"/>
        <w:numPr>
          <w:ilvl w:val="1"/>
          <w:numId w:val="39"/>
        </w:numPr>
        <w:ind w:left="567" w:hanging="567"/>
      </w:pPr>
      <w:bookmarkStart w:id="151" w:name="_Toc150440579"/>
      <w:r>
        <w:t>UMBRELLA SPECIES DEFINITION</w:t>
      </w:r>
      <w:bookmarkEnd w:id="151"/>
    </w:p>
    <w:p w14:paraId="5607AECA" w14:textId="77777777" w:rsidR="00BD72E1" w:rsidRDefault="00BD72E1"/>
    <w:p w14:paraId="5607AECB" w14:textId="5036B26E" w:rsidR="00BD72E1" w:rsidRDefault="00253FA4">
      <w:pPr>
        <w:rPr>
          <w:color w:val="000000"/>
          <w:highlight w:val="white"/>
        </w:rPr>
      </w:pPr>
      <w:r>
        <w:rPr>
          <w:color w:val="000000"/>
          <w:highlight w:val="white"/>
        </w:rPr>
        <w:t>The concept of umbrella species was first used in 1981 by Frankel and Soule</w:t>
      </w:r>
      <w:r w:rsidR="00861C59" w:rsidRPr="00B14A53">
        <w:rPr>
          <w:rStyle w:val="FootnoteReference"/>
        </w:rPr>
        <w:fldChar w:fldCharType="begin"/>
      </w:r>
      <w:r w:rsidR="00861C59" w:rsidRPr="00B14A53">
        <w:rPr>
          <w:rStyle w:val="FootnoteReference"/>
        </w:rPr>
        <w:instrText xml:space="preserve"> NOTEREF _Ref149766562 \h </w:instrText>
      </w:r>
      <w:r w:rsidR="00861C59">
        <w:rPr>
          <w:rStyle w:val="FootnoteReference"/>
        </w:rPr>
        <w:instrText xml:space="preserve"> \* MERGEFORMAT </w:instrText>
      </w:r>
      <w:r w:rsidR="00861C59" w:rsidRPr="00B14A53">
        <w:rPr>
          <w:rStyle w:val="FootnoteReference"/>
        </w:rPr>
      </w:r>
      <w:r w:rsidR="00861C59" w:rsidRPr="00B14A53">
        <w:rPr>
          <w:rStyle w:val="FootnoteReference"/>
        </w:rPr>
        <w:fldChar w:fldCharType="separate"/>
      </w:r>
      <w:ins w:id="152" w:author="Sophia Simmons" w:date="2024-01-16T16:48:00Z">
        <w:r w:rsidR="00700139">
          <w:rPr>
            <w:rStyle w:val="FootnoteReference"/>
          </w:rPr>
          <w:t>12</w:t>
        </w:r>
      </w:ins>
      <w:del w:id="153" w:author="Sophia Simmons" w:date="2024-01-16T16:48:00Z">
        <w:r w:rsidR="00861C59" w:rsidRPr="00B14A53" w:rsidDel="00700139">
          <w:rPr>
            <w:rStyle w:val="FootnoteReference"/>
          </w:rPr>
          <w:delText>11</w:delText>
        </w:r>
      </w:del>
      <w:r w:rsidR="00861C59" w:rsidRPr="00B14A53">
        <w:rPr>
          <w:rStyle w:val="FootnoteReference"/>
        </w:rPr>
        <w:fldChar w:fldCharType="end"/>
      </w:r>
      <w:r>
        <w:rPr>
          <w:color w:val="000000"/>
          <w:highlight w:val="white"/>
        </w:rPr>
        <w:t xml:space="preserve">. The term is used to represent species that need large areas for their conservation, so that, by protecting these areas, it is also possible to conserve the other species that inhabit them. They are species that have high life </w:t>
      </w:r>
      <w:r>
        <w:rPr>
          <w:color w:val="000000"/>
          <w:highlight w:val="white"/>
        </w:rPr>
        <w:lastRenderedPageBreak/>
        <w:t>expectancy, are sensitive to changes in the environment and are of great importance for their ecosystem.</w:t>
      </w:r>
    </w:p>
    <w:p w14:paraId="5607AECC" w14:textId="77777777" w:rsidR="00BD72E1" w:rsidRDefault="00BD72E1"/>
    <w:p w14:paraId="5607AECD" w14:textId="1654DDE6" w:rsidR="00BD72E1" w:rsidRDefault="00253FA4">
      <w:pPr>
        <w:rPr>
          <w:highlight w:val="white"/>
        </w:rPr>
      </w:pPr>
      <w:r>
        <w:rPr>
          <w:highlight w:val="white"/>
        </w:rPr>
        <w:t>An </w:t>
      </w:r>
      <w:r>
        <w:rPr>
          <w:b/>
          <w:highlight w:val="white"/>
        </w:rPr>
        <w:t>Umbrella Species </w:t>
      </w:r>
      <w:r>
        <w:t xml:space="preserve">is defined in this methodology as </w:t>
      </w:r>
      <w:r>
        <w:rPr>
          <w:b/>
          <w:highlight w:val="white"/>
        </w:rPr>
        <w:t>an organism</w:t>
      </w:r>
      <w:r>
        <w:rPr>
          <w:highlight w:val="white"/>
        </w:rPr>
        <w:t xml:space="preserve"> </w:t>
      </w:r>
      <w:r>
        <w:rPr>
          <w:b/>
          <w:highlight w:val="white"/>
        </w:rPr>
        <w:t xml:space="preserve">that </w:t>
      </w:r>
      <w:r w:rsidR="002D639E" w:rsidRPr="002D639E">
        <w:rPr>
          <w:b/>
        </w:rPr>
        <w:t>acts as a representative for th</w:t>
      </w:r>
      <w:r w:rsidR="00FD1C5D">
        <w:rPr>
          <w:b/>
        </w:rPr>
        <w:t>e</w:t>
      </w:r>
      <w:r w:rsidR="00D37142">
        <w:rPr>
          <w:b/>
        </w:rPr>
        <w:t xml:space="preserve"> entire</w:t>
      </w:r>
      <w:r>
        <w:rPr>
          <w:b/>
          <w:highlight w:val="white"/>
        </w:rPr>
        <w:t> ecosystem</w:t>
      </w:r>
      <w:r>
        <w:rPr>
          <w:highlight w:val="white"/>
        </w:rPr>
        <w:t xml:space="preserve">. </w:t>
      </w:r>
      <w:r w:rsidR="001401DD" w:rsidRPr="001401DD">
        <w:t>Conservation actions targeting the USp help promote functional diversity of the ecosystems within its range and thus improve ecosystem service provisions.</w:t>
      </w:r>
    </w:p>
    <w:p w14:paraId="5607AECE" w14:textId="77777777" w:rsidR="00BD72E1" w:rsidRDefault="00BD72E1">
      <w:pPr>
        <w:rPr>
          <w:rFonts w:ascii="Helvetica Neue" w:eastAsia="Helvetica Neue" w:hAnsi="Helvetica Neue" w:cs="Helvetica Neue"/>
          <w:color w:val="000000"/>
          <w:highlight w:val="white"/>
        </w:rPr>
      </w:pPr>
    </w:p>
    <w:p w14:paraId="09B893D5" w14:textId="188C13A1" w:rsidR="00797F63" w:rsidRDefault="00F11DE9" w:rsidP="00797F63">
      <w:pPr>
        <w:ind w:left="2"/>
        <w:rPr>
          <w:color w:val="000000"/>
        </w:rPr>
      </w:pPr>
      <w:r w:rsidRPr="004231F5">
        <w:rPr>
          <w:b/>
        </w:rPr>
        <w:t xml:space="preserve">The USp focused on for this methodology are birds and </w:t>
      </w:r>
      <w:r w:rsidR="00083FCC" w:rsidRPr="004231F5">
        <w:rPr>
          <w:b/>
        </w:rPr>
        <w:t>mammals</w:t>
      </w:r>
      <w:r w:rsidR="00846407" w:rsidRPr="004231F5">
        <w:rPr>
          <w:b/>
        </w:rPr>
        <w:t xml:space="preserve"> </w:t>
      </w:r>
      <w:r w:rsidR="001A5EED" w:rsidRPr="001A5EED">
        <w:t>whose importance to the ecosystem is demonstrated by scientific evidence and/or expert assessment</w:t>
      </w:r>
      <w:r w:rsidR="00355458">
        <w:t xml:space="preserve">. </w:t>
      </w:r>
      <w:r w:rsidR="00797F63" w:rsidRPr="00BA7BF4">
        <w:rPr>
          <w:color w:val="000000"/>
        </w:rPr>
        <w:t xml:space="preserve">There are no international criteria for the selection of animals to serve as umbrella species, but in general they are large mammals or birds, </w:t>
      </w:r>
      <w:r w:rsidR="00797F63" w:rsidRPr="004231F5">
        <w:rPr>
          <w:color w:val="000000"/>
        </w:rPr>
        <w:t xml:space="preserve">since these tend </w:t>
      </w:r>
      <w:r w:rsidR="00E22CB9" w:rsidRPr="004231F5">
        <w:rPr>
          <w:color w:val="000000"/>
        </w:rPr>
        <w:t>to have</w:t>
      </w:r>
      <w:r w:rsidR="00797F63" w:rsidRPr="004231F5">
        <w:rPr>
          <w:color w:val="000000"/>
        </w:rPr>
        <w:t xml:space="preserve"> large ranges that encompass a wide variety of environments.</w:t>
      </w:r>
    </w:p>
    <w:p w14:paraId="6BA96DCF" w14:textId="77777777" w:rsidR="00E22CB9" w:rsidRDefault="00E22CB9" w:rsidP="00797F63">
      <w:pPr>
        <w:ind w:left="2"/>
        <w:rPr>
          <w:color w:val="000000"/>
        </w:rPr>
      </w:pPr>
    </w:p>
    <w:p w14:paraId="21E150AE" w14:textId="3984D10A" w:rsidR="00E22CB9" w:rsidRPr="00B14A53" w:rsidRDefault="002F44E3" w:rsidP="00797F63">
      <w:pPr>
        <w:ind w:left="2"/>
        <w:rPr>
          <w:color w:val="000000"/>
        </w:rPr>
      </w:pPr>
      <w:r w:rsidRPr="00B14A53">
        <w:rPr>
          <w:color w:val="000000"/>
        </w:rPr>
        <w:t xml:space="preserve">As an additional criterion, </w:t>
      </w:r>
      <w:r w:rsidR="00B86C99" w:rsidRPr="00B14A53">
        <w:rPr>
          <w:color w:val="000000"/>
        </w:rPr>
        <w:t xml:space="preserve">eligible </w:t>
      </w:r>
      <w:r w:rsidRPr="00B14A53">
        <w:rPr>
          <w:color w:val="000000"/>
        </w:rPr>
        <w:t>species should be classified as Rare, Threatened or Endangered (RTE), as defined below:</w:t>
      </w:r>
    </w:p>
    <w:p w14:paraId="5A4C4A3D" w14:textId="77777777" w:rsidR="00B86C99" w:rsidRPr="00B14A53" w:rsidRDefault="00B86C99" w:rsidP="00797F63">
      <w:pPr>
        <w:ind w:left="2"/>
        <w:rPr>
          <w:color w:val="000000"/>
        </w:rPr>
      </w:pPr>
    </w:p>
    <w:p w14:paraId="61090028" w14:textId="6A733152" w:rsidR="00FA37C9" w:rsidRPr="00B14A53" w:rsidRDefault="00FA37C9" w:rsidP="00FA37C9">
      <w:pPr>
        <w:ind w:left="2"/>
        <w:rPr>
          <w:color w:val="000000"/>
        </w:rPr>
      </w:pPr>
      <w:r w:rsidRPr="00B14A53">
        <w:rPr>
          <w:color w:val="000000"/>
        </w:rPr>
        <w:t xml:space="preserve">Rare is scale dependent and includes species that are: </w:t>
      </w:r>
    </w:p>
    <w:p w14:paraId="438757E8" w14:textId="77777777" w:rsidR="00FA37C9" w:rsidRPr="00B14A53" w:rsidRDefault="00FA37C9" w:rsidP="00FA37C9">
      <w:pPr>
        <w:ind w:left="2"/>
        <w:rPr>
          <w:color w:val="000000"/>
        </w:rPr>
      </w:pPr>
    </w:p>
    <w:p w14:paraId="3157DB85" w14:textId="214A7167" w:rsidR="00FA37C9" w:rsidRPr="00B14A53" w:rsidRDefault="00FA37C9" w:rsidP="00B14A53">
      <w:pPr>
        <w:pStyle w:val="ListParagraph"/>
        <w:numPr>
          <w:ilvl w:val="0"/>
          <w:numId w:val="73"/>
        </w:numPr>
        <w:rPr>
          <w:color w:val="000000"/>
        </w:rPr>
      </w:pPr>
      <w:r w:rsidRPr="00B14A53">
        <w:rPr>
          <w:color w:val="000000"/>
        </w:rPr>
        <w:t>Naturally rare, existing only at very low densities in undisturbed habitat, or</w:t>
      </w:r>
    </w:p>
    <w:p w14:paraId="128D40C1" w14:textId="4DB59AF4" w:rsidR="00FA37C9" w:rsidRPr="00B14A53" w:rsidRDefault="00FA37C9" w:rsidP="00B14A53">
      <w:pPr>
        <w:pStyle w:val="ListParagraph"/>
        <w:numPr>
          <w:ilvl w:val="0"/>
          <w:numId w:val="73"/>
        </w:numPr>
        <w:rPr>
          <w:color w:val="000000"/>
        </w:rPr>
      </w:pPr>
      <w:r w:rsidRPr="00B14A53">
        <w:rPr>
          <w:color w:val="000000"/>
        </w:rPr>
        <w:t xml:space="preserve">Rare because of human activities </w:t>
      </w:r>
      <w:r w:rsidR="002200D1" w:rsidRPr="00B14A53">
        <w:rPr>
          <w:color w:val="000000"/>
        </w:rPr>
        <w:t>(</w:t>
      </w:r>
      <w:r w:rsidRPr="00B14A53">
        <w:rPr>
          <w:color w:val="000000"/>
        </w:rPr>
        <w:t>e.g. habitat destruction, overhunting, climate change</w:t>
      </w:r>
      <w:r w:rsidR="002200D1" w:rsidRPr="00B14A53">
        <w:rPr>
          <w:color w:val="000000"/>
        </w:rPr>
        <w:t>)</w:t>
      </w:r>
    </w:p>
    <w:p w14:paraId="4FF9F1DF" w14:textId="5F28BE97" w:rsidR="00FA37C9" w:rsidRPr="00B14A53" w:rsidRDefault="00FA37C9" w:rsidP="00B14A53">
      <w:pPr>
        <w:pStyle w:val="ListParagraph"/>
        <w:numPr>
          <w:ilvl w:val="0"/>
          <w:numId w:val="73"/>
        </w:numPr>
        <w:rPr>
          <w:color w:val="000000"/>
        </w:rPr>
      </w:pPr>
      <w:r w:rsidRPr="00B14A53">
        <w:rPr>
          <w:color w:val="000000"/>
        </w:rPr>
        <w:t>At the limit of their natural distribution (even if they are common elsewhere)</w:t>
      </w:r>
    </w:p>
    <w:p w14:paraId="52C41369" w14:textId="77777777" w:rsidR="00FA37C9" w:rsidRPr="00FA37C9" w:rsidRDefault="00FA37C9" w:rsidP="00FA37C9">
      <w:pPr>
        <w:ind w:left="2"/>
        <w:rPr>
          <w:color w:val="000000"/>
        </w:rPr>
      </w:pPr>
    </w:p>
    <w:p w14:paraId="575BD7DE" w14:textId="0CEC69B5" w:rsidR="00FA37C9" w:rsidRDefault="00FA37C9" w:rsidP="00FA37C9">
      <w:pPr>
        <w:ind w:left="2"/>
        <w:rPr>
          <w:color w:val="000000"/>
        </w:rPr>
      </w:pPr>
      <w:r w:rsidRPr="00FA37C9">
        <w:rPr>
          <w:color w:val="000000"/>
        </w:rPr>
        <w:t>Threatened and endangered species include species classified by IUCN</w:t>
      </w:r>
      <w:r>
        <w:rPr>
          <w:color w:val="000000"/>
        </w:rPr>
        <w:t xml:space="preserve"> Red List </w:t>
      </w:r>
      <w:r w:rsidRPr="00FA37C9">
        <w:rPr>
          <w:color w:val="000000"/>
        </w:rPr>
        <w:t>as</w:t>
      </w:r>
      <w:r>
        <w:rPr>
          <w:color w:val="000000"/>
        </w:rPr>
        <w:t>:</w:t>
      </w:r>
    </w:p>
    <w:p w14:paraId="3204296F" w14:textId="77777777" w:rsidR="00FA37C9" w:rsidRDefault="00FA37C9" w:rsidP="00FA37C9">
      <w:pPr>
        <w:ind w:left="2"/>
        <w:rPr>
          <w:color w:val="000000"/>
        </w:rPr>
      </w:pPr>
    </w:p>
    <w:p w14:paraId="5607AECF" w14:textId="74871D4D" w:rsidR="00BD72E1" w:rsidRPr="00B14A53" w:rsidRDefault="00253FA4">
      <w:r w:rsidRPr="00B14A53">
        <w:t xml:space="preserve">: </w:t>
      </w:r>
    </w:p>
    <w:p w14:paraId="5607AED0" w14:textId="77777777" w:rsidR="00BD72E1" w:rsidRPr="00B14A53" w:rsidRDefault="00BD72E1">
      <w:pPr>
        <w:rPr>
          <w:b/>
        </w:rPr>
      </w:pPr>
    </w:p>
    <w:p w14:paraId="5607AED1" w14:textId="77777777" w:rsidR="00BD72E1" w:rsidRPr="00B14A53" w:rsidRDefault="00253FA4">
      <w:pPr>
        <w:numPr>
          <w:ilvl w:val="0"/>
          <w:numId w:val="65"/>
        </w:numPr>
        <w:pBdr>
          <w:top w:val="nil"/>
          <w:left w:val="nil"/>
          <w:bottom w:val="nil"/>
          <w:right w:val="nil"/>
          <w:between w:val="nil"/>
        </w:pBdr>
      </w:pPr>
      <w:r w:rsidRPr="00B14A53">
        <w:t>Vulnerable (VU).</w:t>
      </w:r>
    </w:p>
    <w:p w14:paraId="5607AED2" w14:textId="77777777" w:rsidR="00BD72E1" w:rsidRPr="00B14A53" w:rsidRDefault="00253FA4">
      <w:pPr>
        <w:numPr>
          <w:ilvl w:val="0"/>
          <w:numId w:val="65"/>
        </w:numPr>
        <w:pBdr>
          <w:top w:val="nil"/>
          <w:left w:val="nil"/>
          <w:bottom w:val="nil"/>
          <w:right w:val="nil"/>
          <w:between w:val="nil"/>
        </w:pBdr>
      </w:pPr>
      <w:r w:rsidRPr="00B14A53">
        <w:t>Endangered (EN).</w:t>
      </w:r>
    </w:p>
    <w:p w14:paraId="5607AED3" w14:textId="77777777" w:rsidR="00BD72E1" w:rsidRPr="00B14A53" w:rsidRDefault="00253FA4">
      <w:pPr>
        <w:numPr>
          <w:ilvl w:val="0"/>
          <w:numId w:val="65"/>
        </w:numPr>
        <w:pBdr>
          <w:top w:val="nil"/>
          <w:left w:val="nil"/>
          <w:bottom w:val="nil"/>
          <w:right w:val="nil"/>
          <w:between w:val="nil"/>
        </w:pBdr>
      </w:pPr>
      <w:r w:rsidRPr="00B14A53">
        <w:t>Critically endangered (CR).</w:t>
      </w:r>
    </w:p>
    <w:p w14:paraId="5607AED4" w14:textId="77777777" w:rsidR="00BD72E1" w:rsidRPr="00B14A53" w:rsidRDefault="00BD72E1">
      <w:pPr>
        <w:rPr>
          <w:color w:val="000000"/>
        </w:rPr>
      </w:pPr>
    </w:p>
    <w:p w14:paraId="5607AED5" w14:textId="77777777" w:rsidR="00BD72E1" w:rsidRPr="00B14A53" w:rsidRDefault="00253FA4">
      <w:pPr>
        <w:rPr>
          <w:color w:val="000000"/>
        </w:rPr>
      </w:pPr>
      <w:r w:rsidRPr="00B14A53">
        <w:rPr>
          <w:color w:val="000000"/>
        </w:rPr>
        <w:t>Other species may additionally be covered by this methodology, provided they meet at least one of the following criteria:</w:t>
      </w:r>
    </w:p>
    <w:p w14:paraId="5607AED6" w14:textId="77777777" w:rsidR="00BD72E1" w:rsidRPr="00B14A53" w:rsidRDefault="00BD72E1">
      <w:pPr>
        <w:rPr>
          <w:color w:val="000000"/>
        </w:rPr>
      </w:pPr>
    </w:p>
    <w:p w14:paraId="5607AED7" w14:textId="77777777" w:rsidR="00BD72E1" w:rsidRPr="00B14A53" w:rsidRDefault="00253FA4">
      <w:pPr>
        <w:numPr>
          <w:ilvl w:val="0"/>
          <w:numId w:val="63"/>
        </w:numPr>
        <w:pBdr>
          <w:top w:val="nil"/>
          <w:left w:val="nil"/>
          <w:bottom w:val="nil"/>
          <w:right w:val="nil"/>
          <w:between w:val="nil"/>
        </w:pBdr>
      </w:pPr>
      <w:r w:rsidRPr="00B14A53">
        <w:t>Near-threatened species (NT), if the need for preventive action is justified to prevent them from being categorized as threatened.</w:t>
      </w:r>
    </w:p>
    <w:p w14:paraId="5607AED8" w14:textId="77777777" w:rsidR="00BD72E1" w:rsidRPr="00B14A53" w:rsidRDefault="00253FA4">
      <w:pPr>
        <w:numPr>
          <w:ilvl w:val="0"/>
          <w:numId w:val="63"/>
        </w:numPr>
        <w:pBdr>
          <w:top w:val="nil"/>
          <w:left w:val="nil"/>
          <w:bottom w:val="nil"/>
          <w:right w:val="nil"/>
          <w:between w:val="nil"/>
        </w:pBdr>
      </w:pPr>
      <w:r w:rsidRPr="00B14A53">
        <w:t>Species that are threatened on official state lists (according to the legislation of each country) and that are not listed on the IUCN Red List of Threatened Species but that present unique situations with risk of local extinction and global impact on the species.</w:t>
      </w:r>
    </w:p>
    <w:p w14:paraId="5607AED9" w14:textId="77777777" w:rsidR="00BD72E1" w:rsidRPr="00B14A53" w:rsidRDefault="00BD72E1">
      <w:pPr>
        <w:pBdr>
          <w:top w:val="nil"/>
          <w:left w:val="nil"/>
          <w:bottom w:val="nil"/>
          <w:right w:val="nil"/>
          <w:between w:val="nil"/>
        </w:pBdr>
        <w:ind w:left="1208"/>
        <w:rPr>
          <w:color w:val="000000"/>
        </w:rPr>
      </w:pPr>
    </w:p>
    <w:p w14:paraId="5607AEDB" w14:textId="77777777" w:rsidR="00BD72E1" w:rsidRDefault="00BD72E1"/>
    <w:p w14:paraId="5607AEDC" w14:textId="77777777" w:rsidR="00BD72E1" w:rsidRDefault="00253FA4">
      <w:pPr>
        <w:pStyle w:val="Heading2"/>
        <w:numPr>
          <w:ilvl w:val="1"/>
          <w:numId w:val="39"/>
        </w:numPr>
        <w:ind w:left="567" w:hanging="567"/>
        <w:rPr>
          <w:smallCaps/>
        </w:rPr>
      </w:pPr>
      <w:r>
        <w:rPr>
          <w:smallCaps/>
        </w:rPr>
        <w:t xml:space="preserve"> </w:t>
      </w:r>
      <w:bookmarkStart w:id="154" w:name="_Toc150440580"/>
      <w:r>
        <w:rPr>
          <w:smallCaps/>
        </w:rPr>
        <w:t>GENERAL FRAMEWORK AND METHODOLOGY STEPS</w:t>
      </w:r>
      <w:bookmarkEnd w:id="154"/>
      <w:r>
        <w:rPr>
          <w:smallCaps/>
        </w:rPr>
        <w:t xml:space="preserve"> </w:t>
      </w:r>
    </w:p>
    <w:p w14:paraId="5607AEDD" w14:textId="77777777" w:rsidR="00BD72E1" w:rsidRDefault="00BD72E1"/>
    <w:p w14:paraId="35C6A66D" w14:textId="269DF522" w:rsidR="00B65685" w:rsidRDefault="00253FA4">
      <w:r>
        <w:t xml:space="preserve">A general framework for the Methodology is presented in </w:t>
      </w:r>
      <w:r>
        <w:rPr>
          <w:b/>
        </w:rPr>
        <w:t>Figure 3</w:t>
      </w:r>
      <w:r>
        <w:t xml:space="preserve">. The Project Timeframe begins with a feasibility analysis of the Project Area, to identify what Umbrella Species are present. This is shown in diagram below as the “Pre-Stages” and </w:t>
      </w:r>
      <w:r w:rsidR="00AB7D18">
        <w:t>is</w:t>
      </w:r>
      <w:r>
        <w:t xml:space="preserve"> characterized by two activities</w:t>
      </w:r>
      <w:r w:rsidR="008578DC">
        <w:t xml:space="preserve">, that might be </w:t>
      </w:r>
      <w:r w:rsidR="008578DC">
        <w:lastRenderedPageBreak/>
        <w:t>combined or not</w:t>
      </w:r>
      <w:r w:rsidR="00C402ED">
        <w:t>:</w:t>
      </w:r>
    </w:p>
    <w:p w14:paraId="06183947" w14:textId="77777777" w:rsidR="00B65685" w:rsidRDefault="00B65685"/>
    <w:p w14:paraId="2B0F65EB" w14:textId="422B59D5" w:rsidR="00B65685" w:rsidRDefault="00253FA4">
      <w:r>
        <w:t xml:space="preserve"> </w:t>
      </w:r>
      <w:r w:rsidRPr="00C402ED">
        <w:rPr>
          <w:b/>
          <w:bCs/>
        </w:rPr>
        <w:t>1)</w:t>
      </w:r>
      <w:r>
        <w:t xml:space="preserve"> </w:t>
      </w:r>
      <w:r w:rsidR="009B3618">
        <w:t>L</w:t>
      </w:r>
      <w:r>
        <w:t>iterature review of the existing</w:t>
      </w:r>
      <w:r w:rsidR="00B329DB">
        <w:t xml:space="preserve"> academic</w:t>
      </w:r>
      <w:r>
        <w:t xml:space="preserve"> research</w:t>
      </w:r>
      <w:r w:rsidR="00A35A1A">
        <w:t xml:space="preserve"> and</w:t>
      </w:r>
      <w:r w:rsidR="00B329DB">
        <w:t>/or</w:t>
      </w:r>
      <w:r w:rsidR="001E540B">
        <w:t xml:space="preserve"> definitive</w:t>
      </w:r>
      <w:r w:rsidR="00A35A1A">
        <w:t xml:space="preserve"> environmental studies</w:t>
      </w:r>
      <w:r w:rsidR="00B329DB">
        <w:t xml:space="preserve"> performed by</w:t>
      </w:r>
      <w:r w:rsidR="00595F8C">
        <w:t xml:space="preserve"> independent</w:t>
      </w:r>
      <w:r w:rsidR="00B329DB">
        <w:t xml:space="preserve"> third parties</w:t>
      </w:r>
      <w:r>
        <w:t xml:space="preserve"> that </w:t>
      </w:r>
      <w:r w:rsidR="00A35A1A">
        <w:t xml:space="preserve">have </w:t>
      </w:r>
      <w:r>
        <w:t xml:space="preserve">been completed in the </w:t>
      </w:r>
      <w:r w:rsidR="004A0076">
        <w:t>micro and meso</w:t>
      </w:r>
      <w:r>
        <w:t>region</w:t>
      </w:r>
      <w:r w:rsidR="00A742D5">
        <w:t xml:space="preserve"> (defined in this Methodology as a radius of no more than 2</w:t>
      </w:r>
      <w:r w:rsidR="00AE71EC">
        <w:t>00km to the Project Area)</w:t>
      </w:r>
      <w:r>
        <w:t xml:space="preserve"> to identify what USp may exist</w:t>
      </w:r>
      <w:r w:rsidR="00A35A1A">
        <w:t xml:space="preserve"> and are already recorded</w:t>
      </w:r>
      <w:r w:rsidR="009E70E4">
        <w:t xml:space="preserve"> with photographic evidence</w:t>
      </w:r>
      <w:r>
        <w:t>; and</w:t>
      </w:r>
      <w:r w:rsidR="00A35A1A">
        <w:t>/or</w:t>
      </w:r>
      <w:r w:rsidR="00B65685">
        <w:t>,</w:t>
      </w:r>
    </w:p>
    <w:p w14:paraId="7BA83FD9" w14:textId="77777777" w:rsidR="00A74571" w:rsidRDefault="00A74571"/>
    <w:p w14:paraId="0AB3E9C6" w14:textId="2F3F0CC9" w:rsidR="00C402ED" w:rsidRDefault="00253FA4">
      <w:r>
        <w:t xml:space="preserve"> </w:t>
      </w:r>
      <w:r w:rsidRPr="00B14A53">
        <w:rPr>
          <w:b/>
          <w:bCs/>
        </w:rPr>
        <w:t>2)</w:t>
      </w:r>
      <w:r w:rsidRPr="00B14A53">
        <w:t xml:space="preserve"> </w:t>
      </w:r>
      <w:r w:rsidR="009B3618" w:rsidRPr="00B14A53">
        <w:t>S</w:t>
      </w:r>
      <w:r w:rsidRPr="00B14A53">
        <w:t>pecialized field campaign to detect the presence of an USp</w:t>
      </w:r>
      <w:r w:rsidR="003732BF" w:rsidRPr="00B14A53">
        <w:t>, in order to obtain photographi</w:t>
      </w:r>
      <w:r w:rsidR="003C5BC5" w:rsidRPr="00B14A53">
        <w:t>c evidence</w:t>
      </w:r>
      <w:r w:rsidR="006D4F5B" w:rsidRPr="00B14A53">
        <w:t xml:space="preserve"> with a geographic coordinate</w:t>
      </w:r>
      <w:r w:rsidR="003C5BC5" w:rsidRPr="00B14A53">
        <w:t xml:space="preserve"> of the same</w:t>
      </w:r>
      <w:r w:rsidRPr="00B14A53">
        <w:t>.</w:t>
      </w:r>
      <w:r w:rsidR="00F6386C">
        <w:t xml:space="preserve"> </w:t>
      </w:r>
      <w:r w:rsidR="004F66F5" w:rsidRPr="004F66F5">
        <w:t>Photographic evidence can be obtained through direct recording of the animal, such as with the use of camera-traps, drones, radio/GPS collars, or through photographs of indirect records, such as photograph of the field samples of feces collection,</w:t>
      </w:r>
      <w:r w:rsidR="00986C49">
        <w:t xml:space="preserve"> </w:t>
      </w:r>
      <w:r w:rsidR="004F66F5" w:rsidRPr="004F66F5">
        <w:t>fur-traps,</w:t>
      </w:r>
      <w:r w:rsidR="00986C49">
        <w:t xml:space="preserve"> </w:t>
      </w:r>
      <w:r w:rsidR="004F66F5" w:rsidRPr="004F66F5">
        <w:t xml:space="preserve">footprints and birth dens/nests and photograph of the </w:t>
      </w:r>
      <w:r w:rsidR="00F6386C" w:rsidRPr="004F66F5">
        <w:t>installation</w:t>
      </w:r>
      <w:r w:rsidR="004F66F5" w:rsidRPr="004F66F5">
        <w:t xml:space="preserve"> of bioacoustics </w:t>
      </w:r>
      <w:r w:rsidR="00F6386C" w:rsidRPr="004F66F5">
        <w:t>equipment</w:t>
      </w:r>
      <w:r w:rsidR="004F66F5" w:rsidRPr="004F66F5">
        <w:t xml:space="preserve"> together with the sound registration.</w:t>
      </w:r>
      <w:r>
        <w:t xml:space="preserve"> Once </w:t>
      </w:r>
      <w:r w:rsidRPr="00D65BF0">
        <w:rPr>
          <w:b/>
          <w:bCs/>
          <w:u w:val="single"/>
        </w:rPr>
        <w:t>photographi</w:t>
      </w:r>
      <w:r w:rsidR="00084A2A">
        <w:rPr>
          <w:b/>
          <w:bCs/>
          <w:u w:val="single"/>
        </w:rPr>
        <w:t>c</w:t>
      </w:r>
      <w:r w:rsidRPr="00D65BF0">
        <w:rPr>
          <w:b/>
          <w:bCs/>
          <w:u w:val="single"/>
        </w:rPr>
        <w:t>evidence</w:t>
      </w:r>
      <w:r>
        <w:t xml:space="preserve"> </w:t>
      </w:r>
      <w:r w:rsidR="00871AC1">
        <w:t xml:space="preserve">with GPS coordinates </w:t>
      </w:r>
      <w:r>
        <w:t xml:space="preserve">has been established of a USp within the Project Area, the Start Date can be defined. Project Proponents must then define the specific USp Guideline that will be applied. </w:t>
      </w:r>
      <w:r w:rsidR="00825435">
        <w:t>I</w:t>
      </w:r>
      <w:r w:rsidR="001939FC" w:rsidRPr="001939FC">
        <w:t xml:space="preserve">f a USp </w:t>
      </w:r>
      <w:r w:rsidR="00AF05DF">
        <w:t>G</w:t>
      </w:r>
      <w:r w:rsidR="001939FC" w:rsidRPr="001939FC">
        <w:t>uideline does not exist</w:t>
      </w:r>
      <w:r>
        <w:t xml:space="preserve">, the Project Proponent must develop a new guideline by following the steps outlined in Chapter </w:t>
      </w:r>
      <w:r w:rsidR="002A4F8D">
        <w:t>6.3</w:t>
      </w:r>
      <w:r>
        <w:t xml:space="preserve">. </w:t>
      </w:r>
    </w:p>
    <w:p w14:paraId="64CFC42D" w14:textId="77777777" w:rsidR="00250DD0" w:rsidRDefault="00250DD0"/>
    <w:p w14:paraId="4D2C6D62" w14:textId="27371B64" w:rsidR="00130973" w:rsidRDefault="00250DD0">
      <w:r>
        <w:t>In both afore</w:t>
      </w:r>
      <w:r w:rsidR="00B4323A">
        <w:t xml:space="preserve"> </w:t>
      </w:r>
      <w:r>
        <w:t xml:space="preserve">mentioned scenarios, photographic evidence may be supported by </w:t>
      </w:r>
      <w:r w:rsidR="00FF1C6E">
        <w:t>other evidence such as</w:t>
      </w:r>
      <w:r w:rsidR="00691AC9">
        <w:t xml:space="preserve"> collected </w:t>
      </w:r>
      <w:r w:rsidR="00FF1C6E">
        <w:t xml:space="preserve">fur, </w:t>
      </w:r>
      <w:r w:rsidR="00691AC9">
        <w:t xml:space="preserve">paw </w:t>
      </w:r>
      <w:r w:rsidR="00FF1C6E">
        <w:t>tracks</w:t>
      </w:r>
      <w:r w:rsidR="00FB502A">
        <w:t xml:space="preserve">, </w:t>
      </w:r>
      <w:r w:rsidR="00130973">
        <w:t>feces,</w:t>
      </w:r>
      <w:r w:rsidR="00FB502A">
        <w:t xml:space="preserve"> and bioacoustics monitoring</w:t>
      </w:r>
      <w:r w:rsidR="00FF1C6E">
        <w:t xml:space="preserve">. </w:t>
      </w:r>
      <w:r w:rsidR="00130973">
        <w:t xml:space="preserve">The </w:t>
      </w:r>
      <w:r w:rsidR="008421F1">
        <w:t>preliminary</w:t>
      </w:r>
      <w:r w:rsidR="00F622F1">
        <w:t xml:space="preserve"> activities above </w:t>
      </w:r>
      <w:r w:rsidR="003723A2">
        <w:t xml:space="preserve">will be cited in the Project Plan and Monitoring Report. </w:t>
      </w:r>
    </w:p>
    <w:p w14:paraId="2183A66E" w14:textId="77777777" w:rsidR="00B4323A" w:rsidRDefault="00B4323A"/>
    <w:p w14:paraId="03CDBE15" w14:textId="751BE561" w:rsidR="00B47621" w:rsidRDefault="000D778C">
      <w:r>
        <w:t>Once the Project Proponent has evidence of the presence of USp in the Project Area</w:t>
      </w:r>
      <w:r w:rsidR="00223D0B">
        <w:t xml:space="preserve">, as per the guidance above, the </w:t>
      </w:r>
      <w:r w:rsidR="00253FA4">
        <w:t>Project Plan and Monitoring Plan</w:t>
      </w:r>
      <w:r w:rsidR="0086668F">
        <w:t xml:space="preserve"> must be developed</w:t>
      </w:r>
      <w:r w:rsidR="00253FA4">
        <w:t xml:space="preserve">. The initial Project Activities are </w:t>
      </w:r>
      <w:r w:rsidR="00FC6F79">
        <w:t>implemented,</w:t>
      </w:r>
      <w:r w:rsidR="00253FA4">
        <w:t xml:space="preserve"> and its associated technology is deployed to the field. The Project Proponent creates a monitoring framework on the basis of continuous improvement of the USH/</w:t>
      </w:r>
      <w:r w:rsidR="000645C9">
        <w:t>HQ</w:t>
      </w:r>
      <w:r w:rsidR="00253FA4">
        <w:t xml:space="preserve"> indicators and development of the activities associated with the ESI. </w:t>
      </w:r>
    </w:p>
    <w:p w14:paraId="3B6EF207" w14:textId="77777777" w:rsidR="00B47621" w:rsidRDefault="00B47621"/>
    <w:p w14:paraId="5607AEDE" w14:textId="44E84731" w:rsidR="00BD72E1" w:rsidRPr="00BA6852" w:rsidRDefault="00FC6F79">
      <w:pPr>
        <w:sectPr w:rsidR="00BD72E1" w:rsidRPr="00BA6852" w:rsidSect="002F1F80">
          <w:pgSz w:w="12240" w:h="15840"/>
          <w:pgMar w:top="1400" w:right="840" w:bottom="980" w:left="851" w:header="0" w:footer="1084" w:gutter="0"/>
          <w:cols w:space="720"/>
        </w:sectPr>
      </w:pPr>
      <w:r>
        <w:t>The first monitoring period</w:t>
      </w:r>
      <w:r w:rsidR="00253FA4">
        <w:t xml:space="preserve"> must implement the minimum requirements of this Methodology, to facilitate the adoption of Project Activities over time, as the Land Steward builds revenue from the sales of the biodiversity </w:t>
      </w:r>
      <w:r w:rsidR="00030DDD" w:rsidRPr="00030DDD">
        <w:t>credits</w:t>
      </w:r>
      <w:r w:rsidR="00253FA4">
        <w:t xml:space="preserve">. One calendar year of monitoring data must be captured and reported following the Project Reporting templates, </w:t>
      </w:r>
      <w:r>
        <w:t>for</w:t>
      </w:r>
      <w:r w:rsidR="00253FA4">
        <w:t xml:space="preserve"> the Project to </w:t>
      </w:r>
      <w:r>
        <w:t>undergo</w:t>
      </w:r>
      <w:r w:rsidR="00253FA4">
        <w:t xml:space="preserve"> verification. If the verification is successful, </w:t>
      </w:r>
      <w:r w:rsidR="00810606">
        <w:t xml:space="preserve">biodiversity </w:t>
      </w:r>
      <w:proofErr w:type="gramStart"/>
      <w:r w:rsidR="00810606" w:rsidRPr="00810606">
        <w:t>credits</w:t>
      </w:r>
      <w:r w:rsidR="00810606" w:rsidRPr="00810606" w:rsidDel="00810606">
        <w:t xml:space="preserve"> </w:t>
      </w:r>
      <w:r w:rsidR="00253FA4">
        <w:t xml:space="preserve"> will</w:t>
      </w:r>
      <w:proofErr w:type="gramEnd"/>
      <w:r w:rsidR="00253FA4">
        <w:t xml:space="preserve"> be issued accordingly in the Project Entity’s on-chain wallet. The second monitoring period </w:t>
      </w:r>
      <w:r>
        <w:t>begins,</w:t>
      </w:r>
      <w:r w:rsidR="00253FA4">
        <w:t xml:space="preserve"> and additional Project Activities must be implemented following the indicators of this Methodology and USp Guideline. Subsequent yearly MRV takes place, with </w:t>
      </w:r>
      <w:r w:rsidR="00810606">
        <w:t xml:space="preserve">biodiversity </w:t>
      </w:r>
      <w:r w:rsidR="00810606" w:rsidRPr="00810606">
        <w:t>credits</w:t>
      </w:r>
      <w:r w:rsidR="00253FA4">
        <w:t xml:space="preserve"> issuance only following a positive verification statement.</w:t>
      </w:r>
      <w:sdt>
        <w:sdtPr>
          <w:tag w:val="goog_rdk_51"/>
          <w:id w:val="-460571969"/>
          <w:showingPlcHdr/>
        </w:sdtPr>
        <w:sdtContent>
          <w:r w:rsidR="00C402ED">
            <w:t xml:space="preserve">     </w:t>
          </w:r>
        </w:sdtContent>
      </w:sdt>
    </w:p>
    <w:p w14:paraId="5607AEE3" w14:textId="77777777" w:rsidR="00BD72E1" w:rsidRDefault="00BD72E1">
      <w:pPr>
        <w:rPr>
          <w:rFonts w:ascii="Trebuchet MS" w:eastAsia="Trebuchet MS" w:hAnsi="Trebuchet MS" w:cs="Trebuchet MS"/>
          <w:i/>
        </w:rPr>
      </w:pPr>
    </w:p>
    <w:p w14:paraId="5607AEE4" w14:textId="77777777" w:rsidR="00BD72E1" w:rsidRDefault="00BD72E1">
      <w:pPr>
        <w:rPr>
          <w:rFonts w:ascii="Trebuchet MS" w:eastAsia="Trebuchet MS" w:hAnsi="Trebuchet MS" w:cs="Trebuchet MS"/>
          <w:i/>
        </w:rPr>
      </w:pPr>
    </w:p>
    <w:p w14:paraId="5607AEE5" w14:textId="77777777" w:rsidR="00BD72E1" w:rsidRDefault="00BD72E1">
      <w:pPr>
        <w:rPr>
          <w:rFonts w:ascii="Trebuchet MS" w:eastAsia="Trebuchet MS" w:hAnsi="Trebuchet MS" w:cs="Trebuchet MS"/>
          <w:i/>
        </w:rPr>
      </w:pPr>
    </w:p>
    <w:p w14:paraId="5607AEE6" w14:textId="50F38345" w:rsidR="00BD72E1" w:rsidRDefault="00253FA4">
      <w:pPr>
        <w:pBdr>
          <w:top w:val="nil"/>
          <w:left w:val="nil"/>
          <w:bottom w:val="nil"/>
          <w:right w:val="nil"/>
          <w:between w:val="nil"/>
        </w:pBdr>
        <w:spacing w:after="200"/>
        <w:jc w:val="center"/>
      </w:pPr>
      <w:r>
        <w:t xml:space="preserve">     </w:t>
      </w:r>
    </w:p>
    <w:p w14:paraId="3099F4A6" w14:textId="44394EB0" w:rsidR="002B4532" w:rsidRDefault="00D15A99">
      <w:pPr>
        <w:pBdr>
          <w:top w:val="nil"/>
          <w:left w:val="nil"/>
          <w:bottom w:val="nil"/>
          <w:right w:val="nil"/>
          <w:between w:val="nil"/>
        </w:pBdr>
        <w:spacing w:after="200"/>
        <w:jc w:val="center"/>
        <w:rPr>
          <w:rFonts w:ascii="Avenir" w:eastAsia="Avenir" w:hAnsi="Avenir" w:cs="Avenir"/>
          <w:b/>
          <w:color w:val="000000"/>
          <w:sz w:val="20"/>
          <w:szCs w:val="20"/>
        </w:rPr>
      </w:pPr>
      <w:r>
        <w:rPr>
          <w:rFonts w:ascii="Avenir" w:eastAsia="Avenir" w:hAnsi="Avenir" w:cs="Avenir"/>
          <w:b/>
          <w:noProof/>
          <w:color w:val="000000"/>
          <w:sz w:val="20"/>
          <w:szCs w:val="20"/>
        </w:rPr>
        <w:drawing>
          <wp:inline distT="0" distB="0" distL="0" distR="0" wp14:anchorId="658C8848" wp14:editId="5B5523E5">
            <wp:extent cx="7734539" cy="4762500"/>
            <wp:effectExtent l="0" t="0" r="0" b="0"/>
            <wp:docPr id="157478959" name="Picture 15747895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8959" name="Imagem 1" descr="Uma imagem contendo Diagrama&#10;&#10;Descrição gerada automaticamente"/>
                    <pic:cNvPicPr/>
                  </pic:nvPicPr>
                  <pic:blipFill rotWithShape="1">
                    <a:blip r:embed="rId20">
                      <a:extLst>
                        <a:ext uri="{28A0092B-C50C-407E-A947-70E740481C1C}">
                          <a14:useLocalDpi xmlns:a14="http://schemas.microsoft.com/office/drawing/2010/main" val="0"/>
                        </a:ext>
                      </a:extLst>
                    </a:blip>
                    <a:srcRect r="17416"/>
                    <a:stretch/>
                  </pic:blipFill>
                  <pic:spPr bwMode="auto">
                    <a:xfrm>
                      <a:off x="0" y="0"/>
                      <a:ext cx="7738736" cy="4765084"/>
                    </a:xfrm>
                    <a:prstGeom prst="rect">
                      <a:avLst/>
                    </a:prstGeom>
                    <a:ln>
                      <a:noFill/>
                    </a:ln>
                    <a:extLst>
                      <a:ext uri="{53640926-AAD7-44D8-BBD7-CCE9431645EC}">
                        <a14:shadowObscured xmlns:a14="http://schemas.microsoft.com/office/drawing/2010/main"/>
                      </a:ext>
                    </a:extLst>
                  </pic:spPr>
                </pic:pic>
              </a:graphicData>
            </a:graphic>
          </wp:inline>
        </w:drawing>
      </w:r>
    </w:p>
    <w:p w14:paraId="5607AEE7" w14:textId="3A83AD7B" w:rsidR="00BD72E1" w:rsidRDefault="00253FA4">
      <w:pPr>
        <w:pBdr>
          <w:top w:val="nil"/>
          <w:left w:val="nil"/>
          <w:bottom w:val="nil"/>
          <w:right w:val="nil"/>
          <w:between w:val="nil"/>
        </w:pBdr>
        <w:spacing w:after="200"/>
        <w:jc w:val="center"/>
        <w:rPr>
          <w:color w:val="000000"/>
          <w:sz w:val="20"/>
          <w:szCs w:val="20"/>
        </w:rPr>
        <w:sectPr w:rsidR="00BD72E1" w:rsidSect="002F1F80">
          <w:pgSz w:w="15840" w:h="12240" w:orient="landscape"/>
          <w:pgMar w:top="839" w:right="981" w:bottom="851" w:left="1400" w:header="0" w:footer="1083" w:gutter="0"/>
          <w:cols w:space="720"/>
        </w:sectPr>
      </w:pPr>
      <w:r>
        <w:rPr>
          <w:b/>
          <w:color w:val="000000"/>
          <w:sz w:val="20"/>
          <w:szCs w:val="20"/>
        </w:rPr>
        <w:t>Figure 3</w:t>
      </w:r>
      <w:r>
        <w:rPr>
          <w:color w:val="000000"/>
          <w:sz w:val="20"/>
          <w:szCs w:val="20"/>
        </w:rPr>
        <w:t xml:space="preserve"> </w:t>
      </w:r>
      <w:r>
        <w:rPr>
          <w:i/>
          <w:color w:val="000000"/>
          <w:sz w:val="20"/>
          <w:szCs w:val="20"/>
        </w:rPr>
        <w:t>Illustrative representation of the methodology framework.</w:t>
      </w:r>
    </w:p>
    <w:p w14:paraId="5607AEE8" w14:textId="77777777" w:rsidR="00BD72E1" w:rsidRDefault="00253FA4">
      <w:pPr>
        <w:tabs>
          <w:tab w:val="left" w:pos="1100"/>
        </w:tabs>
        <w:spacing w:line="274" w:lineRule="auto"/>
        <w:rPr>
          <w:b/>
        </w:rPr>
      </w:pPr>
      <w:r>
        <w:rPr>
          <w:b/>
        </w:rPr>
        <w:lastRenderedPageBreak/>
        <w:t>To summarize how to implement the Methodology in the Property Area, the following steps are required:</w:t>
      </w:r>
    </w:p>
    <w:p w14:paraId="5607AEE9" w14:textId="77777777" w:rsidR="00BD72E1" w:rsidRDefault="00BD72E1">
      <w:pPr>
        <w:pBdr>
          <w:top w:val="nil"/>
          <w:left w:val="nil"/>
          <w:bottom w:val="nil"/>
          <w:right w:val="nil"/>
          <w:between w:val="nil"/>
        </w:pBdr>
        <w:tabs>
          <w:tab w:val="left" w:pos="1100"/>
        </w:tabs>
        <w:spacing w:line="273" w:lineRule="auto"/>
        <w:ind w:left="600" w:right="667"/>
        <w:rPr>
          <w:rFonts w:ascii="Avenir" w:eastAsia="Avenir" w:hAnsi="Avenir" w:cs="Avenir"/>
          <w:b/>
          <w:color w:val="000000"/>
        </w:rPr>
      </w:pPr>
    </w:p>
    <w:p w14:paraId="5607AEEA" w14:textId="77777777" w:rsidR="00BD72E1" w:rsidRDefault="00253FA4">
      <w:pPr>
        <w:numPr>
          <w:ilvl w:val="0"/>
          <w:numId w:val="43"/>
        </w:numPr>
        <w:pBdr>
          <w:top w:val="nil"/>
          <w:left w:val="nil"/>
          <w:bottom w:val="nil"/>
          <w:right w:val="nil"/>
          <w:between w:val="nil"/>
        </w:pBdr>
        <w:ind w:left="284" w:firstLine="0"/>
      </w:pPr>
      <w:r>
        <w:rPr>
          <w:color w:val="000000"/>
        </w:rPr>
        <w:t>Carry out a prior biodiversity campaign to assess the Property Area (optional pre stages above).</w:t>
      </w:r>
    </w:p>
    <w:p w14:paraId="5607AEEB" w14:textId="5B8FB06B" w:rsidR="00BD72E1" w:rsidRDefault="00253FA4">
      <w:pPr>
        <w:numPr>
          <w:ilvl w:val="0"/>
          <w:numId w:val="43"/>
        </w:numPr>
        <w:pBdr>
          <w:top w:val="nil"/>
          <w:left w:val="nil"/>
          <w:bottom w:val="nil"/>
          <w:right w:val="nil"/>
          <w:between w:val="nil"/>
        </w:pBdr>
        <w:ind w:left="284" w:firstLine="0"/>
      </w:pPr>
      <w:r>
        <w:rPr>
          <w:color w:val="000000"/>
        </w:rPr>
        <w:t xml:space="preserve"> Choose USp and prove presence in Property Area. </w:t>
      </w:r>
    </w:p>
    <w:p w14:paraId="5607AEEC" w14:textId="77777777" w:rsidR="00BD72E1" w:rsidRDefault="00253FA4">
      <w:pPr>
        <w:numPr>
          <w:ilvl w:val="0"/>
          <w:numId w:val="43"/>
        </w:numPr>
        <w:pBdr>
          <w:top w:val="nil"/>
          <w:left w:val="nil"/>
          <w:bottom w:val="nil"/>
          <w:right w:val="nil"/>
          <w:between w:val="nil"/>
        </w:pBdr>
        <w:ind w:left="284" w:firstLine="0"/>
      </w:pPr>
      <w:r>
        <w:rPr>
          <w:color w:val="000000"/>
        </w:rPr>
        <w:t>Define the USp Guideline, if available.</w:t>
      </w:r>
    </w:p>
    <w:p w14:paraId="5607AEED" w14:textId="5017459E" w:rsidR="00BD72E1" w:rsidRDefault="00253FA4">
      <w:pPr>
        <w:numPr>
          <w:ilvl w:val="0"/>
          <w:numId w:val="43"/>
        </w:numPr>
        <w:pBdr>
          <w:top w:val="nil"/>
          <w:left w:val="nil"/>
          <w:bottom w:val="nil"/>
          <w:right w:val="nil"/>
          <w:between w:val="nil"/>
        </w:pBdr>
        <w:ind w:left="284" w:firstLine="0"/>
      </w:pPr>
      <w:r>
        <w:rPr>
          <w:color w:val="000000"/>
        </w:rPr>
        <w:t xml:space="preserve">If a USp Guideline is not readily available, the Project Proponent has the option of drafting one according to Chapter </w:t>
      </w:r>
      <w:r w:rsidR="004B62ED">
        <w:rPr>
          <w:color w:val="000000"/>
        </w:rPr>
        <w:t>6</w:t>
      </w:r>
      <w:r>
        <w:rPr>
          <w:color w:val="000000"/>
        </w:rPr>
        <w:t>.</w:t>
      </w:r>
    </w:p>
    <w:p w14:paraId="5607AEEE" w14:textId="77777777" w:rsidR="00BD72E1" w:rsidRDefault="00253FA4">
      <w:pPr>
        <w:numPr>
          <w:ilvl w:val="0"/>
          <w:numId w:val="43"/>
        </w:numPr>
        <w:pBdr>
          <w:top w:val="nil"/>
          <w:left w:val="nil"/>
          <w:bottom w:val="nil"/>
          <w:right w:val="nil"/>
          <w:between w:val="nil"/>
        </w:pBdr>
        <w:ind w:left="284" w:firstLine="0"/>
        <w:rPr>
          <w:b/>
          <w:color w:val="000000"/>
        </w:rPr>
      </w:pPr>
      <w:r>
        <w:rPr>
          <w:b/>
          <w:color w:val="000000"/>
          <w:u w:val="single"/>
        </w:rPr>
        <w:t>Develop the Project Plan and Monitoring Plan</w:t>
      </w:r>
      <w:r>
        <w:rPr>
          <w:b/>
          <w:color w:val="000000"/>
        </w:rPr>
        <w:t>.</w:t>
      </w:r>
    </w:p>
    <w:p w14:paraId="5607AEEF" w14:textId="72472E58" w:rsidR="00BD72E1" w:rsidRDefault="00253FA4">
      <w:pPr>
        <w:numPr>
          <w:ilvl w:val="0"/>
          <w:numId w:val="43"/>
        </w:numPr>
        <w:pBdr>
          <w:top w:val="nil"/>
          <w:left w:val="nil"/>
          <w:bottom w:val="nil"/>
          <w:right w:val="nil"/>
          <w:between w:val="nil"/>
        </w:pBdr>
        <w:ind w:left="284" w:firstLine="0"/>
      </w:pPr>
      <w:r>
        <w:rPr>
          <w:color w:val="000000"/>
        </w:rPr>
        <w:t xml:space="preserve">Implement the Project Plan and Monitoring Plan, by deploying monitoring technology and implementing Project Activities for the Property Area according to Chapter 4 to </w:t>
      </w:r>
      <w:r w:rsidR="00005E23">
        <w:rPr>
          <w:color w:val="000000"/>
        </w:rPr>
        <w:t>6</w:t>
      </w:r>
      <w:r>
        <w:rPr>
          <w:color w:val="000000"/>
        </w:rPr>
        <w:t>.</w:t>
      </w:r>
    </w:p>
    <w:p w14:paraId="5607AEF0" w14:textId="77777777" w:rsidR="00BD72E1" w:rsidRDefault="00253FA4">
      <w:pPr>
        <w:numPr>
          <w:ilvl w:val="0"/>
          <w:numId w:val="43"/>
        </w:numPr>
        <w:pBdr>
          <w:top w:val="nil"/>
          <w:left w:val="nil"/>
          <w:bottom w:val="nil"/>
          <w:right w:val="nil"/>
          <w:between w:val="nil"/>
        </w:pBdr>
        <w:ind w:left="284" w:firstLine="0"/>
        <w:rPr>
          <w:b/>
          <w:color w:val="000000"/>
        </w:rPr>
      </w:pPr>
      <w:r>
        <w:rPr>
          <w:b/>
          <w:color w:val="000000"/>
          <w:u w:val="single"/>
        </w:rPr>
        <w:t>Data Analysis and Report</w:t>
      </w:r>
      <w:r>
        <w:rPr>
          <w:b/>
          <w:color w:val="000000"/>
        </w:rPr>
        <w:t>.</w:t>
      </w:r>
    </w:p>
    <w:p w14:paraId="5607AEF1" w14:textId="7E0910CE" w:rsidR="00BD72E1" w:rsidRDefault="00253FA4">
      <w:pPr>
        <w:numPr>
          <w:ilvl w:val="0"/>
          <w:numId w:val="43"/>
        </w:numPr>
        <w:pBdr>
          <w:top w:val="nil"/>
          <w:left w:val="nil"/>
          <w:bottom w:val="nil"/>
          <w:right w:val="nil"/>
          <w:between w:val="nil"/>
        </w:pBdr>
        <w:ind w:left="284" w:firstLine="0"/>
      </w:pPr>
      <w:r>
        <w:rPr>
          <w:color w:val="000000"/>
        </w:rPr>
        <w:t xml:space="preserve">Validation and verification of data and evidence of the Monitoring Report by an approved Verifier for </w:t>
      </w:r>
      <w:r w:rsidR="00810606">
        <w:t xml:space="preserve">biodiversity </w:t>
      </w:r>
      <w:r w:rsidR="00810606" w:rsidRPr="00810606">
        <w:t>credit</w:t>
      </w:r>
      <w:r>
        <w:rPr>
          <w:color w:val="000000"/>
        </w:rPr>
        <w:t xml:space="preserve"> issuance.</w:t>
      </w:r>
    </w:p>
    <w:p w14:paraId="5607AEF2" w14:textId="77777777" w:rsidR="00BD72E1" w:rsidRDefault="00253FA4">
      <w:pPr>
        <w:jc w:val="left"/>
        <w:rPr>
          <w:sz w:val="21"/>
          <w:szCs w:val="21"/>
        </w:rPr>
      </w:pPr>
      <w:r>
        <w:br w:type="page"/>
      </w:r>
    </w:p>
    <w:p w14:paraId="5607AEF3" w14:textId="609C07FD" w:rsidR="00BD72E1" w:rsidRDefault="00253FA4" w:rsidP="00B14BBB">
      <w:pPr>
        <w:pStyle w:val="Heading1"/>
        <w:numPr>
          <w:ilvl w:val="0"/>
          <w:numId w:val="52"/>
        </w:numPr>
        <w:spacing w:before="0"/>
        <w:ind w:left="0" w:firstLine="0"/>
      </w:pPr>
      <w:r>
        <w:lastRenderedPageBreak/>
        <w:t xml:space="preserve">     </w:t>
      </w:r>
      <w:bookmarkStart w:id="155" w:name="_Toc150440581"/>
      <w:sdt>
        <w:sdtPr>
          <w:tag w:val="goog_rdk_54"/>
          <w:id w:val="-930122320"/>
        </w:sdtPr>
        <w:sdtContent/>
      </w:sdt>
      <w:r>
        <w:t>PROJECT ELIGIBILITY</w:t>
      </w:r>
      <w:bookmarkEnd w:id="155"/>
      <w:r>
        <w:t xml:space="preserve"> </w:t>
      </w:r>
    </w:p>
    <w:p w14:paraId="5607AEF4" w14:textId="77777777" w:rsidR="00BD72E1" w:rsidRDefault="00BD72E1"/>
    <w:p w14:paraId="5607AEF5" w14:textId="77777777" w:rsidR="00BD72E1" w:rsidRDefault="00253FA4">
      <w:r>
        <w:t xml:space="preserve">Project proponents must describe in the Project Plan how each of the following eligibility criteria are met, with evidence to support the claims. </w:t>
      </w:r>
    </w:p>
    <w:p w14:paraId="5607AEF6" w14:textId="77777777" w:rsidR="00BD72E1" w:rsidRDefault="00BD72E1"/>
    <w:p w14:paraId="5607AEF7" w14:textId="77777777" w:rsidR="00BD72E1" w:rsidRDefault="00253FA4">
      <w:pPr>
        <w:pStyle w:val="Heading2"/>
        <w:numPr>
          <w:ilvl w:val="1"/>
          <w:numId w:val="41"/>
        </w:numPr>
        <w:ind w:left="0" w:firstLine="0"/>
      </w:pPr>
      <w:r>
        <w:t xml:space="preserve"> </w:t>
      </w:r>
      <w:bookmarkStart w:id="156" w:name="_Toc150440582"/>
      <w:r>
        <w:t>ECOSYSTEM TYPE CLASSIFICATION</w:t>
      </w:r>
      <w:bookmarkEnd w:id="156"/>
    </w:p>
    <w:p w14:paraId="5607AEF8" w14:textId="77777777" w:rsidR="00BD72E1" w:rsidRDefault="00BD72E1">
      <w:bookmarkStart w:id="157" w:name="_heading=h.3j2qqm3" w:colFirst="0" w:colLast="0"/>
      <w:bookmarkEnd w:id="157"/>
    </w:p>
    <w:p w14:paraId="5607AEF9" w14:textId="77777777" w:rsidR="00BD72E1" w:rsidRDefault="00253FA4">
      <w:pPr>
        <w:rPr>
          <w:b/>
        </w:rPr>
      </w:pPr>
      <w:r>
        <w:rPr>
          <w:b/>
        </w:rPr>
        <w:t xml:space="preserve">Application: </w:t>
      </w:r>
      <w:r>
        <w:t>This Methodology can be developed in any terrestrial biome in the world.</w:t>
      </w:r>
    </w:p>
    <w:p w14:paraId="5607AEFA" w14:textId="77777777" w:rsidR="00BD72E1" w:rsidRDefault="00BD72E1">
      <w:pPr>
        <w:rPr>
          <w:b/>
        </w:rPr>
      </w:pPr>
    </w:p>
    <w:p w14:paraId="5607AEFB" w14:textId="3AD39C02" w:rsidR="00BD72E1" w:rsidRDefault="00253FA4">
      <w:r>
        <w:rPr>
          <w:b/>
        </w:rPr>
        <w:t>Definition:</w:t>
      </w:r>
      <w:r>
        <w:t xml:space="preserve"> Biome is a biological unit or geographic space whose specific characteristics are designated by macroclimate, vegetation class, soil, and altitude, as well as other criteria. They can be defined as types of ecosystems, habitats, or biological communities within a certain level of homogeneity</w:t>
      </w:r>
      <w:r w:rsidR="0034536B">
        <w:rPr>
          <w:rStyle w:val="FootnoteReference"/>
        </w:rPr>
        <w:footnoteReference w:id="15"/>
      </w:r>
      <w:r>
        <w:t>.</w:t>
      </w:r>
    </w:p>
    <w:p w14:paraId="48E8CD22" w14:textId="77777777" w:rsidR="00FF4EF3" w:rsidRDefault="00FF4EF3"/>
    <w:p w14:paraId="5667D967" w14:textId="1B713C47" w:rsidR="00FF4EF3" w:rsidRPr="00312944" w:rsidRDefault="003C6626" w:rsidP="00312944">
      <w:pPr>
        <w:pStyle w:val="Heading2"/>
        <w:numPr>
          <w:ilvl w:val="1"/>
          <w:numId w:val="41"/>
        </w:numPr>
        <w:ind w:left="851" w:hanging="851"/>
      </w:pPr>
      <w:bookmarkStart w:id="158" w:name="_Toc150440583"/>
      <w:r w:rsidRPr="00312944">
        <w:t>FOREST/</w:t>
      </w:r>
      <w:r w:rsidR="00FF4EF3" w:rsidRPr="00312944">
        <w:t xml:space="preserve">VEGETATION </w:t>
      </w:r>
      <w:r w:rsidR="00032E7F" w:rsidRPr="00312944">
        <w:t>REQUIREMENTS</w:t>
      </w:r>
      <w:bookmarkEnd w:id="158"/>
    </w:p>
    <w:p w14:paraId="339336A8" w14:textId="77777777" w:rsidR="00B53AE7" w:rsidRDefault="00B53AE7" w:rsidP="008B0F18"/>
    <w:p w14:paraId="13F33E4D" w14:textId="2206E89C" w:rsidR="00B53AE7" w:rsidRPr="002323E8" w:rsidRDefault="00123D1B" w:rsidP="008B0F18">
      <w:pPr>
        <w:rPr>
          <w:b/>
        </w:rPr>
      </w:pPr>
      <w:r>
        <w:t>C</w:t>
      </w:r>
      <w:r w:rsidR="002323E8" w:rsidRPr="002323E8">
        <w:t>riteria regarding</w:t>
      </w:r>
      <w:r w:rsidR="002323E8">
        <w:t xml:space="preserve"> the </w:t>
      </w:r>
      <w:r w:rsidR="0067741F">
        <w:t xml:space="preserve">vegetation eligible </w:t>
      </w:r>
      <w:r w:rsidR="001A3281">
        <w:t>for the</w:t>
      </w:r>
      <w:r w:rsidR="0067741F">
        <w:t xml:space="preserve"> project can be found </w:t>
      </w:r>
      <w:r w:rsidR="001A3281">
        <w:t xml:space="preserve">in </w:t>
      </w:r>
      <w:r w:rsidR="008B2801">
        <w:t xml:space="preserve">Section 3.1 below, under the “Habitat Area” definition. </w:t>
      </w:r>
    </w:p>
    <w:p w14:paraId="5607AEFC" w14:textId="77777777" w:rsidR="00BD72E1" w:rsidRDefault="00BD72E1"/>
    <w:p w14:paraId="5607AEFD" w14:textId="77777777" w:rsidR="00BD72E1" w:rsidRDefault="00253FA4">
      <w:pPr>
        <w:pStyle w:val="Heading2"/>
        <w:numPr>
          <w:ilvl w:val="1"/>
          <w:numId w:val="41"/>
        </w:numPr>
        <w:ind w:left="0" w:firstLine="0"/>
      </w:pPr>
      <w:r>
        <w:t xml:space="preserve"> </w:t>
      </w:r>
      <w:bookmarkStart w:id="159" w:name="_Toc150440584"/>
      <w:r>
        <w:t>LAND OWNERSHIP TYPE</w:t>
      </w:r>
      <w:bookmarkEnd w:id="159"/>
    </w:p>
    <w:p w14:paraId="5607AEFE" w14:textId="77777777" w:rsidR="00BD72E1" w:rsidRDefault="00BD72E1">
      <w:bookmarkStart w:id="160" w:name="_heading=h.2xcytpi" w:colFirst="0" w:colLast="0"/>
      <w:bookmarkEnd w:id="160"/>
    </w:p>
    <w:p w14:paraId="5607AEFF" w14:textId="77777777" w:rsidR="00BD72E1" w:rsidRDefault="00253FA4">
      <w:r>
        <w:t>This Methodology accepts projects with all land ownership types, including private, public, and tribal, provided the Project Proponent demonstrates adequate documentation for proof of ownership and/or approval by landowners.</w:t>
      </w:r>
    </w:p>
    <w:p w14:paraId="5607AF00" w14:textId="77777777" w:rsidR="00BD72E1" w:rsidRDefault="00BD72E1"/>
    <w:p w14:paraId="5607AF01" w14:textId="77777777" w:rsidR="00BD72E1" w:rsidRDefault="00253FA4">
      <w:pPr>
        <w:pStyle w:val="Heading2"/>
        <w:numPr>
          <w:ilvl w:val="1"/>
          <w:numId w:val="41"/>
        </w:numPr>
        <w:ind w:left="0" w:firstLine="0"/>
      </w:pPr>
      <w:r>
        <w:t xml:space="preserve"> </w:t>
      </w:r>
      <w:bookmarkStart w:id="161" w:name="_Toc150440585"/>
      <w:r>
        <w:t>PROOF OF OWNERSHIP</w:t>
      </w:r>
      <w:bookmarkEnd w:id="161"/>
    </w:p>
    <w:p w14:paraId="5607AF02" w14:textId="77777777" w:rsidR="00BD72E1" w:rsidRDefault="00BD72E1">
      <w:bookmarkStart w:id="162" w:name="_heading=h.3whwml4" w:colFirst="0" w:colLast="0"/>
      <w:bookmarkEnd w:id="162"/>
    </w:p>
    <w:p w14:paraId="5607AF03" w14:textId="77777777" w:rsidR="00BD72E1" w:rsidRDefault="00253FA4">
      <w:r>
        <w:t xml:space="preserve">Landowners and/or Project Proponents will prove land ownership or title with the available legal documents as per the host country´s legislation. Landholders and/or Project Proponents will need to prove at least basic and documented land tenure rights, in order to avoid double-counting, double-claiming, and improve permanence aspects of the Project Activities. </w:t>
      </w:r>
    </w:p>
    <w:p w14:paraId="1304CE44" w14:textId="77777777" w:rsidR="008D1ADC" w:rsidRDefault="008D1ADC"/>
    <w:p w14:paraId="6419976B" w14:textId="4E723B92" w:rsidR="008D1ADC" w:rsidRDefault="008D1ADC" w:rsidP="008D1ADC">
      <w:pPr>
        <w:pStyle w:val="Heading2"/>
        <w:numPr>
          <w:ilvl w:val="1"/>
          <w:numId w:val="41"/>
        </w:numPr>
        <w:ind w:left="851" w:hanging="851"/>
      </w:pPr>
      <w:bookmarkStart w:id="163" w:name="_Toc150440586"/>
      <w:r>
        <w:t>REGULATORY COMPLIANCE</w:t>
      </w:r>
      <w:bookmarkEnd w:id="163"/>
    </w:p>
    <w:p w14:paraId="764D979D" w14:textId="77777777" w:rsidR="008D1ADC" w:rsidRDefault="008D1ADC" w:rsidP="008B0F18"/>
    <w:p w14:paraId="2A559B63" w14:textId="64A7BE21" w:rsidR="008D1ADC" w:rsidRPr="008D1ADC" w:rsidRDefault="008D1ADC" w:rsidP="008B0F18">
      <w:pPr>
        <w:rPr>
          <w:b/>
        </w:rPr>
      </w:pPr>
      <w:r w:rsidRPr="008D1ADC">
        <w:t>The Project Area must adhere and provide attestation of compliance to the local laws,</w:t>
      </w:r>
      <w:r>
        <w:t xml:space="preserve"> </w:t>
      </w:r>
      <w:r w:rsidRPr="008D1ADC">
        <w:t xml:space="preserve">regulations, and other legally binding mandates directly related to </w:t>
      </w:r>
      <w:r w:rsidR="00F80D2B">
        <w:t>P</w:t>
      </w:r>
      <w:r w:rsidRPr="008D1ADC">
        <w:t xml:space="preserve">roject </w:t>
      </w:r>
      <w:r w:rsidR="00F80D2B">
        <w:t>A</w:t>
      </w:r>
      <w:r w:rsidRPr="008D1ADC">
        <w:t>ctivities.</w:t>
      </w:r>
    </w:p>
    <w:p w14:paraId="5607AF04" w14:textId="77777777" w:rsidR="00BD72E1" w:rsidRDefault="00BD72E1"/>
    <w:p w14:paraId="5607AF05" w14:textId="77777777" w:rsidR="00BD72E1" w:rsidRDefault="00253FA4">
      <w:pPr>
        <w:pStyle w:val="Heading2"/>
        <w:numPr>
          <w:ilvl w:val="1"/>
          <w:numId w:val="41"/>
        </w:numPr>
        <w:ind w:left="0" w:firstLine="0"/>
      </w:pPr>
      <w:r>
        <w:t xml:space="preserve"> </w:t>
      </w:r>
      <w:bookmarkStart w:id="164" w:name="_Toc150440587"/>
      <w:r>
        <w:t>PERMANENCE OF PROJECT ACTIVITIES</w:t>
      </w:r>
      <w:bookmarkEnd w:id="164"/>
    </w:p>
    <w:p w14:paraId="5607AF06" w14:textId="77777777" w:rsidR="00BD72E1" w:rsidRDefault="00BD72E1"/>
    <w:p w14:paraId="5607AF07" w14:textId="472FAAF3" w:rsidR="00BD72E1" w:rsidRDefault="00253FA4">
      <w:r>
        <w:t>Project proponents and Land Stewards must prove the minimum Project Timeframe of five years is sustained by an irrevocable and legally enforceable agreement between the Project Proponent, Land Steward and/or any other relevant parties that ensures that the Project Activities will be undertaken</w:t>
      </w:r>
      <w:r w:rsidR="00996F46">
        <w:t xml:space="preserve"> and that the Habitat Area will be protected</w:t>
      </w:r>
      <w:r>
        <w:t xml:space="preserve">, or any other legal or regulatory remedy, </w:t>
      </w:r>
      <w:r>
        <w:lastRenderedPageBreak/>
        <w:t xml:space="preserve">public or private in nature, that entails this specified outcome. </w:t>
      </w:r>
    </w:p>
    <w:p w14:paraId="5607AF08" w14:textId="77777777" w:rsidR="00BD72E1" w:rsidRDefault="00BD72E1"/>
    <w:p w14:paraId="5607AF09" w14:textId="77777777" w:rsidR="00BD72E1" w:rsidRDefault="00253FA4">
      <w:pPr>
        <w:pStyle w:val="Heading2"/>
        <w:numPr>
          <w:ilvl w:val="1"/>
          <w:numId w:val="41"/>
        </w:numPr>
        <w:ind w:left="0" w:firstLine="0"/>
      </w:pPr>
      <w:r>
        <w:t xml:space="preserve"> </w:t>
      </w:r>
      <w:bookmarkStart w:id="165" w:name="_Toc150440588"/>
      <w:r>
        <w:t>PROJECT START DATE AND ADOPTION DATE</w:t>
      </w:r>
      <w:bookmarkEnd w:id="165"/>
      <w:r>
        <w:t xml:space="preserve"> </w:t>
      </w:r>
    </w:p>
    <w:p w14:paraId="5607AF0A" w14:textId="77777777" w:rsidR="00BD72E1" w:rsidRDefault="00BD72E1">
      <w:bookmarkStart w:id="166" w:name="_heading=h.3as4poj" w:colFirst="0" w:colLast="0"/>
      <w:bookmarkEnd w:id="166"/>
    </w:p>
    <w:p w14:paraId="5607AF0B" w14:textId="77777777" w:rsidR="00BD72E1" w:rsidRDefault="00253FA4">
      <w:pPr>
        <w:rPr>
          <w:b/>
          <w:u w:val="single"/>
        </w:rPr>
      </w:pPr>
      <w:r>
        <w:rPr>
          <w:b/>
          <w:u w:val="single"/>
        </w:rPr>
        <w:t>Project Start Date:</w:t>
      </w:r>
      <w:r>
        <w:t xml:space="preserve"> The date of the first proof of existence of the USp within the Project Area, may coincide with Adoption Date.</w:t>
      </w:r>
    </w:p>
    <w:p w14:paraId="5607AF0C" w14:textId="77777777" w:rsidR="00BD72E1" w:rsidRDefault="00BD72E1">
      <w:pPr>
        <w:rPr>
          <w:b/>
          <w:u w:val="single"/>
        </w:rPr>
      </w:pPr>
    </w:p>
    <w:p w14:paraId="5607AF0D" w14:textId="14E90048" w:rsidR="00BD72E1" w:rsidRDefault="00253FA4">
      <w:r>
        <w:rPr>
          <w:b/>
          <w:u w:val="single"/>
        </w:rPr>
        <w:t>Adoption Date</w:t>
      </w:r>
      <w:r>
        <w:t xml:space="preserve">: </w:t>
      </w:r>
      <w:r w:rsidR="00BB205B" w:rsidRPr="00B14A53">
        <w:t xml:space="preserve">Date of the first evidence-backed implementation of Project Activities. </w:t>
      </w:r>
      <w:r>
        <w:t xml:space="preserve">This Methodology will accept an Adoption Date that goes back up to </w:t>
      </w:r>
      <w:r w:rsidR="00E959CF">
        <w:t>3</w:t>
      </w:r>
      <w:r>
        <w:t xml:space="preserve"> years prior to the Project Registration Date. To claim an Adoption Date before the </w:t>
      </w:r>
      <w:proofErr w:type="gramStart"/>
      <w:r>
        <w:t>Project</w:t>
      </w:r>
      <w:proofErr w:type="gramEnd"/>
      <w:r>
        <w:t xml:space="preserve"> Start Date and the Project Registration Date, the Project Proponent must have maintained clear historical records to prove USp existence during all years and monitoring efforts of USH and</w:t>
      </w:r>
      <w:r w:rsidR="0034536B">
        <w:t xml:space="preserve"> </w:t>
      </w:r>
      <w:r w:rsidR="000645C9">
        <w:t>HQ</w:t>
      </w:r>
      <w:r>
        <w:t>, implementation of the USp Guideline and overall eligibility to this Methodology.</w:t>
      </w:r>
    </w:p>
    <w:p w14:paraId="7B127D69" w14:textId="77777777" w:rsidR="00997DDF" w:rsidRDefault="00997DDF"/>
    <w:p w14:paraId="5607AF0E" w14:textId="77777777" w:rsidR="00BD72E1" w:rsidRDefault="00BD72E1"/>
    <w:p w14:paraId="5607AF0F" w14:textId="77777777" w:rsidR="00BD72E1" w:rsidRDefault="00253FA4">
      <w:pPr>
        <w:pStyle w:val="Heading2"/>
        <w:numPr>
          <w:ilvl w:val="1"/>
          <w:numId w:val="41"/>
        </w:numPr>
        <w:ind w:left="0" w:firstLine="0"/>
      </w:pPr>
      <w:r>
        <w:t xml:space="preserve"> </w:t>
      </w:r>
      <w:bookmarkStart w:id="167" w:name="_Toc150440589"/>
      <w:r>
        <w:t>CREDITING TERM</w:t>
      </w:r>
      <w:bookmarkEnd w:id="167"/>
    </w:p>
    <w:p w14:paraId="5607AF10" w14:textId="77777777" w:rsidR="00BD72E1" w:rsidRDefault="00BD72E1">
      <w:pPr>
        <w:ind w:firstLine="720"/>
      </w:pPr>
      <w:bookmarkStart w:id="168" w:name="_heading=h.49x2ik5" w:colFirst="0" w:colLast="0"/>
      <w:bookmarkEnd w:id="168"/>
    </w:p>
    <w:p w14:paraId="5607AF11" w14:textId="0C428EBB" w:rsidR="00BD72E1" w:rsidRDefault="00253FA4">
      <w:r>
        <w:t xml:space="preserve">The Crediting Term for this Methodology for the issuance of </w:t>
      </w:r>
      <w:r w:rsidR="002014D3">
        <w:t xml:space="preserve">biodiversity </w:t>
      </w:r>
      <w:r w:rsidR="002014D3" w:rsidRPr="00810606">
        <w:t>credits</w:t>
      </w:r>
      <w:r>
        <w:t xml:space="preserve"> is of 5 years, from the moment of Project Registration Date, this does not include issuances that are claimed prior to this date. Each renewal period will be 5 years and there is no limit to the number of renewals. </w:t>
      </w:r>
    </w:p>
    <w:p w14:paraId="5607AF12" w14:textId="77777777" w:rsidR="00BD72E1" w:rsidRDefault="00253FA4">
      <w:pPr>
        <w:jc w:val="left"/>
      </w:pPr>
      <w:r>
        <w:br w:type="page"/>
      </w:r>
    </w:p>
    <w:p w14:paraId="5607AF13" w14:textId="10F7EB73" w:rsidR="00BD72E1" w:rsidRDefault="00253FA4" w:rsidP="00B14BBB">
      <w:pPr>
        <w:pStyle w:val="Heading1"/>
        <w:numPr>
          <w:ilvl w:val="0"/>
          <w:numId w:val="52"/>
        </w:numPr>
        <w:spacing w:before="0"/>
        <w:ind w:left="0" w:firstLine="0"/>
        <w:jc w:val="left"/>
      </w:pPr>
      <w:bookmarkStart w:id="169" w:name="_Toc150440590"/>
      <w:r>
        <w:lastRenderedPageBreak/>
        <w:t>PROPERTY AREA BOUNDARY</w:t>
      </w:r>
      <w:bookmarkEnd w:id="169"/>
    </w:p>
    <w:p w14:paraId="5607AF14" w14:textId="77777777" w:rsidR="00BD72E1" w:rsidRDefault="00BD72E1">
      <w:bookmarkStart w:id="170" w:name="_heading=h.147n2zr" w:colFirst="0" w:colLast="0"/>
      <w:bookmarkEnd w:id="170"/>
    </w:p>
    <w:p w14:paraId="5607AF15" w14:textId="77777777" w:rsidR="00BD72E1" w:rsidRDefault="00253FA4">
      <w:pPr>
        <w:rPr>
          <w:highlight w:val="white"/>
        </w:rPr>
      </w:pPr>
      <w:r>
        <w:rPr>
          <w:highlight w:val="white"/>
        </w:rPr>
        <w:t>This chapter presents the definitions of spatial boundaries and temporal boundaries of the defined Property Area.</w:t>
      </w:r>
    </w:p>
    <w:p w14:paraId="5607AF16" w14:textId="77777777" w:rsidR="00BD72E1" w:rsidRDefault="00BD72E1"/>
    <w:p w14:paraId="5607AF17" w14:textId="77777777" w:rsidR="00BD72E1" w:rsidRDefault="00253FA4">
      <w:pPr>
        <w:pStyle w:val="Heading2"/>
        <w:numPr>
          <w:ilvl w:val="1"/>
          <w:numId w:val="44"/>
        </w:numPr>
        <w:ind w:left="0" w:firstLine="0"/>
      </w:pPr>
      <w:r>
        <w:t xml:space="preserve"> </w:t>
      </w:r>
      <w:bookmarkStart w:id="171" w:name="_Toc150440591"/>
      <w:r>
        <w:t>SPATIAL BOUNDARIES</w:t>
      </w:r>
      <w:bookmarkEnd w:id="171"/>
    </w:p>
    <w:p w14:paraId="5607AF18" w14:textId="77777777" w:rsidR="00BD72E1" w:rsidRDefault="00BD72E1"/>
    <w:p w14:paraId="5607AF19" w14:textId="77777777" w:rsidR="00BD72E1" w:rsidRDefault="00253FA4">
      <w:r>
        <w:rPr>
          <w:b/>
          <w:u w:val="single"/>
        </w:rPr>
        <w:t>Property Area</w:t>
      </w:r>
      <w:r>
        <w:rPr>
          <w:b/>
        </w:rPr>
        <w:t xml:space="preserve">: </w:t>
      </w:r>
      <w:r>
        <w:t>It comprises the entire area of the property bounded by spatial boundaries, including all Consolidated Areas and Habitat Areas.</w:t>
      </w:r>
    </w:p>
    <w:p w14:paraId="5607AF1A" w14:textId="77777777" w:rsidR="00BD72E1" w:rsidRDefault="00BD72E1">
      <w:pPr>
        <w:rPr>
          <w:b/>
          <w:u w:val="single"/>
        </w:rPr>
      </w:pPr>
    </w:p>
    <w:p w14:paraId="5607AF1B" w14:textId="77777777" w:rsidR="00BD72E1" w:rsidRDefault="00253FA4">
      <w:r>
        <w:rPr>
          <w:b/>
          <w:u w:val="single"/>
        </w:rPr>
        <w:t>Consolidated Area</w:t>
      </w:r>
      <w:r>
        <w:rPr>
          <w:b/>
        </w:rPr>
        <w:t>:</w:t>
      </w:r>
      <w:r>
        <w:t xml:space="preserve"> The Consolidated Area is defined as any spatial boundary where human interference occurred such as infrastructure area, agricultural cultivation, planted forests, animal husbandry, mining, and areas of human occupation.</w:t>
      </w:r>
    </w:p>
    <w:p w14:paraId="5607AF1C" w14:textId="77777777" w:rsidR="00BD72E1" w:rsidRDefault="00BD72E1">
      <w:pPr>
        <w:ind w:firstLine="720"/>
      </w:pPr>
    </w:p>
    <w:p w14:paraId="5607AF1D" w14:textId="2944A95E" w:rsidR="00BD72E1" w:rsidRDefault="00253FA4">
      <w:pPr>
        <w:rPr>
          <w:b/>
        </w:rPr>
      </w:pPr>
      <w:r>
        <w:rPr>
          <w:b/>
          <w:u w:val="single"/>
        </w:rPr>
        <w:t>Habitat Area</w:t>
      </w:r>
      <w:r>
        <w:rPr>
          <w:b/>
        </w:rPr>
        <w:t>:</w:t>
      </w:r>
      <w:r>
        <w:t xml:space="preserve"> </w:t>
      </w:r>
      <w:r w:rsidR="00583BB2" w:rsidRPr="00583BB2">
        <w:t>The Habitat Area is defined as any spatial boundary where the resources and conditions present in an area produce occupancy, which may include survival and reproduction by a given organism. Habitat is organism-specific and is more than vegetation or vegetation structure</w:t>
      </w:r>
      <w:r w:rsidR="000A53C8">
        <w:rPr>
          <w:rStyle w:val="FootnoteReference"/>
        </w:rPr>
        <w:footnoteReference w:id="16"/>
      </w:r>
      <w:r w:rsidR="002763A0">
        <w:t>.</w:t>
      </w:r>
      <w:r w:rsidR="00583BB2" w:rsidRPr="00583BB2">
        <w:t xml:space="preserve"> </w:t>
      </w:r>
      <w:r>
        <w:rPr>
          <w:b/>
        </w:rPr>
        <w:t>Furthermore, it</w:t>
      </w:r>
      <w:r w:rsidR="0060400E">
        <w:rPr>
          <w:b/>
        </w:rPr>
        <w:t xml:space="preserve"> i</w:t>
      </w:r>
      <w:r>
        <w:rPr>
          <w:b/>
        </w:rPr>
        <w:t xml:space="preserve">s the main datapoint for the calculation of the USH indicator, as per </w:t>
      </w:r>
      <w:r w:rsidR="00113F7F">
        <w:rPr>
          <w:b/>
        </w:rPr>
        <w:t>C</w:t>
      </w:r>
      <w:r>
        <w:rPr>
          <w:b/>
        </w:rPr>
        <w:t xml:space="preserve">hapter 4. </w:t>
      </w:r>
    </w:p>
    <w:p w14:paraId="5607AF1E" w14:textId="77777777" w:rsidR="00BD72E1" w:rsidRDefault="00BD72E1">
      <w:pPr>
        <w:rPr>
          <w:b/>
        </w:rPr>
      </w:pPr>
    </w:p>
    <w:p w14:paraId="5607AF1F" w14:textId="05D740DF" w:rsidR="00BD72E1" w:rsidRDefault="00253FA4">
      <w:r>
        <w:t>Project</w:t>
      </w:r>
      <w:r w:rsidR="00B86964">
        <w:t xml:space="preserve"> Proponent</w:t>
      </w:r>
      <w:r>
        <w:t xml:space="preserve"> can include more than one property in the Project if all ESI strategies are implemented in all areas and are within a 200km range.</w:t>
      </w:r>
    </w:p>
    <w:p w14:paraId="5607AF20" w14:textId="77777777" w:rsidR="00BD72E1" w:rsidRDefault="00BD72E1">
      <w:pPr>
        <w:rPr>
          <w:b/>
        </w:rPr>
      </w:pPr>
    </w:p>
    <w:p w14:paraId="5607AF21" w14:textId="77777777" w:rsidR="00BD72E1" w:rsidRDefault="00253FA4">
      <w:pPr>
        <w:pStyle w:val="Heading2"/>
        <w:numPr>
          <w:ilvl w:val="1"/>
          <w:numId w:val="44"/>
        </w:numPr>
        <w:ind w:left="0" w:firstLine="0"/>
      </w:pPr>
      <w:r>
        <w:t xml:space="preserve"> </w:t>
      </w:r>
      <w:bookmarkStart w:id="172" w:name="_Toc150440592"/>
      <w:r>
        <w:t>TEMPORAL BOUNDARIES</w:t>
      </w:r>
      <w:bookmarkEnd w:id="172"/>
    </w:p>
    <w:p w14:paraId="5607AF22" w14:textId="77777777" w:rsidR="00BD72E1" w:rsidRDefault="00BD72E1">
      <w:pPr>
        <w:pBdr>
          <w:top w:val="nil"/>
          <w:left w:val="nil"/>
          <w:bottom w:val="nil"/>
          <w:right w:val="nil"/>
          <w:between w:val="nil"/>
        </w:pBdr>
        <w:spacing w:line="268" w:lineRule="auto"/>
        <w:rPr>
          <w:rFonts w:ascii="Avenir" w:eastAsia="Avenir" w:hAnsi="Avenir" w:cs="Avenir"/>
          <w:color w:val="000000"/>
          <w:sz w:val="28"/>
          <w:szCs w:val="28"/>
        </w:rPr>
      </w:pPr>
    </w:p>
    <w:p w14:paraId="5607AF23" w14:textId="5E144134" w:rsidR="00BD72E1" w:rsidRDefault="00253FA4">
      <w:r>
        <w:t>The Project Timeframe is the period during which the Project Proponent will undertake the Proposed Activities</w:t>
      </w:r>
      <w:r w:rsidR="00140FAB">
        <w:t>.</w:t>
      </w:r>
    </w:p>
    <w:p w14:paraId="5607AF24" w14:textId="77777777" w:rsidR="00BD72E1" w:rsidRDefault="00BD72E1"/>
    <w:p w14:paraId="5607AF25" w14:textId="71E8DECA" w:rsidR="00BD72E1" w:rsidRDefault="00253FA4">
      <w:r>
        <w:t>Current available data from scientiﬁc literature on permanence aspects of biodiversity projects are scarce. Although there are mathematical models for predicting the potential for restoration and conservation of biodiversity</w:t>
      </w:r>
      <w:r w:rsidR="00936C7E">
        <w:rPr>
          <w:rStyle w:val="FootnoteReference"/>
        </w:rPr>
        <w:footnoteReference w:id="17"/>
      </w:r>
      <w:r>
        <w:t xml:space="preserve">, few projects have sufficient longevity and permanence to monitor the change of the pattern of biodiversity distribution, or the structuring of ecosystems. </w:t>
      </w:r>
      <w:r w:rsidR="000039D2">
        <w:t>Considering this</w:t>
      </w:r>
      <w:r>
        <w:t>, it is very important to understand and define what the feasible temporal window is to identify changes in the community and effects on the conservation status of the species</w:t>
      </w:r>
      <w:r w:rsidR="001839E9">
        <w:rPr>
          <w:rStyle w:val="FootnoteReference"/>
        </w:rPr>
        <w:footnoteReference w:id="18"/>
      </w:r>
      <w:r>
        <w:t xml:space="preserve">. </w:t>
      </w:r>
    </w:p>
    <w:p w14:paraId="5607AF26" w14:textId="77777777" w:rsidR="00BD72E1" w:rsidRDefault="00BD72E1">
      <w:pPr>
        <w:pBdr>
          <w:top w:val="nil"/>
          <w:left w:val="nil"/>
          <w:bottom w:val="nil"/>
          <w:right w:val="nil"/>
          <w:between w:val="nil"/>
        </w:pBdr>
        <w:spacing w:line="268" w:lineRule="auto"/>
        <w:rPr>
          <w:rFonts w:ascii="Avenir" w:eastAsia="Avenir" w:hAnsi="Avenir" w:cs="Avenir"/>
          <w:color w:val="000000"/>
        </w:rPr>
      </w:pPr>
    </w:p>
    <w:p w14:paraId="5607AF27" w14:textId="4CA50A31" w:rsidR="00BD72E1" w:rsidRDefault="00253FA4">
      <w:r>
        <w:t xml:space="preserve">Many projects have the challenge of raising funds for the maintenance of conservation activities. Therefore, the proposal to submit monitoring reports </w:t>
      </w:r>
      <w:sdt>
        <w:sdtPr>
          <w:tag w:val="goog_rdk_57"/>
          <w:id w:val="-981151520"/>
        </w:sdtPr>
        <w:sdtContent/>
      </w:sdt>
      <w:r>
        <w:t xml:space="preserve">in short periods of time (annual or biannual) </w:t>
      </w:r>
      <w:r w:rsidR="001369AC">
        <w:t>permits faster pipelines</w:t>
      </w:r>
      <w:r w:rsidR="00241D27">
        <w:t xml:space="preserve"> for</w:t>
      </w:r>
      <w:r>
        <w:t xml:space="preserve"> the validation and verification of Project Activities</w:t>
      </w:r>
      <w:r w:rsidR="00502B84">
        <w:t xml:space="preserve"> and consequent </w:t>
      </w:r>
      <w:r>
        <w:t xml:space="preserve">generation of </w:t>
      </w:r>
      <w:r w:rsidR="002014D3">
        <w:t xml:space="preserve">biodiversity </w:t>
      </w:r>
      <w:r w:rsidR="002014D3" w:rsidRPr="00810606">
        <w:t>credits</w:t>
      </w:r>
      <w:r w:rsidR="00502B84">
        <w:t>,</w:t>
      </w:r>
      <w:r w:rsidR="0079119B">
        <w:t xml:space="preserve"> allowing conservation finance to be streamed to Project Proponents and Landowners in a reasonable amount of time. </w:t>
      </w:r>
    </w:p>
    <w:p w14:paraId="5607AF28" w14:textId="77777777" w:rsidR="00BD72E1" w:rsidRDefault="00BD72E1">
      <w:pPr>
        <w:pBdr>
          <w:top w:val="nil"/>
          <w:left w:val="nil"/>
          <w:bottom w:val="nil"/>
          <w:right w:val="nil"/>
          <w:between w:val="nil"/>
        </w:pBdr>
        <w:spacing w:line="268" w:lineRule="auto"/>
        <w:rPr>
          <w:rFonts w:ascii="Avenir" w:eastAsia="Avenir" w:hAnsi="Avenir" w:cs="Avenir"/>
          <w:color w:val="000000"/>
        </w:rPr>
      </w:pPr>
    </w:p>
    <w:p w14:paraId="5607AF29" w14:textId="77777777" w:rsidR="00BD72E1" w:rsidRDefault="00253FA4">
      <w:r>
        <w:t>Therefore, the Monitoring Period and frequency deﬁning the temporal boundaries should adhere to the following guidelines:</w:t>
      </w:r>
    </w:p>
    <w:p w14:paraId="5607AF2A" w14:textId="77777777" w:rsidR="00BD72E1" w:rsidRDefault="00BD72E1">
      <w:pPr>
        <w:pBdr>
          <w:top w:val="nil"/>
          <w:left w:val="nil"/>
          <w:bottom w:val="nil"/>
          <w:right w:val="nil"/>
          <w:between w:val="nil"/>
        </w:pBdr>
        <w:spacing w:line="268" w:lineRule="auto"/>
        <w:rPr>
          <w:color w:val="000000"/>
        </w:rPr>
      </w:pPr>
    </w:p>
    <w:p w14:paraId="5607AF2B" w14:textId="77777777" w:rsidR="00BD72E1" w:rsidRDefault="00253FA4">
      <w:pPr>
        <w:numPr>
          <w:ilvl w:val="0"/>
          <w:numId w:val="45"/>
        </w:numPr>
        <w:pBdr>
          <w:top w:val="nil"/>
          <w:left w:val="nil"/>
          <w:bottom w:val="nil"/>
          <w:right w:val="nil"/>
          <w:between w:val="nil"/>
        </w:pBdr>
        <w:tabs>
          <w:tab w:val="left" w:pos="1319"/>
          <w:tab w:val="left" w:pos="1320"/>
        </w:tabs>
        <w:spacing w:before="9"/>
      </w:pPr>
      <w:r w:rsidRPr="007373AF">
        <w:t>The minimum Project Timeframe must be 5 years and there is no maximum limit.</w:t>
      </w:r>
    </w:p>
    <w:p w14:paraId="5607AF2C" w14:textId="7284CD31" w:rsidR="00BD72E1" w:rsidRPr="007373AF" w:rsidRDefault="00253FA4">
      <w:pPr>
        <w:numPr>
          <w:ilvl w:val="0"/>
          <w:numId w:val="45"/>
        </w:numPr>
        <w:pBdr>
          <w:top w:val="nil"/>
          <w:left w:val="nil"/>
          <w:bottom w:val="nil"/>
          <w:right w:val="nil"/>
          <w:between w:val="nil"/>
        </w:pBdr>
        <w:tabs>
          <w:tab w:val="left" w:pos="1319"/>
          <w:tab w:val="left" w:pos="1320"/>
        </w:tabs>
        <w:spacing w:before="34"/>
      </w:pPr>
      <w:r w:rsidRPr="007373AF">
        <w:t>Monitoring and Verification</w:t>
      </w:r>
      <w:r w:rsidR="00D47368" w:rsidRPr="007373AF">
        <w:t xml:space="preserve"> frequency</w:t>
      </w:r>
      <w:r w:rsidRPr="007373AF">
        <w:t xml:space="preserve"> must be annual or </w:t>
      </w:r>
      <w:r w:rsidR="04B0BD47">
        <w:t>every two years</w:t>
      </w:r>
      <w:r w:rsidRPr="007373AF">
        <w:t xml:space="preserve">. </w:t>
      </w:r>
    </w:p>
    <w:p w14:paraId="5607AF2D" w14:textId="77777777" w:rsidR="00BD72E1" w:rsidRDefault="00253FA4">
      <w:pPr>
        <w:rPr>
          <w:color w:val="1C1B1C"/>
        </w:rPr>
      </w:pPr>
      <w:r>
        <w:br w:type="page"/>
      </w:r>
    </w:p>
    <w:p w14:paraId="5607AF2E" w14:textId="718546A0" w:rsidR="00BD72E1" w:rsidRDefault="00253FA4" w:rsidP="0046432F">
      <w:pPr>
        <w:pStyle w:val="Heading1"/>
        <w:numPr>
          <w:ilvl w:val="0"/>
          <w:numId w:val="44"/>
        </w:numPr>
        <w:ind w:left="0" w:firstLine="0"/>
        <w:jc w:val="left"/>
      </w:pPr>
      <w:bookmarkStart w:id="173" w:name="_Toc150440593"/>
      <w:r>
        <w:lastRenderedPageBreak/>
        <w:t>EVALUATING UMBRELLA SPECIES HEALTH (USH) AND DEVELOPING A MONITORING PLAN</w:t>
      </w:r>
      <w:bookmarkEnd w:id="173"/>
    </w:p>
    <w:p w14:paraId="5607AF2F" w14:textId="77777777" w:rsidR="00BD72E1" w:rsidRDefault="00BD72E1">
      <w:pPr>
        <w:ind w:right="-639"/>
      </w:pPr>
    </w:p>
    <w:p w14:paraId="5607AF30" w14:textId="73DDD475" w:rsidR="00BD72E1" w:rsidRDefault="00253FA4">
      <w:pPr>
        <w:rPr>
          <w:highlight w:val="white"/>
        </w:rPr>
      </w:pPr>
      <w:r>
        <w:rPr>
          <w:highlight w:val="white"/>
        </w:rPr>
        <w:t xml:space="preserve">This chapter presents the mandatory parameters of the USH indicator, as well as the suggested </w:t>
      </w:r>
      <w:r>
        <w:rPr>
          <w:i/>
          <w:highlight w:val="white"/>
        </w:rPr>
        <w:t>best practices</w:t>
      </w:r>
      <w:r>
        <w:rPr>
          <w:highlight w:val="white"/>
        </w:rPr>
        <w:t xml:space="preserve"> for the use of technologies in monitoring and conservation of biodiversity. This chapter will address parameters of identification, monitoring and conservation of USp individuals. </w:t>
      </w:r>
      <w:r>
        <w:rPr>
          <w:b/>
          <w:highlight w:val="white"/>
        </w:rPr>
        <w:t xml:space="preserve">The overall scoring method is provided at the end of this </w:t>
      </w:r>
      <w:r w:rsidR="006E05C6">
        <w:rPr>
          <w:b/>
          <w:highlight w:val="white"/>
        </w:rPr>
        <w:t>chapter</w:t>
      </w:r>
      <w:r>
        <w:rPr>
          <w:highlight w:val="white"/>
        </w:rPr>
        <w:t xml:space="preserve">. </w:t>
      </w:r>
    </w:p>
    <w:p w14:paraId="5607AF31" w14:textId="77777777" w:rsidR="00BD72E1" w:rsidRDefault="00BD72E1">
      <w:pPr>
        <w:rPr>
          <w:highlight w:val="white"/>
        </w:rPr>
      </w:pPr>
    </w:p>
    <w:p w14:paraId="5607AF32" w14:textId="547DF1E6" w:rsidR="00BD72E1" w:rsidRDefault="00253FA4">
      <w:pPr>
        <w:rPr>
          <w:highlight w:val="white"/>
        </w:rPr>
      </w:pPr>
      <w:bookmarkStart w:id="174" w:name="_heading=h.32hioqz" w:colFirst="0" w:colLast="0"/>
      <w:bookmarkEnd w:id="174"/>
      <w:r>
        <w:rPr>
          <w:highlight w:val="white"/>
        </w:rPr>
        <w:t xml:space="preserve">A main pillar of this Methodology is to produce scientific knowledge over the Project Timeframe in order to incentivize the accumulation of data capture as important inputs for scientific research. </w:t>
      </w:r>
      <w:r w:rsidR="0059505D" w:rsidRPr="0059505D">
        <w:t xml:space="preserve">All the data produced on USp shall be reported </w:t>
      </w:r>
      <w:r>
        <w:rPr>
          <w:highlight w:val="white"/>
        </w:rPr>
        <w:t xml:space="preserve">annually or </w:t>
      </w:r>
      <w:r w:rsidR="00490809">
        <w:rPr>
          <w:highlight w:val="white"/>
        </w:rPr>
        <w:t xml:space="preserve">every two years </w:t>
      </w:r>
      <w:r>
        <w:rPr>
          <w:highlight w:val="white"/>
        </w:rPr>
        <w:t xml:space="preserve">in the Monitoring Reports. </w:t>
      </w:r>
      <w:r w:rsidR="00F6562F">
        <w:rPr>
          <w:highlight w:val="white"/>
        </w:rPr>
        <w:t xml:space="preserve">All </w:t>
      </w:r>
      <w:r w:rsidR="0065776D">
        <w:rPr>
          <w:highlight w:val="white"/>
        </w:rPr>
        <w:t xml:space="preserve">data produced </w:t>
      </w:r>
      <w:r w:rsidR="00490809">
        <w:rPr>
          <w:highlight w:val="white"/>
        </w:rPr>
        <w:t>should</w:t>
      </w:r>
      <w:r w:rsidR="0065776D">
        <w:rPr>
          <w:highlight w:val="white"/>
        </w:rPr>
        <w:t xml:space="preserve"> be shared in a </w:t>
      </w:r>
      <w:r w:rsidR="001C0BED">
        <w:rPr>
          <w:highlight w:val="white"/>
        </w:rPr>
        <w:t>public database</w:t>
      </w:r>
      <w:r w:rsidR="00F6562F">
        <w:rPr>
          <w:highlight w:val="white"/>
        </w:rPr>
        <w:t xml:space="preserve"> </w:t>
      </w:r>
      <w:r w:rsidR="00DF5D40">
        <w:rPr>
          <w:highlight w:val="white"/>
        </w:rPr>
        <w:t>online.</w:t>
      </w:r>
      <w:r w:rsidR="0065776D">
        <w:rPr>
          <w:highlight w:val="white"/>
        </w:rPr>
        <w:t xml:space="preserve"> </w:t>
      </w:r>
    </w:p>
    <w:p w14:paraId="5607AF33" w14:textId="77777777" w:rsidR="00BD72E1" w:rsidRDefault="00BD72E1">
      <w:pPr>
        <w:ind w:right="-639"/>
      </w:pPr>
    </w:p>
    <w:p w14:paraId="5607AF34" w14:textId="77777777" w:rsidR="00BD72E1" w:rsidRDefault="00253FA4">
      <w:pPr>
        <w:pBdr>
          <w:top w:val="nil"/>
          <w:left w:val="nil"/>
          <w:bottom w:val="nil"/>
          <w:right w:val="nil"/>
          <w:between w:val="nil"/>
        </w:pBdr>
        <w:rPr>
          <w:color w:val="000000"/>
        </w:rPr>
      </w:pPr>
      <w:r>
        <w:rPr>
          <w:color w:val="000000"/>
        </w:rPr>
        <w:t xml:space="preserve">The Monitoring Plan should include the following objectives: </w:t>
      </w:r>
    </w:p>
    <w:p w14:paraId="5607AF35" w14:textId="77777777" w:rsidR="00BD72E1" w:rsidRDefault="00BD72E1">
      <w:pPr>
        <w:pBdr>
          <w:top w:val="nil"/>
          <w:left w:val="nil"/>
          <w:bottom w:val="nil"/>
          <w:right w:val="nil"/>
          <w:between w:val="nil"/>
        </w:pBdr>
        <w:ind w:left="426"/>
        <w:rPr>
          <w:color w:val="000000"/>
        </w:rPr>
      </w:pPr>
    </w:p>
    <w:p w14:paraId="5607AF36" w14:textId="4D9BEF93" w:rsidR="00BD72E1" w:rsidRDefault="00253FA4">
      <w:pPr>
        <w:numPr>
          <w:ilvl w:val="2"/>
          <w:numId w:val="46"/>
        </w:numPr>
        <w:pBdr>
          <w:top w:val="nil"/>
          <w:left w:val="nil"/>
          <w:bottom w:val="nil"/>
          <w:right w:val="nil"/>
          <w:between w:val="nil"/>
        </w:pBdr>
        <w:ind w:right="637"/>
        <w:rPr>
          <w:color w:val="000000"/>
        </w:rPr>
      </w:pPr>
      <w:r>
        <w:rPr>
          <w:color w:val="000000"/>
        </w:rPr>
        <w:t xml:space="preserve">Describe how changes in a chosen population of USp will be monitored, as well as other species of </w:t>
      </w:r>
      <w:r w:rsidR="002A4F8C">
        <w:rPr>
          <w:color w:val="000000"/>
        </w:rPr>
        <w:t>communities. This description</w:t>
      </w:r>
      <w:r>
        <w:rPr>
          <w:color w:val="000000"/>
        </w:rPr>
        <w:t xml:space="preserve"> could serve as an indicator of habitat quality and disturbance. </w:t>
      </w:r>
    </w:p>
    <w:p w14:paraId="5607AF37" w14:textId="4DBB6F65" w:rsidR="00BD72E1" w:rsidRDefault="00253FA4">
      <w:pPr>
        <w:numPr>
          <w:ilvl w:val="2"/>
          <w:numId w:val="46"/>
        </w:numPr>
        <w:pBdr>
          <w:top w:val="nil"/>
          <w:left w:val="nil"/>
          <w:bottom w:val="nil"/>
          <w:right w:val="nil"/>
          <w:between w:val="nil"/>
        </w:pBdr>
        <w:ind w:right="637"/>
        <w:rPr>
          <w:color w:val="000000"/>
        </w:rPr>
      </w:pPr>
      <w:r>
        <w:rPr>
          <w:color w:val="000000"/>
        </w:rPr>
        <w:t>Describe the methods that will be used to monitor USH. The methods should be repeatable, minimally susceptible to observer bias</w:t>
      </w:r>
      <w:r w:rsidR="00754E72">
        <w:rPr>
          <w:color w:val="000000"/>
        </w:rPr>
        <w:t>.</w:t>
      </w:r>
      <w:r>
        <w:rPr>
          <w:color w:val="000000"/>
        </w:rPr>
        <w:t xml:space="preserve"> </w:t>
      </w:r>
    </w:p>
    <w:p w14:paraId="5607AF38" w14:textId="77777777" w:rsidR="00BD72E1" w:rsidRDefault="00BD72E1">
      <w:pPr>
        <w:ind w:left="567" w:right="-639"/>
      </w:pPr>
    </w:p>
    <w:p w14:paraId="5607AF39" w14:textId="77777777" w:rsidR="00BD72E1" w:rsidRDefault="00253FA4">
      <w:pPr>
        <w:pStyle w:val="Heading2"/>
        <w:numPr>
          <w:ilvl w:val="1"/>
          <w:numId w:val="44"/>
        </w:numPr>
        <w:ind w:left="0" w:firstLine="0"/>
      </w:pPr>
      <w:r>
        <w:t xml:space="preserve"> </w:t>
      </w:r>
      <w:bookmarkStart w:id="175" w:name="_Toc150440594"/>
      <w:r>
        <w:t>BASELINE MONITORING PARAMETERS</w:t>
      </w:r>
      <w:bookmarkEnd w:id="175"/>
    </w:p>
    <w:p w14:paraId="5607AF3A" w14:textId="77777777" w:rsidR="00BD72E1" w:rsidRDefault="00BD72E1"/>
    <w:p w14:paraId="5607AF3B" w14:textId="681F61D2" w:rsidR="00BD72E1" w:rsidRDefault="00253FA4">
      <w:r>
        <w:t xml:space="preserve">There are </w:t>
      </w:r>
      <w:r>
        <w:rPr>
          <w:b/>
        </w:rPr>
        <w:t>mandatory USH parameters</w:t>
      </w:r>
      <w:r>
        <w:t xml:space="preserve"> that must be measured in the field to compose the baseline calculation for the number of </w:t>
      </w:r>
      <w:r w:rsidR="002014D3">
        <w:t xml:space="preserve">biodiversity </w:t>
      </w:r>
      <w:r w:rsidR="002014D3" w:rsidRPr="00810606">
        <w:t>credits</w:t>
      </w:r>
      <w:r>
        <w:t xml:space="preserve"> that will be issued.</w:t>
      </w:r>
    </w:p>
    <w:p w14:paraId="5607AF3C" w14:textId="77777777" w:rsidR="00BD72E1" w:rsidRDefault="00BD72E1">
      <w:pPr>
        <w:pBdr>
          <w:top w:val="nil"/>
          <w:left w:val="nil"/>
          <w:bottom w:val="nil"/>
          <w:right w:val="nil"/>
          <w:between w:val="nil"/>
        </w:pBdr>
        <w:tabs>
          <w:tab w:val="left" w:pos="1320"/>
        </w:tabs>
        <w:spacing w:before="34"/>
        <w:rPr>
          <w:rFonts w:ascii="Avenir" w:eastAsia="Avenir" w:hAnsi="Avenir" w:cs="Avenir"/>
          <w:color w:val="000000"/>
        </w:rPr>
      </w:pPr>
    </w:p>
    <w:p w14:paraId="5607AF3D" w14:textId="0205EF34" w:rsidR="00BD72E1" w:rsidRDefault="00253FA4">
      <w:r>
        <w:t xml:space="preserve">The parameters used by this </w:t>
      </w:r>
      <w:r w:rsidR="00F05904">
        <w:t>M</w:t>
      </w:r>
      <w:r>
        <w:t>ethodology are based on the Essential Biodiversity Variables (</w:t>
      </w:r>
      <w:r w:rsidRPr="00BC46E2">
        <w:rPr>
          <w:b/>
        </w:rPr>
        <w:t>EBV</w:t>
      </w:r>
      <w:r>
        <w:t>), which assess biodiversity change over time in different dimensions and across multiple scales</w:t>
      </w:r>
      <w:bookmarkStart w:id="176" w:name="_Ref149848874"/>
      <w:r w:rsidR="000639EA">
        <w:rPr>
          <w:vertAlign w:val="superscript"/>
        </w:rPr>
        <w:footnoteReference w:id="19"/>
      </w:r>
      <w:bookmarkEnd w:id="176"/>
      <w:r>
        <w:t xml:space="preserve">. </w:t>
      </w:r>
      <w:r w:rsidR="00045957">
        <w:t>They</w:t>
      </w:r>
      <w:r>
        <w:t xml:space="preserve"> can be used to monitor progress with respect to the </w:t>
      </w:r>
      <w:r w:rsidR="00F84B49">
        <w:t>S</w:t>
      </w:r>
      <w:r>
        <w:t xml:space="preserve">ustainable </w:t>
      </w:r>
      <w:r w:rsidR="00F84B49">
        <w:t>D</w:t>
      </w:r>
      <w:r>
        <w:t xml:space="preserve">evelopment </w:t>
      </w:r>
      <w:r w:rsidR="00F84B49">
        <w:t>G</w:t>
      </w:r>
      <w:r>
        <w:t>oals</w:t>
      </w:r>
      <w:r w:rsidR="00F84B49">
        <w:t xml:space="preserve"> (</w:t>
      </w:r>
      <w:r w:rsidR="00F84B49" w:rsidRPr="00B14A53">
        <w:rPr>
          <w:b/>
          <w:bCs/>
        </w:rPr>
        <w:t>SDG</w:t>
      </w:r>
      <w:r w:rsidR="00F84B49">
        <w:t>)</w:t>
      </w:r>
      <w:r>
        <w:t xml:space="preserve">, or determine adherence to biodiversity policy, and to track biodiversity responses to disturbances and management interventions. The EBVs summarize a minimum set of essential measurements to capture the main dimensions of the change in biodiversity, complementary to other initiatives to observe the change in the environment. </w:t>
      </w:r>
    </w:p>
    <w:p w14:paraId="5EF4B66F" w14:textId="77777777" w:rsidR="00A91796" w:rsidRDefault="00A91796"/>
    <w:p w14:paraId="5607AF3E" w14:textId="4BD67B5F" w:rsidR="00BD72E1" w:rsidRDefault="00253FA4">
      <w:bookmarkStart w:id="177" w:name="_heading=h.41mghml" w:colFirst="0" w:colLast="0"/>
      <w:bookmarkEnd w:id="177"/>
      <w:r>
        <w:t>The Group on Earth Observations Biodiversity Observation Network</w:t>
      </w:r>
      <w:r w:rsidR="00141988">
        <w:t xml:space="preserve"> (GEO BON</w:t>
      </w:r>
      <w:r>
        <w:t>) indicates six EBV Classes</w:t>
      </w:r>
      <w:r w:rsidR="00A625FE" w:rsidRPr="00B14A53">
        <w:rPr>
          <w:vertAlign w:val="superscript"/>
        </w:rPr>
        <w:fldChar w:fldCharType="begin"/>
      </w:r>
      <w:r w:rsidR="00A625FE" w:rsidRPr="00B14A53">
        <w:rPr>
          <w:vertAlign w:val="superscript"/>
        </w:rPr>
        <w:instrText xml:space="preserve"> NOTEREF _Ref149848874 \h </w:instrText>
      </w:r>
      <w:r w:rsidR="00A625FE">
        <w:rPr>
          <w:vertAlign w:val="superscript"/>
        </w:rPr>
        <w:instrText xml:space="preserve"> \* MERGEFORMAT </w:instrText>
      </w:r>
      <w:r w:rsidR="00A625FE" w:rsidRPr="00B14A53">
        <w:rPr>
          <w:vertAlign w:val="superscript"/>
        </w:rPr>
      </w:r>
      <w:r w:rsidR="00A625FE" w:rsidRPr="00B14A53">
        <w:rPr>
          <w:vertAlign w:val="superscript"/>
        </w:rPr>
        <w:fldChar w:fldCharType="separate"/>
      </w:r>
      <w:ins w:id="178" w:author="Sophia Simmons" w:date="2024-01-16T16:48:00Z">
        <w:r w:rsidR="00700139">
          <w:rPr>
            <w:vertAlign w:val="superscript"/>
          </w:rPr>
          <w:t>18</w:t>
        </w:r>
      </w:ins>
      <w:del w:id="179" w:author="Sophia Simmons" w:date="2024-01-16T16:48:00Z">
        <w:r w:rsidR="00A625FE" w:rsidRPr="00B14A53" w:rsidDel="00700139">
          <w:rPr>
            <w:vertAlign w:val="superscript"/>
          </w:rPr>
          <w:delText>19</w:delText>
        </w:r>
      </w:del>
      <w:r w:rsidR="00A625FE" w:rsidRPr="00B14A53">
        <w:rPr>
          <w:vertAlign w:val="superscript"/>
        </w:rPr>
        <w:fldChar w:fldCharType="end"/>
      </w:r>
      <w:r>
        <w:t xml:space="preserve">: </w:t>
      </w:r>
    </w:p>
    <w:p w14:paraId="5607AF3F" w14:textId="77777777" w:rsidR="00BD72E1" w:rsidRDefault="00BD72E1">
      <w:pPr>
        <w:pBdr>
          <w:top w:val="nil"/>
          <w:left w:val="nil"/>
          <w:bottom w:val="nil"/>
          <w:right w:val="nil"/>
          <w:between w:val="nil"/>
        </w:pBdr>
        <w:tabs>
          <w:tab w:val="left" w:pos="1320"/>
        </w:tabs>
        <w:spacing w:before="34"/>
        <w:rPr>
          <w:rFonts w:ascii="Avenir" w:eastAsia="Avenir" w:hAnsi="Avenir" w:cs="Avenir"/>
          <w:color w:val="000000"/>
        </w:rPr>
      </w:pPr>
    </w:p>
    <w:p w14:paraId="5607AF40" w14:textId="77777777" w:rsidR="00BD72E1" w:rsidRDefault="00253FA4">
      <w:pPr>
        <w:numPr>
          <w:ilvl w:val="2"/>
          <w:numId w:val="46"/>
        </w:numPr>
        <w:pBdr>
          <w:top w:val="nil"/>
          <w:left w:val="nil"/>
          <w:bottom w:val="nil"/>
          <w:right w:val="nil"/>
          <w:between w:val="nil"/>
        </w:pBdr>
        <w:ind w:right="637"/>
      </w:pPr>
      <w:r>
        <w:rPr>
          <w:color w:val="000000"/>
        </w:rPr>
        <w:t>Genetic composition</w:t>
      </w:r>
    </w:p>
    <w:p w14:paraId="5607AF41" w14:textId="77777777" w:rsidR="00BD72E1" w:rsidRDefault="00253FA4">
      <w:pPr>
        <w:numPr>
          <w:ilvl w:val="2"/>
          <w:numId w:val="46"/>
        </w:numPr>
        <w:pBdr>
          <w:top w:val="nil"/>
          <w:left w:val="nil"/>
          <w:bottom w:val="nil"/>
          <w:right w:val="nil"/>
          <w:between w:val="nil"/>
        </w:pBdr>
        <w:ind w:right="637"/>
      </w:pPr>
      <w:r>
        <w:rPr>
          <w:color w:val="000000"/>
        </w:rPr>
        <w:t xml:space="preserve">Species populations </w:t>
      </w:r>
    </w:p>
    <w:p w14:paraId="5607AF42" w14:textId="77777777" w:rsidR="00BD72E1" w:rsidRDefault="00253FA4">
      <w:pPr>
        <w:numPr>
          <w:ilvl w:val="2"/>
          <w:numId w:val="46"/>
        </w:numPr>
        <w:pBdr>
          <w:top w:val="nil"/>
          <w:left w:val="nil"/>
          <w:bottom w:val="nil"/>
          <w:right w:val="nil"/>
          <w:between w:val="nil"/>
        </w:pBdr>
        <w:ind w:right="637"/>
      </w:pPr>
      <w:r>
        <w:rPr>
          <w:color w:val="000000"/>
        </w:rPr>
        <w:t>Species traits</w:t>
      </w:r>
    </w:p>
    <w:p w14:paraId="5607AF43" w14:textId="77777777" w:rsidR="00BD72E1" w:rsidRDefault="00253FA4">
      <w:pPr>
        <w:numPr>
          <w:ilvl w:val="2"/>
          <w:numId w:val="46"/>
        </w:numPr>
        <w:pBdr>
          <w:top w:val="nil"/>
          <w:left w:val="nil"/>
          <w:bottom w:val="nil"/>
          <w:right w:val="nil"/>
          <w:between w:val="nil"/>
        </w:pBdr>
        <w:ind w:right="637"/>
      </w:pPr>
      <w:r>
        <w:rPr>
          <w:color w:val="000000"/>
        </w:rPr>
        <w:t>Community composition</w:t>
      </w:r>
    </w:p>
    <w:p w14:paraId="5607AF44" w14:textId="77777777" w:rsidR="00BD72E1" w:rsidRDefault="00253FA4">
      <w:pPr>
        <w:numPr>
          <w:ilvl w:val="2"/>
          <w:numId w:val="46"/>
        </w:numPr>
        <w:pBdr>
          <w:top w:val="nil"/>
          <w:left w:val="nil"/>
          <w:bottom w:val="nil"/>
          <w:right w:val="nil"/>
          <w:between w:val="nil"/>
        </w:pBdr>
        <w:ind w:right="637"/>
      </w:pPr>
      <w:r>
        <w:rPr>
          <w:color w:val="000000"/>
        </w:rPr>
        <w:t xml:space="preserve">Ecosystem structure </w:t>
      </w:r>
    </w:p>
    <w:p w14:paraId="5607AF45" w14:textId="77777777" w:rsidR="00BD72E1" w:rsidRDefault="00253FA4">
      <w:pPr>
        <w:numPr>
          <w:ilvl w:val="2"/>
          <w:numId w:val="46"/>
        </w:numPr>
        <w:pBdr>
          <w:top w:val="nil"/>
          <w:left w:val="nil"/>
          <w:bottom w:val="nil"/>
          <w:right w:val="nil"/>
          <w:between w:val="nil"/>
        </w:pBdr>
        <w:ind w:right="637"/>
      </w:pPr>
      <w:r>
        <w:rPr>
          <w:color w:val="000000"/>
        </w:rPr>
        <w:lastRenderedPageBreak/>
        <w:t>Ecosystem function</w:t>
      </w:r>
    </w:p>
    <w:p w14:paraId="5607AF46" w14:textId="77777777" w:rsidR="00BD72E1" w:rsidRDefault="00BD72E1">
      <w:pPr>
        <w:pBdr>
          <w:top w:val="nil"/>
          <w:left w:val="nil"/>
          <w:bottom w:val="nil"/>
          <w:right w:val="nil"/>
          <w:between w:val="nil"/>
        </w:pBdr>
        <w:tabs>
          <w:tab w:val="left" w:pos="1320"/>
        </w:tabs>
        <w:spacing w:before="34"/>
        <w:ind w:left="567"/>
        <w:rPr>
          <w:rFonts w:ascii="Avenir" w:eastAsia="Avenir" w:hAnsi="Avenir" w:cs="Avenir"/>
          <w:color w:val="000000"/>
        </w:rPr>
      </w:pPr>
    </w:p>
    <w:p w14:paraId="5607AF47" w14:textId="3C4738F9" w:rsidR="00BD72E1" w:rsidRDefault="00253FA4">
      <w:r>
        <w:t>From these classes, specific EBVs were chosen to provid</w:t>
      </w:r>
      <w:r w:rsidR="00B73D6A">
        <w:t>e</w:t>
      </w:r>
      <w:r>
        <w:t xml:space="preserve"> the Methodology with an accessible framework for monitoring</w:t>
      </w:r>
      <w:r w:rsidR="003052CE">
        <w:t>:</w:t>
      </w:r>
      <w:r w:rsidR="004E6FA3">
        <w:t xml:space="preserve"> </w:t>
      </w:r>
    </w:p>
    <w:p w14:paraId="5607AF48" w14:textId="77777777" w:rsidR="00BD72E1" w:rsidRDefault="00BD72E1"/>
    <w:p w14:paraId="5607AF49" w14:textId="77777777" w:rsidR="00BD72E1" w:rsidRDefault="00253FA4">
      <w:pPr>
        <w:numPr>
          <w:ilvl w:val="2"/>
          <w:numId w:val="46"/>
        </w:numPr>
        <w:pBdr>
          <w:top w:val="nil"/>
          <w:left w:val="nil"/>
          <w:bottom w:val="nil"/>
          <w:right w:val="nil"/>
          <w:between w:val="nil"/>
        </w:pBdr>
        <w:ind w:right="637"/>
      </w:pPr>
      <w:r>
        <w:rPr>
          <w:color w:val="000000"/>
        </w:rPr>
        <w:t>Ecosystem structure, characterized by the</w:t>
      </w:r>
    </w:p>
    <w:p w14:paraId="5607AF4A" w14:textId="77777777" w:rsidR="00BD72E1" w:rsidRDefault="00253FA4">
      <w:pPr>
        <w:numPr>
          <w:ilvl w:val="0"/>
          <w:numId w:val="49"/>
        </w:numPr>
        <w:pBdr>
          <w:top w:val="nil"/>
          <w:left w:val="nil"/>
          <w:bottom w:val="nil"/>
          <w:right w:val="nil"/>
          <w:between w:val="nil"/>
        </w:pBdr>
      </w:pPr>
      <w:r>
        <w:rPr>
          <w:rFonts w:ascii="Avenir" w:eastAsia="Avenir" w:hAnsi="Avenir" w:cs="Avenir"/>
          <w:color w:val="000000"/>
        </w:rPr>
        <w:t>Ecosystem’s distribution</w:t>
      </w:r>
    </w:p>
    <w:p w14:paraId="19A1D3B6" w14:textId="32C55CDE" w:rsidR="000470BC" w:rsidRPr="003A318A" w:rsidRDefault="000470BC" w:rsidP="001A47C6">
      <w:pPr>
        <w:pBdr>
          <w:top w:val="nil"/>
          <w:left w:val="nil"/>
          <w:bottom w:val="nil"/>
          <w:right w:val="nil"/>
          <w:between w:val="nil"/>
        </w:pBdr>
        <w:ind w:right="637"/>
        <w:rPr>
          <w:rFonts w:ascii="Avenir" w:hAnsi="Avenir"/>
        </w:rPr>
      </w:pPr>
    </w:p>
    <w:p w14:paraId="26F36771" w14:textId="33E22218" w:rsidR="00E235EB" w:rsidRDefault="000470BC" w:rsidP="00E235EB">
      <w:pPr>
        <w:numPr>
          <w:ilvl w:val="2"/>
          <w:numId w:val="46"/>
        </w:numPr>
        <w:pBdr>
          <w:top w:val="nil"/>
          <w:left w:val="nil"/>
          <w:bottom w:val="nil"/>
          <w:right w:val="nil"/>
          <w:between w:val="nil"/>
        </w:pBdr>
        <w:ind w:right="637"/>
      </w:pPr>
      <w:r>
        <w:t>Species populations, characterized by the</w:t>
      </w:r>
    </w:p>
    <w:p w14:paraId="5607AF4C" w14:textId="0545A934" w:rsidR="00BD72E1" w:rsidRDefault="00253FA4">
      <w:pPr>
        <w:numPr>
          <w:ilvl w:val="0"/>
          <w:numId w:val="49"/>
        </w:numPr>
        <w:pBdr>
          <w:top w:val="nil"/>
          <w:left w:val="nil"/>
          <w:bottom w:val="nil"/>
          <w:right w:val="nil"/>
          <w:between w:val="nil"/>
        </w:pBdr>
        <w:ind w:right="637"/>
      </w:pPr>
      <w:r>
        <w:rPr>
          <w:rFonts w:ascii="Avenir" w:eastAsia="Avenir" w:hAnsi="Avenir" w:cs="Avenir"/>
          <w:color w:val="000000"/>
        </w:rPr>
        <w:t>Presence or absence</w:t>
      </w:r>
      <w:r w:rsidR="007074CF">
        <w:rPr>
          <w:rFonts w:ascii="Avenir" w:eastAsia="Avenir" w:hAnsi="Avenir" w:cs="Avenir"/>
          <w:color w:val="000000"/>
        </w:rPr>
        <w:t xml:space="preserve"> data</w:t>
      </w:r>
    </w:p>
    <w:p w14:paraId="5607AF4D" w14:textId="598B9E15" w:rsidR="00BD72E1" w:rsidRDefault="00253FA4">
      <w:pPr>
        <w:numPr>
          <w:ilvl w:val="0"/>
          <w:numId w:val="49"/>
        </w:numPr>
        <w:pBdr>
          <w:top w:val="nil"/>
          <w:left w:val="nil"/>
          <w:bottom w:val="nil"/>
          <w:right w:val="nil"/>
          <w:between w:val="nil"/>
        </w:pBdr>
        <w:ind w:right="637"/>
      </w:pPr>
      <w:r>
        <w:rPr>
          <w:rFonts w:ascii="Avenir" w:eastAsia="Avenir" w:hAnsi="Avenir" w:cs="Avenir"/>
          <w:color w:val="000000"/>
        </w:rPr>
        <w:t>Size of the population</w:t>
      </w:r>
    </w:p>
    <w:p w14:paraId="1ED8E212" w14:textId="4CCE2F96" w:rsidR="001A47C6" w:rsidRDefault="001A47C6">
      <w:pPr>
        <w:numPr>
          <w:ilvl w:val="0"/>
          <w:numId w:val="49"/>
        </w:numPr>
        <w:pBdr>
          <w:top w:val="nil"/>
          <w:left w:val="nil"/>
          <w:bottom w:val="nil"/>
          <w:right w:val="nil"/>
          <w:between w:val="nil"/>
        </w:pBdr>
        <w:ind w:right="637"/>
      </w:pPr>
      <w:r w:rsidRPr="000470BC">
        <w:rPr>
          <w:rFonts w:ascii="Avenir" w:hAnsi="Avenir"/>
        </w:rPr>
        <w:t>Movement and distribution</w:t>
      </w:r>
    </w:p>
    <w:p w14:paraId="64068EF8" w14:textId="7CBF7C6B" w:rsidR="00C4369B" w:rsidRDefault="00C4369B" w:rsidP="00C4369B"/>
    <w:p w14:paraId="5607AF4F" w14:textId="77777777" w:rsidR="00BD72E1" w:rsidRDefault="00BD72E1">
      <w:pPr>
        <w:tabs>
          <w:tab w:val="left" w:pos="1320"/>
        </w:tabs>
        <w:spacing w:before="34"/>
      </w:pPr>
    </w:p>
    <w:p w14:paraId="5607AF50" w14:textId="77777777" w:rsidR="00BD72E1" w:rsidRDefault="00253FA4">
      <w:pPr>
        <w:pStyle w:val="Heading3"/>
        <w:numPr>
          <w:ilvl w:val="2"/>
          <w:numId w:val="44"/>
        </w:numPr>
        <w:ind w:left="0" w:firstLine="0"/>
        <w:rPr>
          <w:sz w:val="22"/>
          <w:szCs w:val="22"/>
        </w:rPr>
      </w:pPr>
      <w:r>
        <w:t xml:space="preserve"> </w:t>
      </w:r>
      <w:bookmarkStart w:id="180" w:name="_Toc150440595"/>
      <w:r>
        <w:t>ECOSYSTEM STRUCTURE</w:t>
      </w:r>
      <w:bookmarkEnd w:id="180"/>
    </w:p>
    <w:p w14:paraId="5607AF51" w14:textId="77777777" w:rsidR="00BD72E1" w:rsidRDefault="00BD72E1" w:rsidP="005755F9"/>
    <w:p w14:paraId="7E9D76F8" w14:textId="710D4C23" w:rsidR="00BD72E1" w:rsidRPr="004C5C37" w:rsidRDefault="00253FA4">
      <w:pPr>
        <w:pStyle w:val="Heading4"/>
        <w:numPr>
          <w:ilvl w:val="3"/>
          <w:numId w:val="57"/>
        </w:numPr>
        <w:ind w:left="1418" w:hanging="743"/>
        <w:rPr>
          <w:b/>
          <w:bCs/>
          <w:sz w:val="22"/>
          <w:szCs w:val="22"/>
        </w:rPr>
      </w:pPr>
      <w:bookmarkStart w:id="181" w:name="_Toc150440596"/>
      <w:r w:rsidRPr="006D008C">
        <w:rPr>
          <w:b/>
          <w:bCs/>
        </w:rPr>
        <w:t xml:space="preserve">ECOSYSTEM </w:t>
      </w:r>
      <w:sdt>
        <w:sdtPr>
          <w:rPr>
            <w:b/>
            <w:bCs/>
          </w:rPr>
          <w:tag w:val="goog_rdk_64"/>
          <w:id w:val="-1101798791"/>
        </w:sdtPr>
        <w:sdtContent/>
      </w:sdt>
      <w:r w:rsidRPr="006D008C">
        <w:rPr>
          <w:b/>
          <w:bCs/>
        </w:rPr>
        <w:t>DISTRIBUTION</w:t>
      </w:r>
      <w:bookmarkEnd w:id="181"/>
    </w:p>
    <w:p w14:paraId="7F2BD533" w14:textId="77777777" w:rsidR="00AB553F" w:rsidRDefault="00AB553F" w:rsidP="004C5C37">
      <w:pPr>
        <w:tabs>
          <w:tab w:val="left" w:pos="1320"/>
        </w:tabs>
        <w:spacing w:before="34"/>
      </w:pPr>
    </w:p>
    <w:p w14:paraId="4E8AAC7E" w14:textId="27478E53" w:rsidR="00AB553F" w:rsidRDefault="00AB553F" w:rsidP="004C5C37">
      <w:pPr>
        <w:tabs>
          <w:tab w:val="left" w:pos="1320"/>
        </w:tabs>
        <w:spacing w:before="34"/>
      </w:pPr>
      <w:r w:rsidRPr="004648D4">
        <w:t>The ecosystem distribution</w:t>
      </w:r>
      <w:r>
        <w:t xml:space="preserve"> </w:t>
      </w:r>
      <w:r w:rsidR="00C46549">
        <w:t>is</w:t>
      </w:r>
      <w:r w:rsidRPr="004648D4">
        <w:t xml:space="preserve"> characterized through the assessment of land use and coverage</w:t>
      </w:r>
      <w:r>
        <w:t xml:space="preserve"> and the types of vegetation</w:t>
      </w:r>
      <w:r w:rsidRPr="004648D4">
        <w:t xml:space="preserve"> in the Property Area with the aid of remote sensing. Two general features </w:t>
      </w:r>
      <w:r w:rsidR="00C46549">
        <w:t>are</w:t>
      </w:r>
      <w:r w:rsidRPr="004648D4">
        <w:t xml:space="preserve"> evaluated in each Property Area: a) Habitat Area and b) Consolidated Area.</w:t>
      </w:r>
    </w:p>
    <w:p w14:paraId="6E99FE95" w14:textId="77777777" w:rsidR="00AA5413" w:rsidRDefault="00AA5413">
      <w:pPr>
        <w:tabs>
          <w:tab w:val="left" w:pos="1320"/>
        </w:tabs>
        <w:spacing w:before="34"/>
      </w:pPr>
    </w:p>
    <w:p w14:paraId="7572C8BB" w14:textId="0AE344C1" w:rsidR="00F04401" w:rsidRDefault="00F04401" w:rsidP="00F04401">
      <w:pPr>
        <w:rPr>
          <w:b/>
        </w:rPr>
      </w:pPr>
      <w:r w:rsidRPr="008B12DD">
        <w:rPr>
          <w:b/>
          <w:bCs/>
        </w:rPr>
        <w:t>Habitat Area</w:t>
      </w:r>
      <w:r w:rsidRPr="008B12DD">
        <w:t xml:space="preserve"> is defined as any spatial boundary where </w:t>
      </w:r>
      <w:r w:rsidR="00726B5A" w:rsidRPr="00583BB2">
        <w:t>the resources and conditions present in an area produce occupancy, which may include survival and reproduction by a given organism. Habitat is organism-specific and is more than vegetation or vegetation structure</w:t>
      </w:r>
      <w:r w:rsidR="00726B5A" w:rsidRPr="002763A0">
        <w:rPr>
          <w:vertAlign w:val="superscript"/>
        </w:rPr>
        <w:t>1</w:t>
      </w:r>
      <w:r w:rsidR="00726B5A">
        <w:t>.</w:t>
      </w:r>
      <w:r w:rsidR="00A717AA">
        <w:t xml:space="preserve">     </w:t>
      </w:r>
    </w:p>
    <w:p w14:paraId="5607AF54" w14:textId="4F8BAB5D" w:rsidR="00BD72E1" w:rsidRDefault="00BD72E1">
      <w:pPr>
        <w:tabs>
          <w:tab w:val="left" w:pos="1320"/>
        </w:tabs>
        <w:spacing w:before="34"/>
      </w:pPr>
    </w:p>
    <w:p w14:paraId="5607AF56" w14:textId="69E634B6" w:rsidR="00BD72E1" w:rsidRDefault="00253FA4">
      <w:pPr>
        <w:tabs>
          <w:tab w:val="left" w:pos="1320"/>
        </w:tabs>
        <w:spacing w:before="34"/>
      </w:pPr>
      <w:r>
        <w:t>This methodology considers that an eligible Habitat Area can include</w:t>
      </w:r>
      <w:r w:rsidR="002D2785">
        <w:t xml:space="preserve"> all </w:t>
      </w:r>
      <w:r w:rsidR="007762B1">
        <w:t xml:space="preserve">the </w:t>
      </w:r>
      <w:r w:rsidR="002E63E9">
        <w:t>suitable</w:t>
      </w:r>
      <w:r w:rsidR="00E327D9">
        <w:t xml:space="preserve"> </w:t>
      </w:r>
      <w:r w:rsidR="007762B1">
        <w:t>area</w:t>
      </w:r>
      <w:r w:rsidR="00E327D9">
        <w:t>s</w:t>
      </w:r>
      <w:r w:rsidR="007762B1">
        <w:t xml:space="preserve"> </w:t>
      </w:r>
      <w:r w:rsidR="003A2813" w:rsidRPr="003A2813">
        <w:t>of the USp</w:t>
      </w:r>
      <w:r w:rsidR="009E6118">
        <w:t xml:space="preserve"> in different biomes and </w:t>
      </w:r>
      <w:r w:rsidR="00EE0E42">
        <w:t xml:space="preserve">in the </w:t>
      </w:r>
      <w:r w:rsidR="00D87E88">
        <w:t xml:space="preserve">specific </w:t>
      </w:r>
      <w:r w:rsidR="00CE7E29">
        <w:t>growth stages of the vegetation</w:t>
      </w:r>
    </w:p>
    <w:p w14:paraId="01FF2E49" w14:textId="77777777" w:rsidR="0037703C" w:rsidRDefault="0037703C">
      <w:pPr>
        <w:tabs>
          <w:tab w:val="left" w:pos="1320"/>
        </w:tabs>
        <w:spacing w:before="34"/>
      </w:pPr>
    </w:p>
    <w:p w14:paraId="5607AF57" w14:textId="2A791BBF" w:rsidR="00BD72E1" w:rsidRDefault="00253FA4">
      <w:pPr>
        <w:numPr>
          <w:ilvl w:val="0"/>
          <w:numId w:val="68"/>
        </w:numPr>
        <w:pBdr>
          <w:top w:val="nil"/>
          <w:left w:val="nil"/>
          <w:bottom w:val="nil"/>
          <w:right w:val="nil"/>
          <w:between w:val="nil"/>
        </w:pBdr>
        <w:tabs>
          <w:tab w:val="left" w:pos="1320"/>
        </w:tabs>
        <w:spacing w:before="34"/>
      </w:pPr>
      <w:r w:rsidRPr="0037703C">
        <w:t>Native vegetation</w:t>
      </w:r>
      <w:r w:rsidR="003712B8">
        <w:t xml:space="preserve"> </w:t>
      </w:r>
      <w:r w:rsidR="003C303B">
        <w:t>in a</w:t>
      </w:r>
      <w:r w:rsidR="00DB6BA5">
        <w:t>n</w:t>
      </w:r>
      <w:r w:rsidR="003C303B">
        <w:t xml:space="preserve"> old-growth </w:t>
      </w:r>
      <w:r w:rsidR="00DB6BA5">
        <w:t>stage</w:t>
      </w:r>
      <w:r w:rsidRPr="0037703C">
        <w:t>.</w:t>
      </w:r>
    </w:p>
    <w:p w14:paraId="5607AF58" w14:textId="77777777" w:rsidR="00BD72E1" w:rsidRDefault="00253FA4">
      <w:pPr>
        <w:numPr>
          <w:ilvl w:val="0"/>
          <w:numId w:val="68"/>
        </w:numPr>
        <w:pBdr>
          <w:top w:val="nil"/>
          <w:left w:val="nil"/>
          <w:bottom w:val="nil"/>
          <w:right w:val="nil"/>
          <w:between w:val="nil"/>
        </w:pBdr>
        <w:tabs>
          <w:tab w:val="left" w:pos="1320"/>
        </w:tabs>
        <w:spacing w:before="34"/>
      </w:pPr>
      <w:r w:rsidRPr="0037703C">
        <w:t xml:space="preserve">Water resources. </w:t>
      </w:r>
    </w:p>
    <w:p w14:paraId="5607AF59" w14:textId="7B778B22" w:rsidR="00BD72E1" w:rsidRDefault="00253FA4">
      <w:pPr>
        <w:numPr>
          <w:ilvl w:val="0"/>
          <w:numId w:val="68"/>
        </w:numPr>
        <w:pBdr>
          <w:top w:val="nil"/>
          <w:left w:val="nil"/>
          <w:bottom w:val="nil"/>
          <w:right w:val="nil"/>
          <w:between w:val="nil"/>
        </w:pBdr>
        <w:tabs>
          <w:tab w:val="left" w:pos="1320"/>
        </w:tabs>
        <w:spacing w:before="34"/>
      </w:pPr>
      <w:r w:rsidRPr="0037703C">
        <w:t xml:space="preserve">Regenerative </w:t>
      </w:r>
      <w:r w:rsidR="006139DE">
        <w:t xml:space="preserve">agroforestry </w:t>
      </w:r>
      <w:r w:rsidRPr="0037703C">
        <w:t xml:space="preserve">systems </w:t>
      </w:r>
    </w:p>
    <w:p w14:paraId="5607AF5A" w14:textId="078676EC" w:rsidR="00BD72E1" w:rsidRDefault="00253FA4">
      <w:pPr>
        <w:numPr>
          <w:ilvl w:val="0"/>
          <w:numId w:val="68"/>
        </w:numPr>
        <w:pBdr>
          <w:top w:val="nil"/>
          <w:left w:val="nil"/>
          <w:bottom w:val="nil"/>
          <w:right w:val="nil"/>
          <w:between w:val="nil"/>
        </w:pBdr>
        <w:tabs>
          <w:tab w:val="left" w:pos="1320"/>
        </w:tabs>
        <w:spacing w:before="34"/>
      </w:pPr>
      <w:r w:rsidRPr="0037703C">
        <w:t>Natural or assisted regenerating areas</w:t>
      </w:r>
      <w:r w:rsidR="00F64F12" w:rsidRPr="0037703C">
        <w:t xml:space="preserve"> </w:t>
      </w:r>
      <w:r w:rsidR="005F1A43">
        <w:t xml:space="preserve">in </w:t>
      </w:r>
      <w:r w:rsidR="00506486">
        <w:t>a regrowth stage</w:t>
      </w:r>
      <w:r w:rsidR="00A13120">
        <w:t xml:space="preserve"> (young forest)</w:t>
      </w:r>
      <w:r w:rsidR="00506486">
        <w:t xml:space="preserve"> or</w:t>
      </w:r>
      <w:r w:rsidR="00A13120">
        <w:t xml:space="preserve"> in a canopy transition stage (mature forest)</w:t>
      </w:r>
      <w:r w:rsidR="002E2850">
        <w:t>.</w:t>
      </w:r>
    </w:p>
    <w:p w14:paraId="5607AF5B" w14:textId="77777777" w:rsidR="00BD72E1" w:rsidRDefault="00253FA4">
      <w:pPr>
        <w:numPr>
          <w:ilvl w:val="0"/>
          <w:numId w:val="68"/>
        </w:numPr>
        <w:pBdr>
          <w:top w:val="nil"/>
          <w:left w:val="nil"/>
          <w:bottom w:val="nil"/>
          <w:right w:val="nil"/>
          <w:between w:val="nil"/>
        </w:pBdr>
        <w:tabs>
          <w:tab w:val="left" w:pos="1320"/>
        </w:tabs>
        <w:spacing w:before="34"/>
      </w:pPr>
      <w:r w:rsidRPr="0037703C">
        <w:t>Ecological corridors.</w:t>
      </w:r>
    </w:p>
    <w:p w14:paraId="5607AF5C" w14:textId="77777777" w:rsidR="00BD72E1" w:rsidRDefault="00BD72E1">
      <w:pPr>
        <w:tabs>
          <w:tab w:val="left" w:pos="1320"/>
        </w:tabs>
        <w:spacing w:before="34"/>
      </w:pPr>
    </w:p>
    <w:p w14:paraId="5607AF5D" w14:textId="1AA56129" w:rsidR="00BD72E1" w:rsidRDefault="00253FA4">
      <w:r>
        <w:rPr>
          <w:color w:val="000000"/>
        </w:rPr>
        <w:t xml:space="preserve">The characterization of the </w:t>
      </w:r>
      <w:r w:rsidR="00331FCB">
        <w:rPr>
          <w:color w:val="000000"/>
        </w:rPr>
        <w:t>Habitat Area</w:t>
      </w:r>
      <w:r>
        <w:rPr>
          <w:color w:val="000000"/>
        </w:rPr>
        <w:t xml:space="preserve"> must be presented through remote sensing by satellite images</w:t>
      </w:r>
      <w:r w:rsidR="00FB667D">
        <w:rPr>
          <w:color w:val="000000"/>
        </w:rPr>
        <w:t xml:space="preserve"> </w:t>
      </w:r>
      <w:r w:rsidR="00331FCB">
        <w:rPr>
          <w:color w:val="000000"/>
        </w:rPr>
        <w:t xml:space="preserve">in association with </w:t>
      </w:r>
      <w:r w:rsidR="00027914" w:rsidRPr="00027914">
        <w:rPr>
          <w:color w:val="000000"/>
        </w:rPr>
        <w:t>Environmental Information Vector Database</w:t>
      </w:r>
      <w:r w:rsidR="00027914">
        <w:rPr>
          <w:color w:val="000000"/>
        </w:rPr>
        <w:t>.</w:t>
      </w:r>
      <w:r>
        <w:rPr>
          <w:color w:val="000000"/>
        </w:rPr>
        <w:t xml:space="preserve"> </w:t>
      </w:r>
      <w:r w:rsidR="00153799">
        <w:rPr>
          <w:color w:val="000000"/>
        </w:rPr>
        <w:t>T</w:t>
      </w:r>
      <w:r>
        <w:rPr>
          <w:color w:val="000000"/>
        </w:rPr>
        <w:t xml:space="preserve">he different areas </w:t>
      </w:r>
      <w:r w:rsidR="00153799">
        <w:rPr>
          <w:color w:val="000000"/>
        </w:rPr>
        <w:t xml:space="preserve">must be </w:t>
      </w:r>
      <w:r w:rsidR="00811886">
        <w:rPr>
          <w:color w:val="000000"/>
        </w:rPr>
        <w:t>identified</w:t>
      </w:r>
      <w:r w:rsidR="00153799">
        <w:rPr>
          <w:color w:val="000000"/>
        </w:rPr>
        <w:t xml:space="preserve"> </w:t>
      </w:r>
      <w:r>
        <w:rPr>
          <w:color w:val="000000"/>
        </w:rPr>
        <w:t xml:space="preserve">and </w:t>
      </w:r>
      <w:r w:rsidR="00153799">
        <w:rPr>
          <w:color w:val="000000"/>
        </w:rPr>
        <w:t>classif</w:t>
      </w:r>
      <w:r w:rsidR="00811886">
        <w:rPr>
          <w:color w:val="000000"/>
        </w:rPr>
        <w:t>ied</w:t>
      </w:r>
      <w:r>
        <w:rPr>
          <w:color w:val="000000"/>
        </w:rPr>
        <w:t xml:space="preserve"> according to </w:t>
      </w:r>
      <w:r w:rsidR="00576E83">
        <w:rPr>
          <w:color w:val="000000"/>
        </w:rPr>
        <w:t xml:space="preserve">type of </w:t>
      </w:r>
      <w:r>
        <w:rPr>
          <w:color w:val="000000"/>
        </w:rPr>
        <w:t>vegetation</w:t>
      </w:r>
      <w:r w:rsidR="00F86612">
        <w:rPr>
          <w:color w:val="000000"/>
        </w:rPr>
        <w:t xml:space="preserve">, </w:t>
      </w:r>
      <w:r w:rsidR="00F86612" w:rsidRPr="004648D4">
        <w:t>land use and coverage</w:t>
      </w:r>
      <w:r w:rsidR="00396923">
        <w:t>,</w:t>
      </w:r>
      <w:r w:rsidR="00F86612">
        <w:rPr>
          <w:color w:val="000000"/>
        </w:rPr>
        <w:t xml:space="preserve"> </w:t>
      </w:r>
      <w:r>
        <w:rPr>
          <w:color w:val="000000"/>
        </w:rPr>
        <w:t>and hydrograp</w:t>
      </w:r>
      <w:r w:rsidR="00396923">
        <w:rPr>
          <w:color w:val="000000"/>
        </w:rPr>
        <w:t>hy</w:t>
      </w:r>
      <w:r>
        <w:rPr>
          <w:color w:val="000000"/>
        </w:rPr>
        <w:t xml:space="preserve">. </w:t>
      </w:r>
      <w:r>
        <w:t xml:space="preserve">Spatial boundaries deﬁning the Property Area should be provided by the Project Proponent </w:t>
      </w:r>
      <w:r w:rsidR="004423B9" w:rsidRPr="00402E52">
        <w:t>in accordance with the property's title document</w:t>
      </w:r>
      <w:r>
        <w:t>. Data formats may include polygon shapeﬁles, KML/KMZ ﬁles, or other GIS vector files.</w:t>
      </w:r>
    </w:p>
    <w:p w14:paraId="5607AF5E" w14:textId="77777777" w:rsidR="00BD72E1" w:rsidRDefault="00BD72E1">
      <w:pPr>
        <w:tabs>
          <w:tab w:val="left" w:pos="1320"/>
        </w:tabs>
        <w:spacing w:before="34"/>
        <w:rPr>
          <w:color w:val="000000"/>
        </w:rPr>
      </w:pPr>
    </w:p>
    <w:p w14:paraId="5607AF5F" w14:textId="558D343D" w:rsidR="00BD72E1" w:rsidRDefault="00253FA4">
      <w:pPr>
        <w:tabs>
          <w:tab w:val="left" w:pos="1320"/>
        </w:tabs>
        <w:spacing w:before="34"/>
        <w:rPr>
          <w:color w:val="000000"/>
        </w:rPr>
      </w:pPr>
      <w:r>
        <w:rPr>
          <w:color w:val="000000"/>
        </w:rPr>
        <w:lastRenderedPageBreak/>
        <w:t>The objective of this step is to</w:t>
      </w:r>
      <w:sdt>
        <w:sdtPr>
          <w:tag w:val="goog_rdk_66"/>
          <w:id w:val="1971480625"/>
        </w:sdtPr>
        <w:sdtContent/>
      </w:sdt>
      <w:r>
        <w:rPr>
          <w:color w:val="000000"/>
        </w:rPr>
        <w:t xml:space="preserve"> collect and analyze spatial data to identify the current conditions of the Habitat Area of the property. </w:t>
      </w:r>
      <w:r w:rsidR="001353A0">
        <w:rPr>
          <w:color w:val="000000"/>
        </w:rPr>
        <w:t xml:space="preserve">The date of the satellite images should be as close as possible to the project start date (≤ 6 months) and high resolution </w:t>
      </w:r>
      <w:r w:rsidR="001353A0">
        <w:t xml:space="preserve">(minimum of </w:t>
      </w:r>
      <w:r w:rsidR="00E545C9">
        <w:t>0</w:t>
      </w:r>
      <w:r w:rsidR="00FF6F38">
        <w:t>.</w:t>
      </w:r>
      <w:r w:rsidR="00E545C9">
        <w:t>30 centimeters</w:t>
      </w:r>
      <w:r w:rsidR="000F2ED2">
        <w:t>,</w:t>
      </w:r>
      <w:r w:rsidR="000F2ED2" w:rsidRPr="000F2ED2">
        <w:t xml:space="preserve"> </w:t>
      </w:r>
      <w:r w:rsidR="000F2ED2">
        <w:t xml:space="preserve">maximum of </w:t>
      </w:r>
      <w:r w:rsidR="00E545C9">
        <w:t>15</w:t>
      </w:r>
      <w:r w:rsidR="000F2ED2">
        <w:t xml:space="preserve"> meters</w:t>
      </w:r>
      <w:r w:rsidR="001353A0">
        <w:t>)</w:t>
      </w:r>
      <w:r w:rsidR="001353A0">
        <w:rPr>
          <w:color w:val="000000"/>
        </w:rPr>
        <w:t>.</w:t>
      </w:r>
      <w:r w:rsidR="005833C3">
        <w:rPr>
          <w:color w:val="000000"/>
        </w:rPr>
        <w:t xml:space="preserve"> </w:t>
      </w:r>
      <w:r w:rsidR="005833C3" w:rsidRPr="005833C3">
        <w:rPr>
          <w:color w:val="000000"/>
        </w:rPr>
        <w:t>The mapping of forest successional stages using optical remote sensing images can be carried out through the classification of vegetation reflectance spectra</w:t>
      </w:r>
      <w:r w:rsidR="0060635B">
        <w:rPr>
          <w:rStyle w:val="FootnoteReference"/>
          <w:color w:val="000000"/>
        </w:rPr>
        <w:footnoteReference w:id="20"/>
      </w:r>
      <w:r w:rsidR="005833C3" w:rsidRPr="005833C3">
        <w:rPr>
          <w:color w:val="000000"/>
        </w:rPr>
        <w:t>. The process requires the selection of appropriate variables and the use of refined algorithms to improve classification performance</w:t>
      </w:r>
      <w:r w:rsidR="008F4D1C">
        <w:rPr>
          <w:rStyle w:val="FootnoteReference"/>
          <w:color w:val="000000"/>
        </w:rPr>
        <w:footnoteReference w:id="21"/>
      </w:r>
      <w:r w:rsidR="005833C3" w:rsidRPr="005833C3">
        <w:rPr>
          <w:color w:val="000000"/>
        </w:rPr>
        <w:t>.</w:t>
      </w:r>
    </w:p>
    <w:p w14:paraId="5607AF60" w14:textId="77777777" w:rsidR="00BD72E1" w:rsidRDefault="00BD72E1">
      <w:pPr>
        <w:tabs>
          <w:tab w:val="left" w:pos="1320"/>
        </w:tabs>
        <w:spacing w:before="34"/>
        <w:rPr>
          <w:color w:val="000000"/>
        </w:rPr>
      </w:pPr>
    </w:p>
    <w:p w14:paraId="5607AF61" w14:textId="7518CDBE" w:rsidR="00BD72E1" w:rsidRDefault="00253FA4">
      <w:pPr>
        <w:tabs>
          <w:tab w:val="left" w:pos="1320"/>
        </w:tabs>
        <w:spacing w:before="34"/>
        <w:rPr>
          <w:color w:val="000000"/>
        </w:rPr>
      </w:pPr>
      <w:r>
        <w:rPr>
          <w:color w:val="000000"/>
        </w:rPr>
        <w:t>The table below must be completed and inserted into the P</w:t>
      </w:r>
      <w:r w:rsidR="004374DB">
        <w:rPr>
          <w:color w:val="000000"/>
        </w:rPr>
        <w:t>roject Plan</w:t>
      </w:r>
      <w:r>
        <w:rPr>
          <w:color w:val="000000"/>
        </w:rPr>
        <w:t>:</w:t>
      </w:r>
    </w:p>
    <w:p w14:paraId="56EAF1C6" w14:textId="77777777" w:rsidR="006F61FF" w:rsidRDefault="006F61FF">
      <w:pPr>
        <w:tabs>
          <w:tab w:val="left" w:pos="1320"/>
        </w:tabs>
        <w:spacing w:before="34"/>
        <w:rPr>
          <w:color w:val="000000"/>
        </w:rPr>
      </w:pPr>
    </w:p>
    <w:tbl>
      <w:tblPr>
        <w:tblW w:w="10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9"/>
        <w:gridCol w:w="5270"/>
      </w:tblGrid>
      <w:tr w:rsidR="00BD72E1" w14:paraId="5607AF64" w14:textId="77777777">
        <w:tc>
          <w:tcPr>
            <w:tcW w:w="5269" w:type="dxa"/>
            <w:shd w:val="clear" w:color="auto" w:fill="C6D9F1"/>
          </w:tcPr>
          <w:p w14:paraId="5607AF62" w14:textId="78D60E46" w:rsidR="00BD72E1" w:rsidRPr="003B119A" w:rsidRDefault="00253FA4">
            <w:pPr>
              <w:tabs>
                <w:tab w:val="left" w:pos="1320"/>
              </w:tabs>
              <w:spacing w:before="34"/>
              <w:jc w:val="center"/>
              <w:rPr>
                <w:b/>
                <w:bCs/>
              </w:rPr>
            </w:pPr>
            <w:r w:rsidRPr="003B119A">
              <w:rPr>
                <w:b/>
                <w:bCs/>
              </w:rPr>
              <w:t>Habitat Area</w:t>
            </w:r>
            <w:r w:rsidR="006F61FF">
              <w:rPr>
                <w:b/>
                <w:bCs/>
              </w:rPr>
              <w:t xml:space="preserve"> Classes</w:t>
            </w:r>
          </w:p>
        </w:tc>
        <w:tc>
          <w:tcPr>
            <w:tcW w:w="5270" w:type="dxa"/>
            <w:shd w:val="clear" w:color="auto" w:fill="C6D9F1"/>
          </w:tcPr>
          <w:p w14:paraId="5607AF63" w14:textId="77777777" w:rsidR="00BD72E1" w:rsidRPr="003B119A" w:rsidRDefault="00253FA4">
            <w:pPr>
              <w:tabs>
                <w:tab w:val="left" w:pos="1320"/>
              </w:tabs>
              <w:spacing w:before="34"/>
              <w:jc w:val="center"/>
              <w:rPr>
                <w:b/>
                <w:bCs/>
              </w:rPr>
            </w:pPr>
            <w:r w:rsidRPr="003B119A">
              <w:rPr>
                <w:b/>
                <w:bCs/>
              </w:rPr>
              <w:t>Hectares</w:t>
            </w:r>
          </w:p>
        </w:tc>
      </w:tr>
      <w:tr w:rsidR="00BD72E1" w14:paraId="5607AF67" w14:textId="77777777">
        <w:tc>
          <w:tcPr>
            <w:tcW w:w="5269" w:type="dxa"/>
          </w:tcPr>
          <w:p w14:paraId="5607AF65" w14:textId="77777777" w:rsidR="00BD72E1" w:rsidRDefault="00253FA4">
            <w:pPr>
              <w:tabs>
                <w:tab w:val="left" w:pos="1320"/>
              </w:tabs>
              <w:spacing w:before="34"/>
              <w:jc w:val="center"/>
            </w:pPr>
            <w:r>
              <w:t>Native Vegetation</w:t>
            </w:r>
          </w:p>
        </w:tc>
        <w:tc>
          <w:tcPr>
            <w:tcW w:w="5270" w:type="dxa"/>
          </w:tcPr>
          <w:p w14:paraId="5607AF66" w14:textId="77777777" w:rsidR="00BD72E1" w:rsidRDefault="00BD72E1">
            <w:pPr>
              <w:tabs>
                <w:tab w:val="left" w:pos="1320"/>
              </w:tabs>
              <w:spacing w:before="34"/>
              <w:jc w:val="center"/>
            </w:pPr>
          </w:p>
        </w:tc>
      </w:tr>
      <w:tr w:rsidR="00BD72E1" w14:paraId="5607AF6A" w14:textId="77777777">
        <w:tc>
          <w:tcPr>
            <w:tcW w:w="5269" w:type="dxa"/>
          </w:tcPr>
          <w:p w14:paraId="5607AF68" w14:textId="77777777" w:rsidR="00BD72E1" w:rsidRDefault="00253FA4">
            <w:pPr>
              <w:tabs>
                <w:tab w:val="left" w:pos="1320"/>
              </w:tabs>
              <w:spacing w:before="34"/>
              <w:jc w:val="center"/>
            </w:pPr>
            <w:r>
              <w:t xml:space="preserve">Water Resources </w:t>
            </w:r>
          </w:p>
        </w:tc>
        <w:tc>
          <w:tcPr>
            <w:tcW w:w="5270" w:type="dxa"/>
          </w:tcPr>
          <w:p w14:paraId="5607AF69" w14:textId="77777777" w:rsidR="00BD72E1" w:rsidRDefault="00BD72E1">
            <w:pPr>
              <w:tabs>
                <w:tab w:val="left" w:pos="1320"/>
              </w:tabs>
              <w:spacing w:before="34"/>
              <w:jc w:val="center"/>
            </w:pPr>
          </w:p>
        </w:tc>
      </w:tr>
      <w:tr w:rsidR="00BD72E1" w14:paraId="5607AF6D" w14:textId="77777777">
        <w:tc>
          <w:tcPr>
            <w:tcW w:w="5269" w:type="dxa"/>
          </w:tcPr>
          <w:p w14:paraId="5607AF6B" w14:textId="77777777" w:rsidR="00BD72E1" w:rsidRDefault="00253FA4">
            <w:pPr>
              <w:tabs>
                <w:tab w:val="left" w:pos="1320"/>
              </w:tabs>
              <w:spacing w:before="34"/>
              <w:jc w:val="center"/>
            </w:pPr>
            <w:r>
              <w:t>Regenerative Systems</w:t>
            </w:r>
          </w:p>
        </w:tc>
        <w:tc>
          <w:tcPr>
            <w:tcW w:w="5270" w:type="dxa"/>
          </w:tcPr>
          <w:p w14:paraId="5607AF6C" w14:textId="77777777" w:rsidR="00BD72E1" w:rsidRDefault="00BD72E1">
            <w:pPr>
              <w:tabs>
                <w:tab w:val="left" w:pos="1320"/>
              </w:tabs>
              <w:spacing w:before="34"/>
            </w:pPr>
          </w:p>
        </w:tc>
      </w:tr>
      <w:tr w:rsidR="00BD72E1" w14:paraId="5607AF70" w14:textId="77777777">
        <w:tc>
          <w:tcPr>
            <w:tcW w:w="5269" w:type="dxa"/>
          </w:tcPr>
          <w:p w14:paraId="5607AF6E" w14:textId="36255E1F" w:rsidR="00BD72E1" w:rsidRDefault="00253FA4">
            <w:pPr>
              <w:tabs>
                <w:tab w:val="left" w:pos="1320"/>
              </w:tabs>
              <w:spacing w:before="34"/>
              <w:jc w:val="center"/>
            </w:pPr>
            <w:r>
              <w:t>Degraded areas in a State</w:t>
            </w:r>
            <w:r w:rsidR="00487EC9">
              <w:t xml:space="preserve"> of</w:t>
            </w:r>
            <w:r>
              <w:t xml:space="preserve"> Regeneration</w:t>
            </w:r>
          </w:p>
        </w:tc>
        <w:tc>
          <w:tcPr>
            <w:tcW w:w="5270" w:type="dxa"/>
          </w:tcPr>
          <w:p w14:paraId="5607AF6F" w14:textId="77777777" w:rsidR="00BD72E1" w:rsidRDefault="00BD72E1">
            <w:pPr>
              <w:tabs>
                <w:tab w:val="left" w:pos="1320"/>
              </w:tabs>
              <w:spacing w:before="34"/>
            </w:pPr>
          </w:p>
        </w:tc>
      </w:tr>
      <w:tr w:rsidR="00BD72E1" w14:paraId="5607AF73" w14:textId="77777777">
        <w:tc>
          <w:tcPr>
            <w:tcW w:w="5269" w:type="dxa"/>
          </w:tcPr>
          <w:p w14:paraId="5607AF71" w14:textId="77777777" w:rsidR="00BD72E1" w:rsidRDefault="00253FA4">
            <w:pPr>
              <w:tabs>
                <w:tab w:val="left" w:pos="1320"/>
              </w:tabs>
              <w:spacing w:before="34"/>
              <w:jc w:val="center"/>
            </w:pPr>
            <w:r>
              <w:t>Ecological Corridors</w:t>
            </w:r>
          </w:p>
        </w:tc>
        <w:tc>
          <w:tcPr>
            <w:tcW w:w="5270" w:type="dxa"/>
          </w:tcPr>
          <w:p w14:paraId="5607AF72" w14:textId="77777777" w:rsidR="00BD72E1" w:rsidRDefault="00BD72E1">
            <w:pPr>
              <w:tabs>
                <w:tab w:val="left" w:pos="1320"/>
              </w:tabs>
              <w:spacing w:before="34"/>
            </w:pPr>
          </w:p>
        </w:tc>
      </w:tr>
      <w:tr w:rsidR="00BD72E1" w14:paraId="5607AF76" w14:textId="77777777" w:rsidTr="00141077">
        <w:tc>
          <w:tcPr>
            <w:tcW w:w="5269" w:type="dxa"/>
            <w:shd w:val="clear" w:color="auto" w:fill="808080" w:themeFill="background1" w:themeFillShade="80"/>
          </w:tcPr>
          <w:p w14:paraId="5607AF74" w14:textId="77777777" w:rsidR="00BD72E1" w:rsidRPr="00141077" w:rsidRDefault="00253FA4">
            <w:pPr>
              <w:tabs>
                <w:tab w:val="left" w:pos="1320"/>
              </w:tabs>
              <w:spacing w:before="34"/>
              <w:jc w:val="center"/>
              <w:rPr>
                <w:b/>
                <w:bCs/>
              </w:rPr>
            </w:pPr>
            <w:r w:rsidRPr="00141077">
              <w:rPr>
                <w:b/>
                <w:bCs/>
                <w:color w:val="FFFFFF" w:themeColor="background1"/>
              </w:rPr>
              <w:t>Total</w:t>
            </w:r>
          </w:p>
        </w:tc>
        <w:tc>
          <w:tcPr>
            <w:tcW w:w="5270" w:type="dxa"/>
            <w:shd w:val="clear" w:color="auto" w:fill="BFBFBF" w:themeFill="background1" w:themeFillShade="BF"/>
          </w:tcPr>
          <w:p w14:paraId="5607AF75" w14:textId="77777777" w:rsidR="00BD72E1" w:rsidRDefault="00BD72E1">
            <w:pPr>
              <w:tabs>
                <w:tab w:val="left" w:pos="1320"/>
              </w:tabs>
              <w:spacing w:before="34"/>
            </w:pPr>
          </w:p>
        </w:tc>
      </w:tr>
    </w:tbl>
    <w:p w14:paraId="5607AF77" w14:textId="77777777" w:rsidR="00BD72E1" w:rsidRDefault="00BD72E1">
      <w:pPr>
        <w:tabs>
          <w:tab w:val="left" w:pos="1320"/>
        </w:tabs>
        <w:spacing w:before="34"/>
      </w:pPr>
    </w:p>
    <w:p w14:paraId="5607AF78" w14:textId="77777777" w:rsidR="00BD72E1" w:rsidRDefault="00253FA4">
      <w:pPr>
        <w:tabs>
          <w:tab w:val="left" w:pos="1320"/>
        </w:tabs>
        <w:spacing w:before="34"/>
      </w:pPr>
      <w:r>
        <w:t xml:space="preserve">For the scoring method of this section, the total size of the areas in hectares will be considered. </w:t>
      </w:r>
    </w:p>
    <w:p w14:paraId="5607AF79" w14:textId="77777777" w:rsidR="00BD72E1" w:rsidRDefault="00BD72E1">
      <w:pPr>
        <w:tabs>
          <w:tab w:val="left" w:pos="1320"/>
        </w:tabs>
        <w:spacing w:before="34"/>
      </w:pPr>
    </w:p>
    <w:p w14:paraId="5607AF7A" w14:textId="4C946A91" w:rsidR="00BD72E1" w:rsidRDefault="00253FA4">
      <w:pPr>
        <w:shd w:val="clear" w:color="auto" w:fill="FDFDFD"/>
      </w:pPr>
      <w:r>
        <w:rPr>
          <w:b/>
        </w:rPr>
        <w:t xml:space="preserve">Consolidated </w:t>
      </w:r>
      <w:r w:rsidR="00B46DA8">
        <w:rPr>
          <w:b/>
        </w:rPr>
        <w:t>A</w:t>
      </w:r>
      <w:r>
        <w:rPr>
          <w:b/>
        </w:rPr>
        <w:t xml:space="preserve">reas </w:t>
      </w:r>
      <w:r>
        <w:t xml:space="preserve"> </w:t>
      </w:r>
      <w:sdt>
        <w:sdtPr>
          <w:tag w:val="goog_rdk_69"/>
          <w:id w:val="698361191"/>
        </w:sdtPr>
        <w:sdtContent>
          <w:r>
            <w:t>are</w:t>
          </w:r>
        </w:sdtContent>
      </w:sdt>
      <w:r>
        <w:t xml:space="preserve"> related to the areas of interaction </w:t>
      </w:r>
      <w:r w:rsidR="00CF5F5A">
        <w:t>with</w:t>
      </w:r>
      <w:r>
        <w:t xml:space="preserve"> the </w:t>
      </w:r>
      <w:r w:rsidR="00B303F8">
        <w:t xml:space="preserve">USp </w:t>
      </w:r>
      <w:r w:rsidR="009D3217">
        <w:t>and</w:t>
      </w:r>
      <w:r w:rsidR="00B303F8">
        <w:t xml:space="preserve"> </w:t>
      </w:r>
      <w:r>
        <w:t>the entire anthropic intervention area of the property such as:</w:t>
      </w:r>
    </w:p>
    <w:p w14:paraId="5607AF7B" w14:textId="77777777" w:rsidR="00BD72E1" w:rsidRDefault="00BD72E1"/>
    <w:p w14:paraId="5607AF7C" w14:textId="77777777" w:rsidR="00BD72E1" w:rsidRDefault="00253FA4">
      <w:pPr>
        <w:numPr>
          <w:ilvl w:val="0"/>
          <w:numId w:val="67"/>
        </w:numPr>
        <w:pBdr>
          <w:top w:val="nil"/>
          <w:left w:val="nil"/>
          <w:bottom w:val="nil"/>
          <w:right w:val="nil"/>
          <w:between w:val="nil"/>
        </w:pBdr>
        <w:tabs>
          <w:tab w:val="left" w:pos="1320"/>
        </w:tabs>
        <w:spacing w:before="34"/>
      </w:pPr>
      <w:r w:rsidRPr="00B46DA8">
        <w:t>Plantations (monoculture agriculture, forest plantations or otherwise) and/or pasture.</w:t>
      </w:r>
    </w:p>
    <w:p w14:paraId="5607AF7D" w14:textId="77777777" w:rsidR="00BD72E1" w:rsidRPr="00B46DA8" w:rsidRDefault="00253FA4">
      <w:pPr>
        <w:numPr>
          <w:ilvl w:val="0"/>
          <w:numId w:val="67"/>
        </w:numPr>
        <w:pBdr>
          <w:top w:val="nil"/>
          <w:left w:val="nil"/>
          <w:bottom w:val="nil"/>
          <w:right w:val="nil"/>
          <w:between w:val="nil"/>
        </w:pBdr>
        <w:tabs>
          <w:tab w:val="left" w:pos="1320"/>
        </w:tabs>
        <w:spacing w:before="34"/>
      </w:pPr>
      <w:r w:rsidRPr="00B46DA8">
        <w:t>Infrastructure areas.</w:t>
      </w:r>
    </w:p>
    <w:p w14:paraId="5607AF7E" w14:textId="77777777" w:rsidR="00BD72E1" w:rsidRDefault="00BD72E1">
      <w:pPr>
        <w:pBdr>
          <w:top w:val="nil"/>
          <w:left w:val="nil"/>
          <w:bottom w:val="nil"/>
          <w:right w:val="nil"/>
          <w:between w:val="nil"/>
        </w:pBdr>
        <w:tabs>
          <w:tab w:val="left" w:pos="1320"/>
        </w:tabs>
        <w:spacing w:before="34"/>
        <w:ind w:left="720"/>
        <w:rPr>
          <w:rFonts w:ascii="Avenir" w:eastAsia="Avenir" w:hAnsi="Avenir" w:cs="Avenir"/>
          <w:color w:val="000000"/>
        </w:rPr>
      </w:pPr>
    </w:p>
    <w:p w14:paraId="5607AF7F" w14:textId="74C91E87" w:rsidR="00BD72E1" w:rsidRDefault="00253FA4">
      <w:pPr>
        <w:tabs>
          <w:tab w:val="left" w:pos="1320"/>
        </w:tabs>
        <w:spacing w:before="34"/>
      </w:pPr>
      <w:r>
        <w:t xml:space="preserve">Remote sensing with current satellite images </w:t>
      </w:r>
      <w:r w:rsidR="00DC0FC6">
        <w:rPr>
          <w:color w:val="000000"/>
        </w:rPr>
        <w:t xml:space="preserve">(≤ 6 months) </w:t>
      </w:r>
      <w:r>
        <w:t xml:space="preserve">and with good spatial resolution (minimum of </w:t>
      </w:r>
      <w:r w:rsidR="00FF6F38">
        <w:t>0.30 cm</w:t>
      </w:r>
      <w:r w:rsidR="00E23E18">
        <w:t xml:space="preserve">, maximum of </w:t>
      </w:r>
      <w:r w:rsidR="00F77442">
        <w:t>30 meters</w:t>
      </w:r>
      <w:r>
        <w:t>) should be used to identify the areas. Spatial boundaries deﬁning the Consolidated Area should be provided by the Project Proponent with any parcels or stratiﬁcation schemes deﬁned. Data formats may include polygon shapeﬁles, KML/KMZ ﬁles, or other GIS vector files.</w:t>
      </w:r>
    </w:p>
    <w:p w14:paraId="5607AF80" w14:textId="77777777" w:rsidR="00BD72E1" w:rsidRDefault="00BD72E1">
      <w:pPr>
        <w:tabs>
          <w:tab w:val="left" w:pos="1320"/>
        </w:tabs>
        <w:spacing w:before="34"/>
      </w:pPr>
    </w:p>
    <w:p w14:paraId="5607AF82" w14:textId="77777777" w:rsidR="00BD72E1" w:rsidRDefault="00BD72E1">
      <w:pPr>
        <w:tabs>
          <w:tab w:val="left" w:pos="1320"/>
        </w:tabs>
        <w:spacing w:before="34"/>
        <w:rPr>
          <w:color w:val="000000"/>
        </w:rPr>
      </w:pPr>
    </w:p>
    <w:p w14:paraId="5607AF83" w14:textId="2B95FBBE" w:rsidR="00BD72E1" w:rsidRDefault="00253FA4">
      <w:pPr>
        <w:tabs>
          <w:tab w:val="left" w:pos="1320"/>
        </w:tabs>
        <w:spacing w:before="34"/>
      </w:pPr>
      <w:r>
        <w:rPr>
          <w:color w:val="000000"/>
        </w:rPr>
        <w:t>The table below must be completed and inserted into the P</w:t>
      </w:r>
      <w:r w:rsidR="00076865">
        <w:rPr>
          <w:color w:val="000000"/>
        </w:rPr>
        <w:t>roject Plan</w:t>
      </w:r>
      <w:r>
        <w:rPr>
          <w:color w:val="000000"/>
        </w:rPr>
        <w:t>:</w:t>
      </w:r>
    </w:p>
    <w:tbl>
      <w:tblPr>
        <w:tblW w:w="10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9"/>
        <w:gridCol w:w="5270"/>
      </w:tblGrid>
      <w:tr w:rsidR="00BD72E1" w14:paraId="5607AF86" w14:textId="77777777">
        <w:tc>
          <w:tcPr>
            <w:tcW w:w="5269" w:type="dxa"/>
            <w:shd w:val="clear" w:color="auto" w:fill="C6D9F1"/>
          </w:tcPr>
          <w:p w14:paraId="5607AF84" w14:textId="77777777" w:rsidR="00BD72E1" w:rsidRPr="0037740F" w:rsidRDefault="00253FA4">
            <w:pPr>
              <w:tabs>
                <w:tab w:val="left" w:pos="1320"/>
              </w:tabs>
              <w:spacing w:before="34"/>
              <w:jc w:val="center"/>
              <w:rPr>
                <w:b/>
                <w:bCs/>
              </w:rPr>
            </w:pPr>
            <w:r w:rsidRPr="0037740F">
              <w:rPr>
                <w:b/>
                <w:bCs/>
              </w:rPr>
              <w:t>Consolidated Area</w:t>
            </w:r>
          </w:p>
        </w:tc>
        <w:tc>
          <w:tcPr>
            <w:tcW w:w="5270" w:type="dxa"/>
            <w:shd w:val="clear" w:color="auto" w:fill="C6D9F1"/>
          </w:tcPr>
          <w:p w14:paraId="5607AF85" w14:textId="77777777" w:rsidR="00BD72E1" w:rsidRPr="0037740F" w:rsidRDefault="00253FA4">
            <w:pPr>
              <w:tabs>
                <w:tab w:val="left" w:pos="1320"/>
              </w:tabs>
              <w:spacing w:before="34"/>
              <w:jc w:val="center"/>
              <w:rPr>
                <w:b/>
                <w:bCs/>
              </w:rPr>
            </w:pPr>
            <w:r w:rsidRPr="0037740F">
              <w:rPr>
                <w:b/>
                <w:bCs/>
              </w:rPr>
              <w:t>Hectares</w:t>
            </w:r>
          </w:p>
        </w:tc>
      </w:tr>
      <w:tr w:rsidR="00BD72E1" w14:paraId="5607AF89" w14:textId="77777777">
        <w:tc>
          <w:tcPr>
            <w:tcW w:w="5269" w:type="dxa"/>
          </w:tcPr>
          <w:p w14:paraId="5607AF87" w14:textId="77777777" w:rsidR="00BD72E1" w:rsidRDefault="00253FA4">
            <w:pPr>
              <w:tabs>
                <w:tab w:val="left" w:pos="1320"/>
              </w:tabs>
              <w:spacing w:before="34"/>
              <w:jc w:val="center"/>
            </w:pPr>
            <w:r>
              <w:t>Agriculture and/or pasture</w:t>
            </w:r>
          </w:p>
        </w:tc>
        <w:tc>
          <w:tcPr>
            <w:tcW w:w="5270" w:type="dxa"/>
          </w:tcPr>
          <w:p w14:paraId="5607AF88" w14:textId="77777777" w:rsidR="00BD72E1" w:rsidRDefault="00BD72E1">
            <w:pPr>
              <w:tabs>
                <w:tab w:val="left" w:pos="1320"/>
              </w:tabs>
              <w:spacing w:before="34"/>
              <w:jc w:val="center"/>
            </w:pPr>
          </w:p>
        </w:tc>
      </w:tr>
      <w:tr w:rsidR="00BD72E1" w14:paraId="5607AF8C" w14:textId="77777777">
        <w:tc>
          <w:tcPr>
            <w:tcW w:w="5269" w:type="dxa"/>
          </w:tcPr>
          <w:p w14:paraId="5607AF8A" w14:textId="77777777" w:rsidR="00BD72E1" w:rsidRDefault="00253FA4">
            <w:pPr>
              <w:tabs>
                <w:tab w:val="left" w:pos="1320"/>
              </w:tabs>
              <w:spacing w:before="34"/>
              <w:jc w:val="center"/>
            </w:pPr>
            <w:r>
              <w:t>Infrastructure areas</w:t>
            </w:r>
          </w:p>
        </w:tc>
        <w:tc>
          <w:tcPr>
            <w:tcW w:w="5270" w:type="dxa"/>
          </w:tcPr>
          <w:p w14:paraId="5607AF8B" w14:textId="77777777" w:rsidR="00BD72E1" w:rsidRDefault="00BD72E1">
            <w:pPr>
              <w:tabs>
                <w:tab w:val="left" w:pos="1320"/>
              </w:tabs>
              <w:spacing w:before="34"/>
              <w:jc w:val="center"/>
            </w:pPr>
          </w:p>
        </w:tc>
      </w:tr>
      <w:tr w:rsidR="00BD72E1" w14:paraId="5607AF8F" w14:textId="77777777" w:rsidTr="00490809">
        <w:tc>
          <w:tcPr>
            <w:tcW w:w="5269" w:type="dxa"/>
            <w:shd w:val="clear" w:color="auto" w:fill="808080" w:themeFill="background1" w:themeFillShade="80"/>
          </w:tcPr>
          <w:p w14:paraId="5607AF8D" w14:textId="77777777" w:rsidR="00BD72E1" w:rsidRPr="00490809" w:rsidRDefault="00253FA4">
            <w:pPr>
              <w:tabs>
                <w:tab w:val="left" w:pos="1320"/>
              </w:tabs>
              <w:spacing w:before="34"/>
              <w:jc w:val="center"/>
              <w:rPr>
                <w:b/>
                <w:bCs/>
                <w:color w:val="FFFFFF" w:themeColor="background1"/>
              </w:rPr>
            </w:pPr>
            <w:r w:rsidRPr="00490809">
              <w:rPr>
                <w:b/>
                <w:bCs/>
                <w:color w:val="FFFFFF" w:themeColor="background1"/>
              </w:rPr>
              <w:t>Total</w:t>
            </w:r>
          </w:p>
        </w:tc>
        <w:tc>
          <w:tcPr>
            <w:tcW w:w="5270" w:type="dxa"/>
            <w:shd w:val="clear" w:color="auto" w:fill="BFBFBF" w:themeFill="background1" w:themeFillShade="BF"/>
          </w:tcPr>
          <w:p w14:paraId="5607AF8E" w14:textId="77777777" w:rsidR="00BD72E1" w:rsidRDefault="00BD72E1">
            <w:pPr>
              <w:tabs>
                <w:tab w:val="left" w:pos="1320"/>
              </w:tabs>
              <w:spacing w:before="34"/>
              <w:jc w:val="center"/>
            </w:pPr>
          </w:p>
        </w:tc>
      </w:tr>
    </w:tbl>
    <w:p w14:paraId="5607AF90" w14:textId="77777777" w:rsidR="00BD72E1" w:rsidRDefault="00BD72E1">
      <w:pPr>
        <w:tabs>
          <w:tab w:val="left" w:pos="1320"/>
        </w:tabs>
        <w:spacing w:before="34"/>
      </w:pPr>
    </w:p>
    <w:p w14:paraId="5607AF91" w14:textId="77777777" w:rsidR="00BD72E1" w:rsidRDefault="00253FA4">
      <w:pPr>
        <w:tabs>
          <w:tab w:val="left" w:pos="1320"/>
        </w:tabs>
        <w:spacing w:before="34"/>
      </w:pPr>
      <w:r>
        <w:t>For the scoring method of this section, the total area’s size in hectares will be considered.</w:t>
      </w:r>
    </w:p>
    <w:p w14:paraId="5607AF92" w14:textId="77777777" w:rsidR="00BD72E1" w:rsidRDefault="00BD72E1"/>
    <w:p w14:paraId="5607AF93" w14:textId="27BDF6C7" w:rsidR="00BD72E1" w:rsidRDefault="00253FA4">
      <w:pPr>
        <w:pStyle w:val="Heading3"/>
        <w:numPr>
          <w:ilvl w:val="2"/>
          <w:numId w:val="44"/>
        </w:numPr>
      </w:pPr>
      <w:bookmarkStart w:id="182" w:name="_Toc150440597"/>
      <w:r>
        <w:t xml:space="preserve">SPECIES </w:t>
      </w:r>
      <w:r w:rsidR="008468FC">
        <w:t>POPULATIONS</w:t>
      </w:r>
      <w:bookmarkEnd w:id="182"/>
    </w:p>
    <w:p w14:paraId="5607AF94" w14:textId="77777777" w:rsidR="00BD72E1" w:rsidRDefault="00BD72E1" w:rsidP="005755F9"/>
    <w:p w14:paraId="5607AF95" w14:textId="076E7040" w:rsidR="00BD72E1" w:rsidRPr="00C876DC" w:rsidRDefault="00253FA4">
      <w:pPr>
        <w:pStyle w:val="Heading4"/>
        <w:numPr>
          <w:ilvl w:val="3"/>
          <w:numId w:val="58"/>
        </w:numPr>
        <w:ind w:left="1418"/>
        <w:rPr>
          <w:rFonts w:ascii="Caudex" w:eastAsia="Caudex" w:hAnsi="Caudex" w:cs="Caudex"/>
          <w:b/>
          <w:bCs/>
          <w:sz w:val="22"/>
          <w:szCs w:val="22"/>
        </w:rPr>
      </w:pPr>
      <w:bookmarkStart w:id="183" w:name="_Toc150440598"/>
      <w:r w:rsidRPr="00C876DC">
        <w:rPr>
          <w:rFonts w:ascii="Caudex" w:eastAsia="Caudex" w:hAnsi="Caudex" w:cs="Caudex"/>
          <w:b/>
          <w:bCs/>
        </w:rPr>
        <w:t xml:space="preserve">PRESENCE </w:t>
      </w:r>
      <w:r w:rsidR="005221A3">
        <w:rPr>
          <w:rFonts w:ascii="Caudex" w:eastAsia="Caudex" w:hAnsi="Caudex" w:cs="Caudex"/>
          <w:b/>
          <w:bCs/>
        </w:rPr>
        <w:t>/</w:t>
      </w:r>
      <w:r w:rsidRPr="00C876DC">
        <w:rPr>
          <w:rFonts w:ascii="Caudex" w:eastAsia="Caudex" w:hAnsi="Caudex" w:cs="Caudex"/>
          <w:b/>
          <w:bCs/>
        </w:rPr>
        <w:t xml:space="preserve"> ABSENCE</w:t>
      </w:r>
      <w:r w:rsidR="005221A3">
        <w:rPr>
          <w:rFonts w:ascii="Caudex" w:eastAsia="Caudex" w:hAnsi="Caudex" w:cs="Caudex"/>
          <w:b/>
          <w:bCs/>
        </w:rPr>
        <w:t xml:space="preserve"> DATA</w:t>
      </w:r>
      <w:bookmarkEnd w:id="183"/>
    </w:p>
    <w:p w14:paraId="5607AF96" w14:textId="77777777" w:rsidR="00BD72E1" w:rsidRDefault="00BD72E1"/>
    <w:p w14:paraId="5607AF97" w14:textId="77777777" w:rsidR="00BD72E1" w:rsidRDefault="00253FA4">
      <w:r>
        <w:t>This parameter is understood as the basic and obligatory datapoint that confirms if chosen Umbrella Species (USp) is present or not in the Property Area.</w:t>
      </w:r>
    </w:p>
    <w:p w14:paraId="5607AF98" w14:textId="77777777" w:rsidR="00BD72E1" w:rsidRDefault="00BD72E1"/>
    <w:p w14:paraId="5607AF99" w14:textId="5DCAA3D7" w:rsidR="00BD72E1" w:rsidRDefault="00253FA4">
      <w:r>
        <w:t>Confirmation of the USp presence may be obtained via many types of accessible methods</w:t>
      </w:r>
      <w:r w:rsidR="001F2AFD">
        <w:t xml:space="preserve"> associated with </w:t>
      </w:r>
      <w:r w:rsidR="00AD799E">
        <w:t>geographic coordinate</w:t>
      </w:r>
      <w:r w:rsidR="00FA172F">
        <w:t>s</w:t>
      </w:r>
      <w:r w:rsidR="001F2AFD">
        <w:t>,</w:t>
      </w:r>
      <w:r>
        <w:t xml:space="preserve"> such as camera-traps, drones, radio/GPS collars, bioacoustics and/or field samples such as feces collection, fur-traps, identification of footprints and birth dens/nests.</w:t>
      </w:r>
    </w:p>
    <w:p w14:paraId="5607AF9A" w14:textId="77777777" w:rsidR="00BD72E1" w:rsidRDefault="00BD72E1"/>
    <w:p w14:paraId="5607AF9B" w14:textId="03FFBB76" w:rsidR="00BD72E1" w:rsidRDefault="00253FA4">
      <w:r>
        <w:t xml:space="preserve">Expert advisory reports or GPS-located evidence presented by the Project Proponent will be accepted as proof of the presence of the USp in the area.  Regardless of the size of the Property Area, the presence of a single individual of USp will be valid for access to the Methodology and eventual issuance of </w:t>
      </w:r>
      <w:r w:rsidR="002014D3">
        <w:t xml:space="preserve">biodiversity </w:t>
      </w:r>
      <w:r w:rsidR="002014D3" w:rsidRPr="00810606">
        <w:t>credits</w:t>
      </w:r>
      <w:r>
        <w:t>.</w:t>
      </w:r>
    </w:p>
    <w:p w14:paraId="5607AF9C" w14:textId="77777777" w:rsidR="00BD72E1" w:rsidRDefault="00BD72E1"/>
    <w:p w14:paraId="5607AF9D" w14:textId="0C460023" w:rsidR="00BD72E1" w:rsidRDefault="00253FA4">
      <w:r>
        <w:t xml:space="preserve">It is mandatory to record the presence of the USp in the Property Area in the first Monitoring Report. After this period, it is permitted by the Methodology that the USp is not registered in the </w:t>
      </w:r>
      <w:r w:rsidR="008C4319">
        <w:t>Property Area</w:t>
      </w:r>
      <w:r>
        <w:t xml:space="preserve"> for up to </w:t>
      </w:r>
      <w:r w:rsidR="00FE342F">
        <w:t>2</w:t>
      </w:r>
      <w:r>
        <w:t xml:space="preserve"> year</w:t>
      </w:r>
      <w:r w:rsidR="00FE342F">
        <w:t>s</w:t>
      </w:r>
      <w:r>
        <w:t xml:space="preserve">, still being eligible for the Methodology in this time frame. However, it is mandatory for the Project Proponent </w:t>
      </w:r>
      <w:r w:rsidR="005001CD">
        <w:t xml:space="preserve">to </w:t>
      </w:r>
      <w:r w:rsidR="0063170C">
        <w:t xml:space="preserve">have </w:t>
      </w:r>
      <w:r>
        <w:t xml:space="preserve">to implement a system of continuous improvement in the application of the Environmental Stewardship Indicators (ESI) as described further in Chapter </w:t>
      </w:r>
      <w:r w:rsidR="00B958C2">
        <w:t>6</w:t>
      </w:r>
      <w:r>
        <w:t>.</w:t>
      </w:r>
    </w:p>
    <w:p w14:paraId="5607AF9E" w14:textId="77777777" w:rsidR="00BD72E1" w:rsidRDefault="00BD72E1"/>
    <w:p w14:paraId="5607AF9F" w14:textId="77777777" w:rsidR="00BD72E1" w:rsidRDefault="00253FA4">
      <w:r>
        <w:t>In case the host country has a national action plan aimed at the conservation of the USp, the occurrence of the individual's presence in the project area must be reported to the national database.</w:t>
      </w:r>
    </w:p>
    <w:p w14:paraId="288C8E52" w14:textId="77777777" w:rsidR="00D73AEF" w:rsidRDefault="00D73AEF"/>
    <w:p w14:paraId="2B6880BB" w14:textId="4D7AA818" w:rsidR="00D73AEF" w:rsidRDefault="00D73AEF" w:rsidP="00D73AEF">
      <w:pPr>
        <w:shd w:val="clear" w:color="auto" w:fill="FFFFFF"/>
      </w:pPr>
      <w:r>
        <w:t xml:space="preserve">The presence of the USp in the area will count as </w:t>
      </w:r>
      <w:r>
        <w:rPr>
          <w:b/>
        </w:rPr>
        <w:t>2 points</w:t>
      </w:r>
      <w:r>
        <w:t xml:space="preserve"> in the equation of the </w:t>
      </w:r>
      <w:r w:rsidR="008F5D05">
        <w:t>S</w:t>
      </w:r>
      <w:r>
        <w:t xml:space="preserve">ection 4.3. </w:t>
      </w:r>
    </w:p>
    <w:p w14:paraId="08B6F2F4" w14:textId="77777777" w:rsidR="00D73AEF" w:rsidRDefault="00D73AEF"/>
    <w:p w14:paraId="5607AFA0" w14:textId="77777777" w:rsidR="00BD72E1" w:rsidRDefault="00BD72E1"/>
    <w:p w14:paraId="5607AFA1" w14:textId="77777777" w:rsidR="00BD72E1" w:rsidRPr="00131D28" w:rsidRDefault="00253FA4">
      <w:pPr>
        <w:pStyle w:val="Heading4"/>
        <w:numPr>
          <w:ilvl w:val="3"/>
          <w:numId w:val="58"/>
        </w:numPr>
        <w:ind w:left="1418"/>
        <w:rPr>
          <w:rFonts w:ascii="Caudex" w:eastAsia="Caudex" w:hAnsi="Caudex" w:cs="Caudex"/>
          <w:b/>
          <w:bCs/>
          <w:sz w:val="22"/>
          <w:szCs w:val="22"/>
        </w:rPr>
      </w:pPr>
      <w:r w:rsidRPr="00131D28">
        <w:rPr>
          <w:rFonts w:ascii="Caudex" w:eastAsia="Caudex" w:hAnsi="Caudex" w:cs="Caudex"/>
          <w:b/>
          <w:bCs/>
        </w:rPr>
        <w:t xml:space="preserve"> </w:t>
      </w:r>
      <w:bookmarkStart w:id="184" w:name="_Toc150440599"/>
      <w:r w:rsidRPr="00131D28">
        <w:rPr>
          <w:rFonts w:ascii="Caudex" w:eastAsia="Caudex" w:hAnsi="Caudex" w:cs="Caudex"/>
          <w:b/>
          <w:bCs/>
        </w:rPr>
        <w:t>SIZE OF THE POPULATION</w:t>
      </w:r>
      <w:bookmarkEnd w:id="184"/>
    </w:p>
    <w:p w14:paraId="5607AFA2" w14:textId="77777777" w:rsidR="00BD72E1" w:rsidRDefault="00BD72E1">
      <w:pPr>
        <w:pBdr>
          <w:top w:val="nil"/>
          <w:left w:val="nil"/>
          <w:bottom w:val="nil"/>
          <w:right w:val="nil"/>
          <w:between w:val="nil"/>
        </w:pBdr>
        <w:rPr>
          <w:rFonts w:ascii="Avenir" w:eastAsia="Avenir" w:hAnsi="Avenir" w:cs="Avenir"/>
          <w:color w:val="000000"/>
          <w:u w:val="single"/>
        </w:rPr>
      </w:pPr>
    </w:p>
    <w:p w14:paraId="5607AFA3" w14:textId="4FC9495A" w:rsidR="00BD72E1" w:rsidRDefault="00253FA4">
      <w:r>
        <w:t xml:space="preserve">The </w:t>
      </w:r>
      <w:r w:rsidR="00B84FB5">
        <w:t>s</w:t>
      </w:r>
      <w:r>
        <w:t>ize of population is understood as</w:t>
      </w:r>
      <w:r>
        <w:rPr>
          <w:rFonts w:ascii="Quattrocento Sans" w:eastAsia="Quattrocento Sans" w:hAnsi="Quattrocento Sans" w:cs="Quattrocento Sans"/>
          <w:sz w:val="21"/>
          <w:szCs w:val="21"/>
        </w:rPr>
        <w:t xml:space="preserve"> </w:t>
      </w:r>
      <w:r>
        <w:t xml:space="preserve">the total number of individuals of the same species living in a given area. The larger the population, the greater its genetic variation and, therefore, its potential for long-term survival. </w:t>
      </w:r>
      <w:r w:rsidR="00252EF1" w:rsidRPr="00252EF1">
        <w:t>Genetic diversity of populations can also be maintained through admixing with other populations connected through dispersal</w:t>
      </w:r>
      <w:r w:rsidR="00681B27">
        <w:t xml:space="preserve">. </w:t>
      </w:r>
      <w:r w:rsidR="00727B16">
        <w:t>P</w:t>
      </w:r>
      <w:r w:rsidR="00252EF1" w:rsidRPr="00252EF1">
        <w:t>opulation connectivity is also important to prevent local extinctions.</w:t>
      </w:r>
    </w:p>
    <w:p w14:paraId="5607AFA4" w14:textId="77777777" w:rsidR="00BD72E1" w:rsidRDefault="00BD72E1"/>
    <w:p w14:paraId="5607AFA5" w14:textId="77777777" w:rsidR="00BD72E1" w:rsidRDefault="00253FA4">
      <w:r>
        <w:t>This parameter</w:t>
      </w:r>
      <w:r>
        <w:rPr>
          <w:b/>
        </w:rPr>
        <w:t xml:space="preserve"> </w:t>
      </w:r>
      <w:r>
        <w:t xml:space="preserve">will analyze the size of the USp population in the Property Area. The Project will yield a higher overall score if the Land Steward chooses to engage in the application of this analysis. </w:t>
      </w:r>
    </w:p>
    <w:p w14:paraId="5607AFA6" w14:textId="77777777" w:rsidR="00BD72E1" w:rsidRDefault="00BD72E1"/>
    <w:p w14:paraId="4E547915" w14:textId="780FF096" w:rsidR="0002764F" w:rsidRDefault="00253FA4" w:rsidP="0002764F">
      <w:r>
        <w:t xml:space="preserve">For moving individuals, such as mammals and birds, a </w:t>
      </w:r>
      <w:r w:rsidR="0039689E">
        <w:t xml:space="preserve">traditional </w:t>
      </w:r>
      <w:r>
        <w:t xml:space="preserve">technique called the “mark and </w:t>
      </w:r>
      <w:r>
        <w:lastRenderedPageBreak/>
        <w:t xml:space="preserve">recapture method” is often used to determine the population size of a given species. In the first capture, the individual is </w:t>
      </w:r>
      <w:proofErr w:type="gramStart"/>
      <w:r>
        <w:t>marked  and</w:t>
      </w:r>
      <w:proofErr w:type="gramEnd"/>
      <w:r>
        <w:t xml:space="preserve"> released. In the second capture, the individuals captured with marking are not counted as new individuals, and new individuals are marked.</w:t>
      </w:r>
      <w:r w:rsidR="0002764F">
        <w:t xml:space="preserve"> The capture and marking can only be performed by a specialized and authorized technical team, with legal permission from environmental authorities.</w:t>
      </w:r>
    </w:p>
    <w:p w14:paraId="5607AFA9" w14:textId="77777777" w:rsidR="00BD72E1" w:rsidRDefault="00BD72E1">
      <w:pPr>
        <w:ind w:firstLine="720"/>
      </w:pPr>
    </w:p>
    <w:p w14:paraId="5607AFAA" w14:textId="7FA68E86" w:rsidR="00BD72E1" w:rsidRDefault="00253FA4">
      <w:r>
        <w:t xml:space="preserve">To calculate the size of the population </w:t>
      </w:r>
      <w:r w:rsidR="00F53660">
        <w:t>by the traditional technique</w:t>
      </w:r>
      <w:r>
        <w:t xml:space="preserve"> </w:t>
      </w:r>
      <w:r w:rsidR="00B9222E">
        <w:t>“mark and recapture method”</w:t>
      </w:r>
      <w:r>
        <w:t xml:space="preserve"> it is suggested to use the following equation:</w:t>
      </w:r>
    </w:p>
    <w:p w14:paraId="5607AFAB" w14:textId="77777777" w:rsidR="00BD72E1" w:rsidRDefault="00BD72E1">
      <w:pPr>
        <w:pBdr>
          <w:top w:val="nil"/>
          <w:left w:val="nil"/>
          <w:bottom w:val="nil"/>
          <w:right w:val="nil"/>
          <w:between w:val="nil"/>
        </w:pBdr>
        <w:ind w:left="1418"/>
        <w:rPr>
          <w:rFonts w:ascii="Avenir" w:eastAsia="Avenir" w:hAnsi="Avenir" w:cs="Avenir"/>
          <w:color w:val="000000"/>
        </w:rPr>
      </w:pPr>
    </w:p>
    <w:p w14:paraId="5607AFAC" w14:textId="77777777" w:rsidR="00BD72E1" w:rsidRDefault="00253FA4">
      <w:pPr>
        <w:jc w:val="center"/>
        <w:rPr>
          <w:rFonts w:ascii="Cambria Math" w:eastAsia="Cambria Math" w:hAnsi="Cambria Math" w:cs="Cambria Math"/>
        </w:rPr>
      </w:pPr>
      <m:oMathPara>
        <m:oMath>
          <m:r>
            <w:rPr>
              <w:rFonts w:ascii="Cambria Math" w:eastAsia="Cambria Math" w:hAnsi="Cambria Math" w:cs="Cambria Math"/>
            </w:rPr>
            <m:t xml:space="preserve">N= </m:t>
          </m:r>
          <m:f>
            <m:fPr>
              <m:ctrlPr>
                <w:rPr>
                  <w:rFonts w:ascii="Cambria Math" w:eastAsia="Cambria Math" w:hAnsi="Cambria Math" w:cs="Cambria Math"/>
                </w:rPr>
              </m:ctrlPr>
            </m:fPr>
            <m:num>
              <m:r>
                <w:rPr>
                  <w:rFonts w:ascii="Cambria Math" w:eastAsia="Cambria Math" w:hAnsi="Cambria Math" w:cs="Cambria Math"/>
                </w:rPr>
                <m:t>nM</m:t>
              </m:r>
            </m:num>
            <m:den>
              <m:r>
                <w:rPr>
                  <w:rFonts w:ascii="Cambria Math" w:eastAsia="Cambria Math" w:hAnsi="Cambria Math" w:cs="Cambria Math"/>
                </w:rPr>
                <m:t>x</m:t>
              </m:r>
            </m:den>
          </m:f>
          <m:r>
            <w:rPr>
              <w:rFonts w:ascii="Cambria Math" w:eastAsia="Cambria Math" w:hAnsi="Cambria Math" w:cs="Cambria Math"/>
            </w:rPr>
            <m:t xml:space="preserve"> </m:t>
          </m:r>
        </m:oMath>
      </m:oMathPara>
    </w:p>
    <w:p w14:paraId="5607AFAD" w14:textId="77777777" w:rsidR="00BD72E1" w:rsidRDefault="00253FA4">
      <w:r>
        <w:rPr>
          <w:b/>
        </w:rPr>
        <w:t>Where</w:t>
      </w:r>
      <w:r>
        <w:t xml:space="preserve">: </w:t>
      </w:r>
    </w:p>
    <w:p w14:paraId="5607AFAE" w14:textId="77777777" w:rsidR="00BD72E1" w:rsidRDefault="00253FA4">
      <w:r>
        <w:t>N= population size</w:t>
      </w:r>
    </w:p>
    <w:p w14:paraId="5607AFAF" w14:textId="77777777" w:rsidR="00BD72E1" w:rsidRDefault="00253FA4">
      <w:r>
        <w:t xml:space="preserve">n= total number of individuals caught in the second capture </w:t>
      </w:r>
    </w:p>
    <w:p w14:paraId="5607AFB0" w14:textId="77777777" w:rsidR="00BD72E1" w:rsidRDefault="00253FA4">
      <w:r>
        <w:t>M= number of individuals tagged in the first capture</w:t>
      </w:r>
    </w:p>
    <w:p w14:paraId="5607AFB1" w14:textId="77777777" w:rsidR="00BD72E1" w:rsidRDefault="00253FA4">
      <w:r>
        <w:t xml:space="preserve">x= number of new individuals tagged in the second capture </w:t>
      </w:r>
    </w:p>
    <w:p w14:paraId="5607AFB2" w14:textId="77777777" w:rsidR="00BD72E1" w:rsidRDefault="00BD72E1"/>
    <w:p w14:paraId="5607AFB3" w14:textId="08E8D5C2" w:rsidR="00BD72E1" w:rsidRDefault="00A92371">
      <w:r w:rsidRPr="00A92371">
        <w:t>Captured individuals can be fitted with radio collars,</w:t>
      </w:r>
      <w:r w:rsidR="00087C5B">
        <w:t xml:space="preserve"> for example</w:t>
      </w:r>
      <w:r w:rsidRPr="00A92371">
        <w:t xml:space="preserve">, and monitored via telemetry to track movement and improved population estimates. </w:t>
      </w:r>
      <w:r w:rsidR="009C2875" w:rsidRPr="009C2875">
        <w:t>Furthermore</w:t>
      </w:r>
      <w:r w:rsidR="009C2875">
        <w:t>, o</w:t>
      </w:r>
      <w:r w:rsidRPr="00A92371">
        <w:t>ther alternative approaches for determining population size that do not require capturing individuals can use drones, camera traps, or other high-frequency detection methods. These approaches can produce robust estimates for species that are difficult to detect, but also involve statistical modeling</w:t>
      </w:r>
      <w:r>
        <w:t>.</w:t>
      </w:r>
    </w:p>
    <w:p w14:paraId="5607AFB4" w14:textId="77777777" w:rsidR="00BD72E1" w:rsidRDefault="00BD72E1"/>
    <w:p w14:paraId="5607AFB5" w14:textId="675D33C3" w:rsidR="00BD72E1" w:rsidRDefault="00253FA4">
      <w:pPr>
        <w:shd w:val="clear" w:color="auto" w:fill="FFFFFF"/>
      </w:pPr>
      <w:r>
        <w:t xml:space="preserve">Expert consultants and biologists should be </w:t>
      </w:r>
      <w:r w:rsidR="00AE4574">
        <w:t xml:space="preserve">conducting the studies </w:t>
      </w:r>
      <w:r>
        <w:t>to quantify this parameter and should be filed in a specialized monitoring report.</w:t>
      </w:r>
    </w:p>
    <w:p w14:paraId="5607AFB6" w14:textId="77777777" w:rsidR="00BD72E1" w:rsidRDefault="00BD72E1" w:rsidP="00B14A53"/>
    <w:p w14:paraId="5607AFB7" w14:textId="22189D63" w:rsidR="00BD72E1" w:rsidRDefault="00253FA4">
      <w:pPr>
        <w:shd w:val="clear" w:color="auto" w:fill="FFFFFF"/>
      </w:pPr>
      <w:r>
        <w:t xml:space="preserve">Each individual of the same USp registered in the area will count as </w:t>
      </w:r>
      <w:r>
        <w:rPr>
          <w:b/>
        </w:rPr>
        <w:t>1 point</w:t>
      </w:r>
      <w:r>
        <w:t xml:space="preserve"> in the equation</w:t>
      </w:r>
      <w:r w:rsidR="00E66CE6">
        <w:t xml:space="preserve"> </w:t>
      </w:r>
      <w:r w:rsidR="001D0E6A">
        <w:t>of</w:t>
      </w:r>
      <w:r w:rsidR="00E66CE6">
        <w:t xml:space="preserve"> </w:t>
      </w:r>
      <w:r w:rsidR="008F5D05">
        <w:t>S</w:t>
      </w:r>
      <w:r w:rsidR="00E66CE6">
        <w:t>ection 4.3</w:t>
      </w:r>
      <w:r>
        <w:t xml:space="preserve">. </w:t>
      </w:r>
    </w:p>
    <w:p w14:paraId="5607AFB8" w14:textId="77777777" w:rsidR="00BD72E1" w:rsidRDefault="00253FA4">
      <w:pPr>
        <w:shd w:val="clear" w:color="auto" w:fill="FFFFFF"/>
      </w:pPr>
      <w:r>
        <w:t xml:space="preserve"> </w:t>
      </w:r>
    </w:p>
    <w:p w14:paraId="3D1787EF" w14:textId="1922A129" w:rsidR="00744934" w:rsidRPr="00A86FB7" w:rsidRDefault="00253FA4" w:rsidP="00744934">
      <w:pPr>
        <w:pStyle w:val="Heading4"/>
        <w:numPr>
          <w:ilvl w:val="3"/>
          <w:numId w:val="58"/>
        </w:numPr>
        <w:ind w:left="1418"/>
        <w:rPr>
          <w:rFonts w:ascii="Caudex" w:eastAsia="Caudex" w:hAnsi="Caudex" w:cs="Caudex"/>
          <w:b/>
          <w:bCs/>
          <w:sz w:val="22"/>
          <w:szCs w:val="22"/>
        </w:rPr>
      </w:pPr>
      <w:bookmarkStart w:id="185" w:name="_Toc150440600"/>
      <w:r w:rsidRPr="00A86FB7">
        <w:rPr>
          <w:rFonts w:ascii="Caudex" w:eastAsia="Caudex" w:hAnsi="Caudex" w:cs="Caudex"/>
          <w:b/>
          <w:bCs/>
        </w:rPr>
        <w:t>MOVEMENT AND DISTRIBUTION</w:t>
      </w:r>
      <w:bookmarkEnd w:id="185"/>
    </w:p>
    <w:p w14:paraId="2A897E3E" w14:textId="77777777" w:rsidR="00744934" w:rsidRPr="00744934" w:rsidRDefault="00744934" w:rsidP="005755F9"/>
    <w:p w14:paraId="5607AFBC" w14:textId="77777777" w:rsidR="00BD72E1" w:rsidRDefault="00BD72E1">
      <w:pPr>
        <w:shd w:val="clear" w:color="auto" w:fill="FFFFFF"/>
      </w:pPr>
    </w:p>
    <w:p w14:paraId="1E19CE71" w14:textId="40966050" w:rsidR="00745A2D" w:rsidRDefault="00194485" w:rsidP="00745A2D">
      <w:pPr>
        <w:pBdr>
          <w:top w:val="nil"/>
          <w:left w:val="nil"/>
          <w:bottom w:val="nil"/>
          <w:right w:val="nil"/>
          <w:between w:val="nil"/>
        </w:pBdr>
        <w:rPr>
          <w:bCs/>
        </w:rPr>
      </w:pPr>
      <w:r w:rsidRPr="00860DFC">
        <w:t>Movement is</w:t>
      </w:r>
      <w:r w:rsidR="00B71B45">
        <w:t xml:space="preserve"> an integral process to consider when monitoring</w:t>
      </w:r>
      <w:r w:rsidR="006C4346">
        <w:t xml:space="preserve"> animals, particularly for birds and mammals with large home ranges</w:t>
      </w:r>
      <w:r w:rsidRPr="00860DFC">
        <w:t xml:space="preserve">. </w:t>
      </w:r>
      <w:r w:rsidR="00A90D92">
        <w:t>A</w:t>
      </w:r>
      <w:r w:rsidR="00A90D92" w:rsidRPr="00A90D92">
        <w:t>nimal movement is motivated by complex interactions of internal and external factors, including food availability, reproduction and risk avoidance, variation in the sex ratio of the population as well as seasonal or annual changes in biotic and climatic features might influence average movement speeds</w:t>
      </w:r>
      <w:r w:rsidR="007D3F2B">
        <w:rPr>
          <w:vertAlign w:val="superscript"/>
        </w:rPr>
        <w:footnoteReference w:id="22"/>
      </w:r>
      <w:r w:rsidR="00201A29">
        <w:t>.</w:t>
      </w:r>
      <w:r w:rsidR="00745A2D">
        <w:t xml:space="preserve"> </w:t>
      </w:r>
      <w:r w:rsidR="00745A2D" w:rsidRPr="00CD6941">
        <w:rPr>
          <w:bCs/>
        </w:rPr>
        <w:t>Movement is defined by the animal's behavior (foraging, resting, and walking) based on tracking data</w:t>
      </w:r>
      <w:r w:rsidR="00CA183D">
        <w:rPr>
          <w:vertAlign w:val="superscript"/>
        </w:rPr>
        <w:footnoteReference w:id="23"/>
      </w:r>
      <w:r w:rsidR="00745A2D" w:rsidRPr="00CD6941">
        <w:rPr>
          <w:bCs/>
        </w:rPr>
        <w:t>.</w:t>
      </w:r>
    </w:p>
    <w:p w14:paraId="2A1199A1" w14:textId="5F119586" w:rsidR="00194485" w:rsidRDefault="00194485" w:rsidP="00194485">
      <w:pPr>
        <w:shd w:val="clear" w:color="auto" w:fill="FFFFFF"/>
      </w:pPr>
    </w:p>
    <w:p w14:paraId="6A4AEB76" w14:textId="77777777" w:rsidR="00194485" w:rsidRDefault="00194485">
      <w:pPr>
        <w:shd w:val="clear" w:color="auto" w:fill="FFFFFF"/>
      </w:pPr>
    </w:p>
    <w:p w14:paraId="5607AFBD" w14:textId="77777777" w:rsidR="00BD72E1" w:rsidRDefault="00253FA4">
      <w:pPr>
        <w:shd w:val="clear" w:color="auto" w:fill="FFFFFF"/>
      </w:pPr>
      <w:r>
        <w:t xml:space="preserve">Scatter patterns or distribution patterns refer to how individuals in a population are distributed in </w:t>
      </w:r>
      <w:r>
        <w:lastRenderedPageBreak/>
        <w:t>space at a given time.</w:t>
      </w:r>
    </w:p>
    <w:p w14:paraId="5607AFBE" w14:textId="77777777" w:rsidR="00BD72E1" w:rsidRDefault="00BD72E1">
      <w:pPr>
        <w:shd w:val="clear" w:color="auto" w:fill="FFFFFF"/>
      </w:pPr>
    </w:p>
    <w:p w14:paraId="5607AFBF" w14:textId="77777777" w:rsidR="00BD72E1" w:rsidRDefault="00253FA4">
      <w:pPr>
        <w:shd w:val="clear" w:color="auto" w:fill="FFFFFF"/>
      </w:pPr>
      <w:r>
        <w:t>The individual organisms that make up a population may be evenly spaced, dispersed randomly with no predictable pattern, or clustered in groups. These patterns are known as uniform, random, and cluster patterns, respectively.</w:t>
      </w:r>
    </w:p>
    <w:p w14:paraId="5607AFC0" w14:textId="77777777" w:rsidR="00BD72E1" w:rsidRDefault="00BD72E1">
      <w:pPr>
        <w:shd w:val="clear" w:color="auto" w:fill="FFFFFF"/>
      </w:pPr>
    </w:p>
    <w:p w14:paraId="5607AFC1" w14:textId="77777777" w:rsidR="00BD72E1" w:rsidRDefault="00253FA4">
      <w:pPr>
        <w:jc w:val="center"/>
      </w:pPr>
      <w:r>
        <w:rPr>
          <w:noProof/>
        </w:rPr>
        <w:drawing>
          <wp:inline distT="0" distB="0" distL="0" distR="0" wp14:anchorId="5607B23E" wp14:editId="5607B23F">
            <wp:extent cx="6677075" cy="1531962"/>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t="6776" b="8115"/>
                    <a:stretch>
                      <a:fillRect/>
                    </a:stretch>
                  </pic:blipFill>
                  <pic:spPr>
                    <a:xfrm>
                      <a:off x="0" y="0"/>
                      <a:ext cx="6677075" cy="1531962"/>
                    </a:xfrm>
                    <a:prstGeom prst="rect">
                      <a:avLst/>
                    </a:prstGeom>
                    <a:ln/>
                  </pic:spPr>
                </pic:pic>
              </a:graphicData>
            </a:graphic>
          </wp:inline>
        </w:drawing>
      </w:r>
    </w:p>
    <w:p w14:paraId="5607AFC2" w14:textId="77777777" w:rsidR="00BD72E1" w:rsidRDefault="00BD72E1"/>
    <w:p w14:paraId="5607AFC3" w14:textId="77777777" w:rsidR="00BD72E1" w:rsidRDefault="00BD72E1"/>
    <w:p w14:paraId="5607AFC4" w14:textId="63F9C656" w:rsidR="00BD72E1" w:rsidRDefault="00253FA4">
      <w:r>
        <w:t xml:space="preserve">With technological advances, it is possible to obtain various data on the behavior of monitored individuals, such as daily movement, size of the area they circulate </w:t>
      </w:r>
      <w:r w:rsidR="009C24F8" w:rsidRPr="009C24F8">
        <w:t>and what relationships they have with the environment that characterize their habitat preferences. Movement is typically measured via telemetry, which requires capture of individuals and application of tracking devices</w:t>
      </w:r>
      <w:r>
        <w:t>. The analysis of this information makes it possible, for example, to determine the impact of human development, or even help in understanding whether an area has a sufficient number of individuals of a species to allow its survival.</w:t>
      </w:r>
      <w:r w:rsidR="005707E1" w:rsidRPr="005707E1">
        <w:t xml:space="preserve"> Movement of large animals in some habitats can also be monitored with drones or through other forms of remote sensing (e.g., aircraft, satellites).</w:t>
      </w:r>
    </w:p>
    <w:p w14:paraId="5607AFC5" w14:textId="77777777" w:rsidR="00BD72E1" w:rsidRDefault="00BD72E1"/>
    <w:p w14:paraId="5607AFC7" w14:textId="77777777" w:rsidR="00BD72E1" w:rsidRDefault="00BD72E1"/>
    <w:p w14:paraId="5607AFC8" w14:textId="6E50DB64" w:rsidR="00BD72E1" w:rsidRDefault="00F52828">
      <w:r w:rsidRPr="00F52828">
        <w:t>Statistical modeling can be used to estimate range size and habitat preferences based solely on species’ occurrence data and environmental variables.  Species distribution models can make predictions of habitat suitability for areas and times with no current samples based on estimated relationships between the environment and species’ occurrence.</w:t>
      </w:r>
    </w:p>
    <w:p w14:paraId="5607AFC9" w14:textId="77777777" w:rsidR="00BD72E1" w:rsidRDefault="00BD72E1"/>
    <w:p w14:paraId="5607AFCA" w14:textId="52EBA301" w:rsidR="00BD72E1" w:rsidRDefault="0069016D">
      <w:r w:rsidRPr="0069016D">
        <w:t>Species distribution models are typically built with machine learning algorithms that estimate ecological niche relationships between environmental variables (e.g., climate, topography, soils, vegetation cover) and species’ occurrence data. Based on existing data, these models can predict the potential distribution of species in a given area of interest, and can even make predictions for areas (and times) with no available sampling data based on the environmental conditions there. Species distribution modeling has many current applications, including estimation of range extents and area for conservation of rare species, prediction of climate change or land-use change impacts to species’ ranges, and forecasting invasion potential of alien species.</w:t>
      </w:r>
    </w:p>
    <w:p w14:paraId="5607AFCB" w14:textId="77777777" w:rsidR="00BD72E1" w:rsidRDefault="00BD72E1"/>
    <w:p w14:paraId="5607AFCC" w14:textId="34F87E5B" w:rsidR="00BD72E1" w:rsidRDefault="00C53515">
      <w:r w:rsidRPr="00C53515">
        <w:t>Species’ occurrence data for species distribution modeling can be collected via direct observations; camera traps; detection of scat or fur, etc.; or via online biodiversity databases.</w:t>
      </w:r>
    </w:p>
    <w:p w14:paraId="5607AFCD" w14:textId="77777777" w:rsidR="00BD72E1" w:rsidRDefault="00BD72E1"/>
    <w:p w14:paraId="4C63F7F9" w14:textId="77777777" w:rsidR="00973D30" w:rsidRDefault="00973D30" w:rsidP="00973D30">
      <w:r>
        <w:t>The application of any method that involves the capture and handling of individuals must be carried out by authorized and competent institutions.</w:t>
      </w:r>
    </w:p>
    <w:p w14:paraId="4777CC0F" w14:textId="77777777" w:rsidR="00973D30" w:rsidRDefault="00973D30"/>
    <w:p w14:paraId="5607AFCE" w14:textId="094216F8" w:rsidR="00BD72E1" w:rsidRDefault="00253FA4">
      <w:r w:rsidRPr="00B14A53">
        <w:t>Compliance with this parameter is mandatory as of the third year of monitoring.</w:t>
      </w:r>
    </w:p>
    <w:p w14:paraId="5607AFCF" w14:textId="77777777" w:rsidR="00BD72E1" w:rsidRDefault="00BD72E1"/>
    <w:p w14:paraId="5607AFD0" w14:textId="699C1717" w:rsidR="00BD72E1" w:rsidRDefault="00253FA4">
      <w:r>
        <w:t xml:space="preserve">The analysis </w:t>
      </w:r>
      <w:r w:rsidR="00D5378E">
        <w:t xml:space="preserve">and </w:t>
      </w:r>
      <w:r w:rsidR="00237956">
        <w:t xml:space="preserve">discussion </w:t>
      </w:r>
      <w:r>
        <w:t xml:space="preserve">of this parameter will count </w:t>
      </w:r>
      <w:r>
        <w:rPr>
          <w:b/>
        </w:rPr>
        <w:t>1 point</w:t>
      </w:r>
      <w:r>
        <w:t xml:space="preserve"> per individual in the equation</w:t>
      </w:r>
      <w:r w:rsidR="0074193B">
        <w:t xml:space="preserve"> </w:t>
      </w:r>
      <w:r w:rsidR="001D0E6A">
        <w:t>of</w:t>
      </w:r>
      <w:r w:rsidR="0074193B">
        <w:t xml:space="preserve"> the </w:t>
      </w:r>
      <w:r w:rsidR="008F5D05">
        <w:t>S</w:t>
      </w:r>
      <w:r w:rsidR="0074193B">
        <w:t>ection 4.3</w:t>
      </w:r>
      <w:r>
        <w:t>.</w:t>
      </w:r>
    </w:p>
    <w:p w14:paraId="5607AFD1" w14:textId="77777777" w:rsidR="00BD72E1" w:rsidRDefault="00BD72E1"/>
    <w:p w14:paraId="5607AFD2" w14:textId="6B887E79" w:rsidR="00BD72E1" w:rsidRDefault="00253FA4">
      <w:pPr>
        <w:pStyle w:val="Heading3"/>
        <w:numPr>
          <w:ilvl w:val="2"/>
          <w:numId w:val="44"/>
        </w:numPr>
      </w:pPr>
      <w:bookmarkStart w:id="186" w:name="_Toc150440601"/>
      <w:r>
        <w:t>CONTINUOUS IMPROVEMENT THROUGH THE PROJECT LIFETIME</w:t>
      </w:r>
      <w:bookmarkEnd w:id="186"/>
    </w:p>
    <w:p w14:paraId="5607AFD3" w14:textId="4BABC1D0" w:rsidR="00BD72E1" w:rsidRDefault="00253FA4">
      <w:r>
        <w:t xml:space="preserve"> </w:t>
      </w:r>
    </w:p>
    <w:p w14:paraId="5607AFD4" w14:textId="73E872B5" w:rsidR="00BD72E1" w:rsidRDefault="00D66ADB">
      <w:r w:rsidRPr="00D66ADB">
        <w:t>The aforementioned mandatory parameters should be implemented throughout the Project Timeframe, so that by the end of the Project, all parameters</w:t>
      </w:r>
      <w:r w:rsidR="00802EA5">
        <w:t xml:space="preserve"> </w:t>
      </w:r>
      <w:r w:rsidR="00253FA4">
        <w:t xml:space="preserve">have been applied to monitor USH. </w:t>
      </w:r>
    </w:p>
    <w:p w14:paraId="5607AFD5" w14:textId="77777777" w:rsidR="00BD72E1" w:rsidRDefault="00BD72E1"/>
    <w:p w14:paraId="27B67460" w14:textId="766C9254" w:rsidR="00394169" w:rsidRDefault="00394169" w:rsidP="00394169">
      <w:r>
        <w:t xml:space="preserve">It is mandatory to record the presence of the USp in the Property Area in the first Monitoring Report. Compliance with the Movement and Distribution parameter is mandatory as of the third year of monitoring. The size of the population is a parameter that the </w:t>
      </w:r>
      <w:r w:rsidR="008D392C">
        <w:t xml:space="preserve">Project </w:t>
      </w:r>
      <w:r w:rsidR="00324782">
        <w:t xml:space="preserve">Developer and </w:t>
      </w:r>
      <w:r w:rsidR="008D392C">
        <w:t>Project Proponent</w:t>
      </w:r>
      <w:r>
        <w:t xml:space="preserve"> can choose the moment most appropriate to implement.</w:t>
      </w:r>
    </w:p>
    <w:p w14:paraId="639B589D" w14:textId="77777777" w:rsidR="00394169" w:rsidRDefault="00394169">
      <w:pPr>
        <w:pBdr>
          <w:top w:val="nil"/>
          <w:left w:val="nil"/>
          <w:bottom w:val="nil"/>
          <w:right w:val="nil"/>
          <w:between w:val="nil"/>
        </w:pBdr>
      </w:pPr>
    </w:p>
    <w:p w14:paraId="5607AFD6" w14:textId="06DC54C2" w:rsidR="00BD72E1" w:rsidRDefault="00253FA4">
      <w:pPr>
        <w:pBdr>
          <w:top w:val="nil"/>
          <w:left w:val="nil"/>
          <w:bottom w:val="nil"/>
          <w:right w:val="nil"/>
          <w:between w:val="nil"/>
        </w:pBdr>
      </w:pPr>
      <w:r>
        <w:t xml:space="preserve">The </w:t>
      </w:r>
      <w:r w:rsidR="004F62B2">
        <w:t xml:space="preserve">Project </w:t>
      </w:r>
      <w:r>
        <w:t xml:space="preserve">Plan must address how the Project Proponent will implement the monitoring strategies throughout the Project Timeframe so that during each Monitoring Report there is an increment of new strategies implemented, </w:t>
      </w:r>
      <w:r w:rsidR="00C22E68">
        <w:t>and</w:t>
      </w:r>
      <w:r>
        <w:t xml:space="preserve"> that by the end of the Project Period, all strategies will have been implemented.</w:t>
      </w:r>
    </w:p>
    <w:p w14:paraId="64E111AE" w14:textId="77777777" w:rsidR="00B65C4E" w:rsidRDefault="00B65C4E">
      <w:pPr>
        <w:pBdr>
          <w:top w:val="nil"/>
          <w:left w:val="nil"/>
          <w:bottom w:val="nil"/>
          <w:right w:val="nil"/>
          <w:between w:val="nil"/>
        </w:pBdr>
      </w:pPr>
    </w:p>
    <w:p w14:paraId="53AFEEDB" w14:textId="77777777" w:rsidR="00B65C4E" w:rsidRDefault="00B65C4E">
      <w:pPr>
        <w:pBdr>
          <w:top w:val="nil"/>
          <w:left w:val="nil"/>
          <w:bottom w:val="nil"/>
          <w:right w:val="nil"/>
          <w:between w:val="nil"/>
        </w:pBdr>
      </w:pPr>
    </w:p>
    <w:p w14:paraId="5607AFD7" w14:textId="77777777" w:rsidR="00BD72E1" w:rsidRDefault="00BD72E1">
      <w:pPr>
        <w:pBdr>
          <w:top w:val="nil"/>
          <w:left w:val="nil"/>
          <w:bottom w:val="nil"/>
          <w:right w:val="nil"/>
          <w:between w:val="nil"/>
        </w:pBdr>
        <w:ind w:left="1418"/>
        <w:rPr>
          <w:rFonts w:ascii="Avenir" w:eastAsia="Avenir" w:hAnsi="Avenir" w:cs="Avenir"/>
          <w:color w:val="000000"/>
        </w:rPr>
      </w:pPr>
    </w:p>
    <w:p w14:paraId="345ED418" w14:textId="6606E5F9" w:rsidR="005B0643" w:rsidRDefault="67B0CCB6" w:rsidP="005B0643">
      <w:pPr>
        <w:pStyle w:val="Heading2"/>
        <w:numPr>
          <w:ilvl w:val="1"/>
          <w:numId w:val="44"/>
        </w:numPr>
      </w:pPr>
      <w:bookmarkStart w:id="187" w:name="_Toc150440602"/>
      <w:r>
        <w:t xml:space="preserve">MONITORING </w:t>
      </w:r>
      <w:r w:rsidR="008630AE">
        <w:t>METHODS</w:t>
      </w:r>
      <w:r w:rsidR="00253FA4">
        <w:t xml:space="preserve"> </w:t>
      </w:r>
      <w:bookmarkEnd w:id="187"/>
    </w:p>
    <w:p w14:paraId="1270143D" w14:textId="77777777" w:rsidR="005B0643" w:rsidRDefault="005B0643" w:rsidP="005755F9"/>
    <w:p w14:paraId="4ECEA2E0" w14:textId="62376F78" w:rsidR="00C52389" w:rsidRDefault="00D30593" w:rsidP="005755F9">
      <w:pPr>
        <w:rPr>
          <w:b/>
        </w:rPr>
      </w:pPr>
      <w:r w:rsidRPr="00507ACB">
        <w:t>The US</w:t>
      </w:r>
      <w:r>
        <w:t>H</w:t>
      </w:r>
      <w:r w:rsidRPr="00507ACB">
        <w:t xml:space="preserve"> monitoring methods can be chosen by the Project Developer and Project Proponent according to the available financial resources and workforce.</w:t>
      </w:r>
      <w:r>
        <w:t xml:space="preserve"> </w:t>
      </w:r>
      <w:r w:rsidRPr="00E103DE">
        <w:t xml:space="preserve">It is suggested to apply traditional fauna monitoring methods associated with technological techniques to achieve the implementation of all parameters described in </w:t>
      </w:r>
      <w:r w:rsidR="008F5D05">
        <w:rPr>
          <w:b/>
        </w:rPr>
        <w:t>S</w:t>
      </w:r>
      <w:r>
        <w:t>ection</w:t>
      </w:r>
      <w:r w:rsidRPr="00E103DE">
        <w:t xml:space="preserve"> 4.1.2. </w:t>
      </w:r>
      <w:r>
        <w:t xml:space="preserve">Details about how to apply the traditional methods consolidates in the scientific literature can be found in </w:t>
      </w:r>
      <w:r w:rsidR="00E17B18">
        <w:t>the technical guides provided by</w:t>
      </w:r>
      <w:r>
        <w:t xml:space="preserve">Van Horne </w:t>
      </w:r>
      <w:proofErr w:type="gramStart"/>
      <w:r>
        <w:t>et al.</w:t>
      </w:r>
      <w:r w:rsidR="00E17B18">
        <w:t>(</w:t>
      </w:r>
      <w:proofErr w:type="gramEnd"/>
      <w:r>
        <w:t>2005)</w:t>
      </w:r>
      <w:r>
        <w:rPr>
          <w:vertAlign w:val="superscript"/>
        </w:rPr>
        <w:footnoteReference w:id="24"/>
      </w:r>
      <w:r>
        <w:t xml:space="preserve"> and Gaur et al</w:t>
      </w:r>
      <w:r w:rsidR="00E17B18">
        <w:t>.</w:t>
      </w:r>
      <w:r>
        <w:t xml:space="preserve"> </w:t>
      </w:r>
      <w:r w:rsidR="00E17B18">
        <w:t>(</w:t>
      </w:r>
      <w:r>
        <w:t>2017)</w:t>
      </w:r>
      <w:r>
        <w:rPr>
          <w:vertAlign w:val="superscript"/>
        </w:rPr>
        <w:footnoteReference w:id="25"/>
      </w:r>
      <w:r>
        <w:t>. Other</w:t>
      </w:r>
      <w:r w:rsidRPr="00B32F69">
        <w:t xml:space="preserve"> less technologically heavy</w:t>
      </w:r>
      <w:r>
        <w:t xml:space="preserve"> methods with respective protocol</w:t>
      </w:r>
      <w:r w:rsidR="00202749">
        <w:t xml:space="preserve"> or scientif</w:t>
      </w:r>
      <w:r w:rsidR="00F2205D">
        <w:t>ic literature</w:t>
      </w:r>
      <w:r>
        <w:t xml:space="preserve"> can be accepted </w:t>
      </w:r>
      <w:r w:rsidR="007547BA">
        <w:t>such as</w:t>
      </w:r>
      <w:r>
        <w:t xml:space="preserve"> a robust technique to implementation the monitoring parameters of Species Populations. </w:t>
      </w:r>
    </w:p>
    <w:p w14:paraId="0BC52310" w14:textId="77777777" w:rsidR="00C52389" w:rsidRDefault="00C52389" w:rsidP="005755F9"/>
    <w:p w14:paraId="6CE33E88" w14:textId="26A7AFD2" w:rsidR="00D30593" w:rsidRDefault="00D30593" w:rsidP="005755F9">
      <w:pPr>
        <w:rPr>
          <w:b/>
        </w:rPr>
      </w:pPr>
      <w:r>
        <w:t>A g</w:t>
      </w:r>
      <w:r w:rsidRPr="00955953">
        <w:t>uidance o</w:t>
      </w:r>
      <w:r w:rsidR="001716EF">
        <w:t xml:space="preserve">f </w:t>
      </w:r>
      <w:r w:rsidR="00D90A5A">
        <w:t xml:space="preserve">some </w:t>
      </w:r>
      <w:r w:rsidR="001716EF">
        <w:t>traditional and</w:t>
      </w:r>
      <w:r w:rsidRPr="00955953">
        <w:t xml:space="preserve"> technological tools for assessing </w:t>
      </w:r>
      <w:r w:rsidR="00E26ED9">
        <w:t>S</w:t>
      </w:r>
      <w:r w:rsidRPr="00955953">
        <w:t>pecies</w:t>
      </w:r>
      <w:r w:rsidR="00E26ED9">
        <w:t xml:space="preserve"> Populations parameters </w:t>
      </w:r>
      <w:r w:rsidRPr="00955953">
        <w:t xml:space="preserve">is provided in </w:t>
      </w:r>
      <w:r w:rsidR="00BF144E">
        <w:t xml:space="preserve">this </w:t>
      </w:r>
      <w:r w:rsidR="00325382">
        <w:rPr>
          <w:b/>
        </w:rPr>
        <w:t>chapter</w:t>
      </w:r>
      <w:r w:rsidR="001716EF">
        <w:t xml:space="preserve">. </w:t>
      </w:r>
      <w:r w:rsidR="00995E73">
        <w:t>The technological methods can</w:t>
      </w:r>
      <w:r w:rsidRPr="00955953">
        <w:t xml:space="preserve"> </w:t>
      </w:r>
      <w:r>
        <w:t>minimize</w:t>
      </w:r>
      <w:r w:rsidRPr="00955953">
        <w:t xml:space="preserve"> monitoring implementation costs </w:t>
      </w:r>
      <w:r>
        <w:t xml:space="preserve">and implement non-invasive techniques </w:t>
      </w:r>
      <w:r w:rsidRPr="00955953">
        <w:t>throughout the Project Period.</w:t>
      </w:r>
      <w:r w:rsidR="0038452F">
        <w:t xml:space="preserve"> </w:t>
      </w:r>
      <w:r w:rsidR="0038452F" w:rsidRPr="0038452F">
        <w:t xml:space="preserve">Guidelines are provided below to ensure the methods and technologies are applied correctly. </w:t>
      </w:r>
      <w:r w:rsidR="000E3AC6">
        <w:t>Most of</w:t>
      </w:r>
      <w:r w:rsidR="00254C69">
        <w:t xml:space="preserve"> the methods</w:t>
      </w:r>
      <w:r w:rsidR="0038452F" w:rsidRPr="0038452F">
        <w:t xml:space="preserve"> must be applied by experts who have gone through appropriate training to apply the t</w:t>
      </w:r>
      <w:r w:rsidR="003F48F2">
        <w:t>ech</w:t>
      </w:r>
      <w:r w:rsidR="000E3AC6">
        <w:t>nique</w:t>
      </w:r>
      <w:r w:rsidR="00974CA6">
        <w:t>.</w:t>
      </w:r>
    </w:p>
    <w:p w14:paraId="20627786" w14:textId="77777777" w:rsidR="00D30593" w:rsidRDefault="00D30593">
      <w:pPr>
        <w:spacing w:line="259" w:lineRule="auto"/>
      </w:pPr>
    </w:p>
    <w:p w14:paraId="254FA5B5" w14:textId="31795040" w:rsidR="00563915" w:rsidRPr="003F71C8" w:rsidRDefault="309A884E" w:rsidP="00574D8C">
      <w:pPr>
        <w:spacing w:line="259" w:lineRule="auto"/>
      </w:pPr>
      <w:r>
        <w:lastRenderedPageBreak/>
        <w:t xml:space="preserve"> </w:t>
      </w:r>
    </w:p>
    <w:p w14:paraId="5607AFD9" w14:textId="77777777" w:rsidR="00BD72E1" w:rsidRPr="003F71C8" w:rsidRDefault="00BD72E1">
      <w:pPr>
        <w:pBdr>
          <w:top w:val="nil"/>
          <w:left w:val="nil"/>
          <w:bottom w:val="nil"/>
          <w:right w:val="nil"/>
          <w:between w:val="nil"/>
        </w:pBdr>
        <w:ind w:left="1418"/>
        <w:rPr>
          <w:rFonts w:ascii="Avenir" w:eastAsia="Avenir" w:hAnsi="Avenir" w:cs="Avenir"/>
          <w:color w:val="000000"/>
        </w:rPr>
      </w:pPr>
    </w:p>
    <w:p w14:paraId="028340CD" w14:textId="514607A6" w:rsidR="001446F2" w:rsidRDefault="001446F2">
      <w:pPr>
        <w:pStyle w:val="Heading3"/>
        <w:numPr>
          <w:ilvl w:val="2"/>
          <w:numId w:val="44"/>
        </w:numPr>
      </w:pPr>
      <w:bookmarkStart w:id="188" w:name="_Toc150440603"/>
      <w:r>
        <w:t>FE</w:t>
      </w:r>
      <w:r w:rsidR="00427145">
        <w:t>CES</w:t>
      </w:r>
      <w:r w:rsidR="00BE0D1A">
        <w:t xml:space="preserve"> SAMPLE</w:t>
      </w:r>
      <w:r>
        <w:t xml:space="preserve"> COLLECTION</w:t>
      </w:r>
      <w:bookmarkEnd w:id="188"/>
    </w:p>
    <w:p w14:paraId="2909F00B" w14:textId="77777777" w:rsidR="00427145" w:rsidRDefault="00427145" w:rsidP="005755F9"/>
    <w:p w14:paraId="240BD0DC" w14:textId="171FAD68" w:rsidR="00974CA6" w:rsidRDefault="00974CA6" w:rsidP="005936B3">
      <w:pPr>
        <w:rPr>
          <w:b/>
        </w:rPr>
      </w:pPr>
      <w:r w:rsidRPr="00974CA6">
        <w:t>Noninvasive sampling is a strategy widely used in field studies, since this method allows studies of free-ranging animals without the need to capture, manipulate, or even observe them</w:t>
      </w:r>
      <w:r w:rsidR="00C321D7">
        <w:rPr>
          <w:vertAlign w:val="superscript"/>
        </w:rPr>
        <w:footnoteReference w:id="26"/>
      </w:r>
      <w:r w:rsidRPr="00974CA6">
        <w:t>. In this context, the analysis of noninvasive samples becomes an alternative with great cost-benefit for monitoring and, consequently, for the conservation of species, mainly free-living animals with nocturnal, elusive habits and that present low population densities, like carnivores, and those living in places of difficult access</w:t>
      </w:r>
      <w:r w:rsidR="00510C11">
        <w:rPr>
          <w:vertAlign w:val="superscript"/>
        </w:rPr>
        <w:footnoteReference w:id="27"/>
      </w:r>
      <w:r w:rsidRPr="00974CA6">
        <w:t>. Among the different types of noninvasive samples, feces are ideal tools for indirectly analyzing free-ranging wild animals.</w:t>
      </w:r>
    </w:p>
    <w:p w14:paraId="4230738E" w14:textId="77777777" w:rsidR="00D76FD2" w:rsidRDefault="00D76FD2" w:rsidP="005755F9"/>
    <w:p w14:paraId="39A00D48" w14:textId="69255571" w:rsidR="00974CA6" w:rsidRDefault="00B818A8" w:rsidP="005936B3">
      <w:pPr>
        <w:rPr>
          <w:b/>
        </w:rPr>
      </w:pPr>
      <w:r w:rsidRPr="00B818A8">
        <w:t xml:space="preserve">The presence and identification of the </w:t>
      </w:r>
      <w:r w:rsidR="00E446C1">
        <w:t>USp</w:t>
      </w:r>
      <w:r w:rsidRPr="00B818A8">
        <w:t xml:space="preserve"> can be carried out using feces collected in the environment. One of the ways to identify animal taxa is to analyze the morphology of feces or dietary remains in these samples. The dietary components evidenced, such as claws, bones, teeth and feathers, as well as the shape, size and odor of the feces are peculiar characteristics that can help in identifying the animal.</w:t>
      </w:r>
      <w:r w:rsidR="009D5A79">
        <w:t xml:space="preserve"> </w:t>
      </w:r>
      <w:r w:rsidR="009D5A79" w:rsidRPr="00CF6E65">
        <w:t>A</w:t>
      </w:r>
      <w:r w:rsidR="009D5A79">
        <w:t>ll this</w:t>
      </w:r>
      <w:r w:rsidR="009D5A79" w:rsidRPr="00CF6E65">
        <w:t xml:space="preserve"> </w:t>
      </w:r>
      <w:r w:rsidR="0015020C" w:rsidRPr="00CF6E65">
        <w:t>information</w:t>
      </w:r>
      <w:r w:rsidR="009D5A79">
        <w:t xml:space="preserve"> must be noted</w:t>
      </w:r>
      <w:r w:rsidR="002E4D86">
        <w:t>. A</w:t>
      </w:r>
      <w:r w:rsidR="00AA052D">
        <w:t>lso</w:t>
      </w:r>
      <w:r w:rsidR="002E4D86">
        <w:t>,</w:t>
      </w:r>
      <w:r w:rsidR="00AA052D">
        <w:t xml:space="preserve"> the </w:t>
      </w:r>
      <w:r w:rsidR="009D5A79" w:rsidRPr="00CF6E65">
        <w:t xml:space="preserve">geographic coordinate, date, photographer must be </w:t>
      </w:r>
      <w:r w:rsidR="00990FE7">
        <w:t>registered</w:t>
      </w:r>
      <w:r w:rsidR="0015020C">
        <w:t xml:space="preserve"> </w:t>
      </w:r>
      <w:r w:rsidR="009D5A79" w:rsidRPr="00CF6E65">
        <w:t xml:space="preserve">to each </w:t>
      </w:r>
      <w:r w:rsidR="0015020C">
        <w:t>feces</w:t>
      </w:r>
      <w:r w:rsidR="009D5A79" w:rsidRPr="00CF6E65">
        <w:t xml:space="preserve"> sample in the field.</w:t>
      </w:r>
      <w:r w:rsidR="0015020C">
        <w:t xml:space="preserve"> </w:t>
      </w:r>
      <w:r w:rsidR="007A675A" w:rsidRPr="007A675A">
        <w:t xml:space="preserve">Subsequently, all the information obtained can be compared with the literature for the taxonomic classification of the fecal material </w:t>
      </w:r>
      <w:r w:rsidR="00843FA6">
        <w:t xml:space="preserve">of the </w:t>
      </w:r>
      <w:r w:rsidR="00E446C1">
        <w:t>animal</w:t>
      </w:r>
      <w:r w:rsidR="007A675A" w:rsidRPr="007A675A">
        <w:t>.</w:t>
      </w:r>
    </w:p>
    <w:p w14:paraId="2C69FB2B" w14:textId="77777777" w:rsidR="009B0237" w:rsidRDefault="009B0237" w:rsidP="005755F9"/>
    <w:p w14:paraId="35EE10A9" w14:textId="49C7EADD" w:rsidR="009B0237" w:rsidRPr="00427145" w:rsidRDefault="009B0237" w:rsidP="005936B3">
      <w:pPr>
        <w:rPr>
          <w:rFonts w:ascii="Avenir LT Std 35 Light" w:hAnsi="Avenir LT Std 35 Light"/>
          <w:b/>
        </w:rPr>
      </w:pPr>
      <w:r>
        <w:t>This method can be used to evaluate the presence of the USp in the Property Area.</w:t>
      </w:r>
    </w:p>
    <w:p w14:paraId="5580493B" w14:textId="77777777" w:rsidR="008B4A09" w:rsidRDefault="008B4A09" w:rsidP="005755F9"/>
    <w:p w14:paraId="6BD3456B" w14:textId="29BBCF32" w:rsidR="0036792C" w:rsidRDefault="00753180">
      <w:pPr>
        <w:pStyle w:val="Heading3"/>
        <w:numPr>
          <w:ilvl w:val="2"/>
          <w:numId w:val="44"/>
        </w:numPr>
      </w:pPr>
      <w:bookmarkStart w:id="189" w:name="_Toc150440604"/>
      <w:r>
        <w:t xml:space="preserve">FOOTPRINT </w:t>
      </w:r>
      <w:r w:rsidR="008E176E">
        <w:t>IDENTIFICATION</w:t>
      </w:r>
      <w:r w:rsidR="0022159B">
        <w:t xml:space="preserve"> TECHNIQUE</w:t>
      </w:r>
      <w:bookmarkEnd w:id="189"/>
      <w:r w:rsidR="0022159B">
        <w:t xml:space="preserve"> </w:t>
      </w:r>
      <w:r w:rsidR="008E176E">
        <w:t xml:space="preserve"> </w:t>
      </w:r>
    </w:p>
    <w:p w14:paraId="58681D4A" w14:textId="77777777" w:rsidR="00A425CE" w:rsidRDefault="00A425CE" w:rsidP="005755F9"/>
    <w:p w14:paraId="65487D53" w14:textId="3A6C26C4" w:rsidR="00CF6E65" w:rsidRDefault="00A425CE" w:rsidP="005936B3">
      <w:pPr>
        <w:rPr>
          <w:b/>
        </w:rPr>
      </w:pPr>
      <w:r w:rsidRPr="00A425CE">
        <w:t>Footprint identification technique</w:t>
      </w:r>
      <w:r>
        <w:t xml:space="preserve"> </w:t>
      </w:r>
      <w:r w:rsidRPr="00A425CE">
        <w:t>is a low-cost, non-invasive, and effective, without negative impacts. Footprints are ubiquitous on suitable substrates, cheap to collect, and can provide good biometric markers. Every species has a unique footprint anatomy, and every individual of a species a unique footprint. In addition, every footprint produced by an individual is also unique because of the substrate, gait, weather conditions, and terrain</w:t>
      </w:r>
      <w:r w:rsidR="0005588C">
        <w:rPr>
          <w:vertAlign w:val="superscript"/>
        </w:rPr>
        <w:footnoteReference w:id="28"/>
      </w:r>
      <w:r w:rsidRPr="00A425CE">
        <w:t>.</w:t>
      </w:r>
      <w:r w:rsidR="00CF6E65">
        <w:t xml:space="preserve"> </w:t>
      </w:r>
    </w:p>
    <w:p w14:paraId="55D300ED" w14:textId="77777777" w:rsidR="00CF6E65" w:rsidRDefault="00CF6E65" w:rsidP="005936B3">
      <w:pPr>
        <w:rPr>
          <w:b/>
        </w:rPr>
      </w:pPr>
    </w:p>
    <w:p w14:paraId="5F0D49CD" w14:textId="554BBE5E" w:rsidR="00CF6E65" w:rsidRDefault="00CF6E65" w:rsidP="005936B3">
      <w:pPr>
        <w:rPr>
          <w:rFonts w:ascii="Avenir LT Std 35 Light" w:hAnsi="Avenir LT Std 35 Light"/>
          <w:b/>
        </w:rPr>
      </w:pPr>
      <w:r w:rsidRPr="00CF6E65">
        <w:t xml:space="preserve">The digital </w:t>
      </w:r>
      <w:r w:rsidRPr="00CF6E65">
        <w:rPr>
          <w:rFonts w:ascii="Avenir LT Std 35 Light" w:hAnsi="Avenir LT Std 35 Light"/>
        </w:rPr>
        <w:t>images of the footprints can be done along several different trails, according to a standardized photo protocol. A metric ruler on the horizontal and left axes of the footprint can be places before the photography. An information slip recording geographic coordinate, date, photographer must be noted to each footprint sampled in the field.</w:t>
      </w:r>
    </w:p>
    <w:p w14:paraId="3E7D2C0E" w14:textId="1BD53762" w:rsidR="00CF6E65" w:rsidRDefault="00CF6E65" w:rsidP="005936B3">
      <w:pPr>
        <w:rPr>
          <w:b/>
        </w:rPr>
      </w:pPr>
    </w:p>
    <w:p w14:paraId="2379D08F" w14:textId="77777777" w:rsidR="00CF6E65" w:rsidRDefault="00CF6E65" w:rsidP="005936B3">
      <w:pPr>
        <w:rPr>
          <w:b/>
        </w:rPr>
      </w:pPr>
    </w:p>
    <w:p w14:paraId="2D91D00A" w14:textId="7FBD2B85" w:rsidR="00CF6E65" w:rsidRDefault="00CF6E65" w:rsidP="005936B3">
      <w:pPr>
        <w:rPr>
          <w:rFonts w:ascii="Avenir LT Std 35 Light" w:hAnsi="Avenir LT Std 35 Light"/>
          <w:b/>
        </w:rPr>
      </w:pPr>
      <w:r w:rsidRPr="00CF6E65">
        <w:t xml:space="preserve">The footprint samples can be </w:t>
      </w:r>
      <w:r w:rsidRPr="00CF6E65">
        <w:rPr>
          <w:rFonts w:ascii="Avenir LT Std 35 Light" w:hAnsi="Avenir LT Std 35 Light"/>
        </w:rPr>
        <w:t>evaluated by specialist to do a correct identification of the animal or can be used in a software of species identification, such as F</w:t>
      </w:r>
      <w:r w:rsidR="00235CFF">
        <w:rPr>
          <w:rFonts w:ascii="Avenir LT Std 35 Light" w:hAnsi="Avenir LT Std 35 Light"/>
        </w:rPr>
        <w:t xml:space="preserve">ootprint </w:t>
      </w:r>
      <w:r w:rsidRPr="00CF6E65">
        <w:rPr>
          <w:rFonts w:ascii="Avenir LT Std 35 Light" w:hAnsi="Avenir LT Std 35 Light"/>
        </w:rPr>
        <w:t>I</w:t>
      </w:r>
      <w:r w:rsidR="00235CFF">
        <w:rPr>
          <w:rFonts w:ascii="Avenir LT Std 35 Light" w:hAnsi="Avenir LT Std 35 Light"/>
        </w:rPr>
        <w:t xml:space="preserve">dentification </w:t>
      </w:r>
      <w:r w:rsidR="00235CFF" w:rsidRPr="00CF6E65">
        <w:rPr>
          <w:rFonts w:ascii="Avenir LT Std 35 Light" w:hAnsi="Avenir LT Std 35 Light"/>
        </w:rPr>
        <w:t>T</w:t>
      </w:r>
      <w:r w:rsidR="00235CFF">
        <w:rPr>
          <w:rFonts w:ascii="Avenir LT Std 35 Light" w:hAnsi="Avenir LT Std 35 Light"/>
        </w:rPr>
        <w:t>ech</w:t>
      </w:r>
      <w:r w:rsidR="0022159B">
        <w:rPr>
          <w:rFonts w:ascii="Avenir LT Std 35 Light" w:hAnsi="Avenir LT Std 35 Light"/>
        </w:rPr>
        <w:t>nology</w:t>
      </w:r>
      <w:r w:rsidR="00235CFF">
        <w:rPr>
          <w:rFonts w:ascii="Avenir LT Std 35 Light" w:hAnsi="Avenir LT Std 35 Light"/>
        </w:rPr>
        <w:t xml:space="preserve"> (FIT)</w:t>
      </w:r>
      <w:r w:rsidR="00C100FC" w:rsidRPr="00C100FC">
        <w:rPr>
          <w:vertAlign w:val="superscript"/>
        </w:rPr>
        <w:t xml:space="preserve"> </w:t>
      </w:r>
      <w:r w:rsidR="00C100FC">
        <w:rPr>
          <w:vertAlign w:val="superscript"/>
        </w:rPr>
        <w:lastRenderedPageBreak/>
        <w:footnoteReference w:id="29"/>
      </w:r>
      <w:r w:rsidRPr="00CF6E65">
        <w:rPr>
          <w:rFonts w:ascii="Avenir LT Std 35 Light" w:hAnsi="Avenir LT Std 35 Light"/>
        </w:rPr>
        <w:t>. The FIT is a smartphone app based on photographs of footprints, using cutting edge technology statistical analysis and artificial intelligence. This app can collect images of animal footprints to determine their species, which individual they are, which sex, and sometimes their age-class also. FIT works for any species that leaves a clear footprint.</w:t>
      </w:r>
    </w:p>
    <w:p w14:paraId="2C83C42A" w14:textId="77777777" w:rsidR="007224F7" w:rsidRDefault="007224F7" w:rsidP="005936B3">
      <w:pPr>
        <w:rPr>
          <w:b/>
        </w:rPr>
      </w:pPr>
    </w:p>
    <w:p w14:paraId="444E116B" w14:textId="048315E9" w:rsidR="007224F7" w:rsidRPr="00A425CE" w:rsidRDefault="007224F7" w:rsidP="005936B3">
      <w:pPr>
        <w:rPr>
          <w:b/>
        </w:rPr>
      </w:pPr>
      <w:r>
        <w:t>This method can be used to evaluate the presence of the USp in the Property Area.</w:t>
      </w:r>
    </w:p>
    <w:p w14:paraId="1159B8E4" w14:textId="2F30633E" w:rsidR="008B4A09" w:rsidRDefault="008B4A09" w:rsidP="005755F9"/>
    <w:p w14:paraId="0B0D7CA6" w14:textId="720CA106" w:rsidR="00642E38" w:rsidRDefault="008E62AA">
      <w:pPr>
        <w:pStyle w:val="Heading3"/>
        <w:numPr>
          <w:ilvl w:val="2"/>
          <w:numId w:val="44"/>
        </w:numPr>
      </w:pPr>
      <w:bookmarkStart w:id="190" w:name="_Toc150440605"/>
      <w:r>
        <w:t xml:space="preserve">IDENTIFICATION OF </w:t>
      </w:r>
      <w:r w:rsidR="004F6CC1">
        <w:t xml:space="preserve">ACTIVES </w:t>
      </w:r>
      <w:r w:rsidR="00642E38">
        <w:t>BIRTH DENS/NESTS</w:t>
      </w:r>
      <w:bookmarkEnd w:id="190"/>
      <w:r w:rsidR="007C01C0">
        <w:t xml:space="preserve"> </w:t>
      </w:r>
    </w:p>
    <w:p w14:paraId="5786F590" w14:textId="77777777" w:rsidR="006508C3" w:rsidRDefault="006508C3" w:rsidP="005755F9"/>
    <w:p w14:paraId="33F6EF3D" w14:textId="6116F4FC" w:rsidR="00EC6BF2" w:rsidRPr="00EC6BF2" w:rsidRDefault="00EC6BF2" w:rsidP="005936B3">
      <w:pPr>
        <w:rPr>
          <w:b/>
        </w:rPr>
      </w:pPr>
      <w:r w:rsidRPr="00EC6BF2">
        <w:t>Many animals are rare or nocturnal, making them difficult to direct observation. However, animals leave signs that show they live in or have visited an area. Field evidence includes b</w:t>
      </w:r>
      <w:r w:rsidR="00082F25">
        <w:t>irth dens</w:t>
      </w:r>
      <w:r w:rsidRPr="00EC6BF2">
        <w:t xml:space="preserve"> and nests. To prove that it is an </w:t>
      </w:r>
      <w:r w:rsidR="0074255F" w:rsidRPr="00EC6BF2">
        <w:t xml:space="preserve">active </w:t>
      </w:r>
      <w:r w:rsidR="0074255F">
        <w:t>den</w:t>
      </w:r>
      <w:r w:rsidRPr="00EC6BF2">
        <w:t xml:space="preserve"> and/or nest, signs of food and feces must be found at the site</w:t>
      </w:r>
      <w:r w:rsidR="00EE5848">
        <w:rPr>
          <w:vertAlign w:val="superscript"/>
        </w:rPr>
        <w:footnoteReference w:id="30"/>
      </w:r>
      <w:r w:rsidRPr="00EC6BF2">
        <w:t>.</w:t>
      </w:r>
    </w:p>
    <w:p w14:paraId="2344B9D9" w14:textId="77777777" w:rsidR="00EC6BF2" w:rsidRPr="00EC6BF2" w:rsidRDefault="00EC6BF2" w:rsidP="005936B3">
      <w:pPr>
        <w:rPr>
          <w:b/>
        </w:rPr>
      </w:pPr>
    </w:p>
    <w:p w14:paraId="1E9A86A3" w14:textId="2A0035E2" w:rsidR="00EC6BF2" w:rsidRPr="00EC6BF2" w:rsidRDefault="00EC6BF2" w:rsidP="005936B3">
      <w:pPr>
        <w:rPr>
          <w:b/>
        </w:rPr>
      </w:pPr>
      <w:r w:rsidRPr="00EC6BF2">
        <w:t xml:space="preserve">The digital images of the dens or nest must be done according to a standardized photo protocol. A metric reference can be place next to </w:t>
      </w:r>
      <w:r w:rsidR="00566A67">
        <w:t>the</w:t>
      </w:r>
      <w:r w:rsidRPr="00EC6BF2">
        <w:t xml:space="preserve"> dens/nest before the photography. An information slip recording geographic coordinate, date, photographer must be noted to each photograph. The samples </w:t>
      </w:r>
      <w:r w:rsidR="00F17149">
        <w:t>should</w:t>
      </w:r>
      <w:r w:rsidRPr="00EC6BF2">
        <w:t xml:space="preserve"> be sharing and evaluated by specialist to do a correct identification of the animal. </w:t>
      </w:r>
    </w:p>
    <w:p w14:paraId="292BD5A9" w14:textId="77777777" w:rsidR="00EC6BF2" w:rsidRPr="00EC6BF2" w:rsidRDefault="00EC6BF2" w:rsidP="005936B3">
      <w:pPr>
        <w:rPr>
          <w:b/>
        </w:rPr>
      </w:pPr>
    </w:p>
    <w:p w14:paraId="76AA0197" w14:textId="4A1BDEFE" w:rsidR="00EC6BF2" w:rsidRPr="00EC6BF2" w:rsidRDefault="00EC6BF2" w:rsidP="005936B3">
      <w:pPr>
        <w:rPr>
          <w:b/>
        </w:rPr>
      </w:pPr>
      <w:r w:rsidRPr="00EC6BF2">
        <w:t>The presence of USp can be proven through photographic records of active dens and/or nests</w:t>
      </w:r>
      <w:r w:rsidR="00A146A3">
        <w:t xml:space="preserve"> with </w:t>
      </w:r>
      <w:r w:rsidR="00293396">
        <w:t>thei</w:t>
      </w:r>
      <w:r w:rsidR="00A10071">
        <w:t xml:space="preserve">r </w:t>
      </w:r>
      <w:r w:rsidR="00C957B1">
        <w:t>respective geographic coordinate</w:t>
      </w:r>
      <w:r w:rsidRPr="00EC6BF2">
        <w:t>.</w:t>
      </w:r>
    </w:p>
    <w:p w14:paraId="182A1D74" w14:textId="77777777" w:rsidR="008B4A09" w:rsidRDefault="008B4A09" w:rsidP="005755F9"/>
    <w:p w14:paraId="318222BD" w14:textId="006CF28B" w:rsidR="00CD4426" w:rsidRDefault="00642E38">
      <w:pPr>
        <w:pStyle w:val="Heading3"/>
        <w:numPr>
          <w:ilvl w:val="2"/>
          <w:numId w:val="44"/>
        </w:numPr>
      </w:pPr>
      <w:bookmarkStart w:id="191" w:name="_Toc150440606"/>
      <w:r>
        <w:t>BIO</w:t>
      </w:r>
      <w:r w:rsidR="00F457DE">
        <w:t>ACOUSTIC</w:t>
      </w:r>
      <w:r w:rsidR="00386793">
        <w:t xml:space="preserve"> SENSORS</w:t>
      </w:r>
      <w:bookmarkEnd w:id="191"/>
      <w:r w:rsidR="00253FA4">
        <w:t xml:space="preserve"> </w:t>
      </w:r>
    </w:p>
    <w:p w14:paraId="3D041AEA" w14:textId="77777777" w:rsidR="00DD7C83" w:rsidRDefault="00DD7C83" w:rsidP="005755F9"/>
    <w:p w14:paraId="7BEE7A66" w14:textId="6D7D4897" w:rsidR="00602D97" w:rsidRDefault="00DD7C83" w:rsidP="005936B3">
      <w:pPr>
        <w:rPr>
          <w:b/>
        </w:rPr>
      </w:pPr>
      <w:r w:rsidRPr="00DD7C83">
        <w:t>Bioacoustic monitoring is a tool based on technology and analytical approaches</w:t>
      </w:r>
      <w:r w:rsidR="00AB4580">
        <w:t xml:space="preserve">. </w:t>
      </w:r>
      <w:r w:rsidRPr="00DD7C83">
        <w:t>Acoustic data can be collected autonomously and remotely with minimal human effort. This method can be used for any sound-producing species, especially those that are rare, cryptic or difficult to observe. Bioacoustic monitoring through autonomous recording units is becoming increasingly popular to measure metrics such as presence-absence</w:t>
      </w:r>
      <w:r w:rsidR="00E00C7D">
        <w:t xml:space="preserve"> data </w:t>
      </w:r>
      <w:r w:rsidRPr="00DD7C83">
        <w:t>of species in the environment</w:t>
      </w:r>
      <w:r w:rsidR="00FA2EA4">
        <w:rPr>
          <w:vertAlign w:val="superscript"/>
        </w:rPr>
        <w:footnoteReference w:id="31"/>
      </w:r>
      <w:r w:rsidRPr="00DD7C83">
        <w:t>.</w:t>
      </w:r>
      <w:r w:rsidR="00602D97">
        <w:t xml:space="preserve">  </w:t>
      </w:r>
    </w:p>
    <w:p w14:paraId="0B08A8B6" w14:textId="77777777" w:rsidR="00602D97" w:rsidRDefault="00602D97" w:rsidP="005936B3"/>
    <w:p w14:paraId="3D84DE71" w14:textId="23AA605E" w:rsidR="00602D97" w:rsidRPr="00602D97" w:rsidRDefault="00602D97" w:rsidP="005936B3">
      <w:pPr>
        <w:rPr>
          <w:b/>
        </w:rPr>
      </w:pPr>
      <w:r w:rsidRPr="00602D97">
        <w:t xml:space="preserve">A typical equipment to study animal sounds starts with a microphone (or hydrophone) and a recording device. Progressively more specialized material like directional microphones or parabolas may come into use. For ultrasound generated by many insects, bats and marine mammals, ‘bat </w:t>
      </w:r>
      <w:proofErr w:type="gramStart"/>
      <w:r w:rsidR="00EF31B7" w:rsidRPr="00602D97">
        <w:t>detectors</w:t>
      </w:r>
      <w:r w:rsidR="00EF31B7">
        <w:t>’</w:t>
      </w:r>
      <w:proofErr w:type="gramEnd"/>
      <w:r w:rsidRPr="00602D97">
        <w:t xml:space="preserve"> and specialized equipment for the recording of ultrasounds are needed. The recordings require hard- and software for replay, visualization, and analysis of the signals. The technical workflow in bioacoustics research is sound pick-up, recording, storing, and analysis.</w:t>
      </w:r>
      <w:r w:rsidR="00072B2B">
        <w:t xml:space="preserve"> </w:t>
      </w:r>
      <w:r w:rsidR="00072B2B" w:rsidRPr="00072B2B">
        <w:t xml:space="preserve">More details </w:t>
      </w:r>
      <w:r w:rsidR="00072B2B">
        <w:t xml:space="preserve">to use this </w:t>
      </w:r>
      <w:r w:rsidR="002224D1">
        <w:t xml:space="preserve">method </w:t>
      </w:r>
      <w:r w:rsidR="00072B2B" w:rsidRPr="00072B2B">
        <w:t>can be found in (</w:t>
      </w:r>
      <w:r w:rsidR="00EF31B7">
        <w:t>Obrist et al.</w:t>
      </w:r>
      <w:r w:rsidR="00072B2B" w:rsidRPr="00072B2B">
        <w:t>, 20</w:t>
      </w:r>
      <w:r w:rsidR="00EF31B7">
        <w:t>10</w:t>
      </w:r>
      <w:r w:rsidR="00072B2B" w:rsidRPr="00072B2B">
        <w:t>)</w:t>
      </w:r>
      <w:r w:rsidR="00EF31B7" w:rsidRPr="00EF31B7">
        <w:rPr>
          <w:vertAlign w:val="superscript"/>
        </w:rPr>
        <w:t xml:space="preserve"> </w:t>
      </w:r>
      <w:r w:rsidR="00EF31B7">
        <w:rPr>
          <w:vertAlign w:val="superscript"/>
        </w:rPr>
        <w:footnoteReference w:id="32"/>
      </w:r>
      <w:r w:rsidR="00072B2B" w:rsidRPr="00072B2B">
        <w:t>.</w:t>
      </w:r>
      <w:r w:rsidR="00BF16E0">
        <w:t xml:space="preserve"> </w:t>
      </w:r>
      <w:r w:rsidR="006F72B4">
        <w:t>Each</w:t>
      </w:r>
      <w:r w:rsidR="00BF16E0">
        <w:t xml:space="preserve"> </w:t>
      </w:r>
      <w:r w:rsidR="00281B18">
        <w:t xml:space="preserve">bioacoustic </w:t>
      </w:r>
      <w:r w:rsidR="00E50F33">
        <w:t xml:space="preserve">recording sites in the field must </w:t>
      </w:r>
      <w:r w:rsidR="00F946AE">
        <w:t>have</w:t>
      </w:r>
      <w:r w:rsidR="00E50F33">
        <w:t xml:space="preserve"> </w:t>
      </w:r>
      <w:r w:rsidR="00BA094E">
        <w:t>their geographic coordinate registered</w:t>
      </w:r>
      <w:r w:rsidR="00F17149">
        <w:t xml:space="preserve"> together with </w:t>
      </w:r>
      <w:r w:rsidR="00F17149" w:rsidRPr="00EC6BF2">
        <w:t>photographic records</w:t>
      </w:r>
      <w:r w:rsidR="00F17149">
        <w:t>.</w:t>
      </w:r>
    </w:p>
    <w:p w14:paraId="7404F831" w14:textId="77777777" w:rsidR="00602D97" w:rsidRDefault="00602D97" w:rsidP="005936B3"/>
    <w:p w14:paraId="35A79725" w14:textId="77777777" w:rsidR="00602D97" w:rsidRPr="00A425CE" w:rsidRDefault="00602D97" w:rsidP="005936B3">
      <w:pPr>
        <w:rPr>
          <w:b/>
        </w:rPr>
      </w:pPr>
      <w:r>
        <w:lastRenderedPageBreak/>
        <w:t>This method can be used to evaluate the presence of the USp in the Property Area.</w:t>
      </w:r>
    </w:p>
    <w:p w14:paraId="578901E0" w14:textId="77777777" w:rsidR="00602D97" w:rsidRDefault="00602D97" w:rsidP="005755F9"/>
    <w:p w14:paraId="5607AFDA" w14:textId="6A9CF532" w:rsidR="00BD72E1" w:rsidRDefault="00893674">
      <w:pPr>
        <w:pStyle w:val="Heading3"/>
        <w:numPr>
          <w:ilvl w:val="2"/>
          <w:numId w:val="44"/>
        </w:numPr>
      </w:pPr>
      <w:bookmarkStart w:id="192" w:name="_Toc150440607"/>
      <w:r>
        <w:t>CAMERA TRAPS</w:t>
      </w:r>
      <w:bookmarkEnd w:id="192"/>
      <w:r w:rsidR="00253FA4">
        <w:t xml:space="preserve"> </w:t>
      </w:r>
    </w:p>
    <w:p w14:paraId="5607AFDB" w14:textId="77777777" w:rsidR="00BD72E1" w:rsidRDefault="00BD72E1">
      <w:pPr>
        <w:pBdr>
          <w:top w:val="nil"/>
          <w:left w:val="nil"/>
          <w:bottom w:val="nil"/>
          <w:right w:val="nil"/>
          <w:between w:val="nil"/>
        </w:pBdr>
        <w:ind w:left="1216"/>
        <w:rPr>
          <w:rFonts w:ascii="Avenir" w:eastAsia="Avenir" w:hAnsi="Avenir" w:cs="Avenir"/>
          <w:color w:val="000000"/>
        </w:rPr>
      </w:pPr>
    </w:p>
    <w:p w14:paraId="5607AFDF" w14:textId="6236CE44" w:rsidR="00BD72E1" w:rsidRDefault="00253FA4" w:rsidP="00E103DE">
      <w:r>
        <w:t xml:space="preserve">The use of camera traps in conservation projects </w:t>
      </w:r>
      <w:r w:rsidR="0081161F" w:rsidRPr="0081161F">
        <w:t>has grown in recent times because it is a noninvasive and cost-effective technique that provides reproducible and high-frequency monitoring data, and it also allows for observation of natural behavior.</w:t>
      </w:r>
      <w:r>
        <w:t xml:space="preserve"> </w:t>
      </w:r>
    </w:p>
    <w:p w14:paraId="5607AFE0" w14:textId="77777777" w:rsidR="00BD72E1" w:rsidRDefault="00BD72E1">
      <w:pPr>
        <w:pBdr>
          <w:top w:val="nil"/>
          <w:left w:val="nil"/>
          <w:bottom w:val="nil"/>
          <w:right w:val="nil"/>
          <w:between w:val="nil"/>
        </w:pBdr>
        <w:tabs>
          <w:tab w:val="left" w:pos="1319"/>
          <w:tab w:val="left" w:pos="1320"/>
        </w:tabs>
        <w:spacing w:before="9"/>
        <w:ind w:left="600"/>
        <w:rPr>
          <w:rFonts w:ascii="Avenir" w:eastAsia="Avenir" w:hAnsi="Avenir" w:cs="Avenir"/>
          <w:color w:val="000000"/>
        </w:rPr>
      </w:pPr>
    </w:p>
    <w:p w14:paraId="5607AFE1" w14:textId="07228D89" w:rsidR="00BD72E1" w:rsidRDefault="00253FA4">
      <w:r>
        <w:t>The benefits of using camera traps are</w:t>
      </w:r>
      <w:r w:rsidR="00F55F11">
        <w:rPr>
          <w:vertAlign w:val="superscript"/>
        </w:rPr>
        <w:footnoteReference w:id="33"/>
      </w:r>
      <w:r>
        <w:t>:</w:t>
      </w:r>
    </w:p>
    <w:p w14:paraId="5607AFE2" w14:textId="77777777" w:rsidR="00BD72E1" w:rsidRDefault="00BD72E1">
      <w:pPr>
        <w:ind w:left="496"/>
        <w:rPr>
          <w:sz w:val="20"/>
          <w:szCs w:val="20"/>
        </w:rPr>
      </w:pPr>
    </w:p>
    <w:p w14:paraId="5607AFE3" w14:textId="77777777" w:rsidR="00BD72E1" w:rsidRDefault="00253FA4">
      <w:pPr>
        <w:numPr>
          <w:ilvl w:val="0"/>
          <w:numId w:val="62"/>
        </w:numPr>
        <w:pBdr>
          <w:top w:val="nil"/>
          <w:left w:val="nil"/>
          <w:bottom w:val="nil"/>
          <w:right w:val="nil"/>
          <w:between w:val="nil"/>
        </w:pBdr>
        <w:tabs>
          <w:tab w:val="left" w:pos="1319"/>
          <w:tab w:val="left" w:pos="1320"/>
        </w:tabs>
        <w:spacing w:before="9"/>
        <w:ind w:left="709"/>
      </w:pPr>
      <w:r>
        <w:rPr>
          <w:rFonts w:ascii="Avenir" w:eastAsia="Avenir" w:hAnsi="Avenir" w:cs="Avenir"/>
          <w:color w:val="000000"/>
        </w:rPr>
        <w:t xml:space="preserve">Monitors and records for long periods of time. </w:t>
      </w:r>
    </w:p>
    <w:p w14:paraId="5607AFE4" w14:textId="77777777" w:rsidR="00BD72E1" w:rsidRDefault="00253FA4">
      <w:pPr>
        <w:numPr>
          <w:ilvl w:val="0"/>
          <w:numId w:val="62"/>
        </w:numPr>
        <w:pBdr>
          <w:top w:val="nil"/>
          <w:left w:val="nil"/>
          <w:bottom w:val="nil"/>
          <w:right w:val="nil"/>
          <w:between w:val="nil"/>
        </w:pBdr>
        <w:tabs>
          <w:tab w:val="left" w:pos="1319"/>
          <w:tab w:val="left" w:pos="1320"/>
        </w:tabs>
        <w:spacing w:before="9"/>
        <w:ind w:left="709"/>
      </w:pPr>
      <w:r>
        <w:rPr>
          <w:rFonts w:ascii="Avenir" w:eastAsia="Avenir" w:hAnsi="Avenir" w:cs="Avenir"/>
          <w:color w:val="000000"/>
        </w:rPr>
        <w:t>Relatively non-invasive.</w:t>
      </w:r>
    </w:p>
    <w:p w14:paraId="5607AFE5" w14:textId="6B93FE23" w:rsidR="00BD72E1" w:rsidRDefault="00253FA4">
      <w:pPr>
        <w:numPr>
          <w:ilvl w:val="0"/>
          <w:numId w:val="62"/>
        </w:numPr>
        <w:pBdr>
          <w:top w:val="nil"/>
          <w:left w:val="nil"/>
          <w:bottom w:val="nil"/>
          <w:right w:val="nil"/>
          <w:between w:val="nil"/>
        </w:pBdr>
        <w:tabs>
          <w:tab w:val="left" w:pos="1319"/>
          <w:tab w:val="left" w:pos="1320"/>
        </w:tabs>
        <w:spacing w:before="9"/>
        <w:ind w:left="709"/>
      </w:pPr>
      <w:r>
        <w:rPr>
          <w:rFonts w:ascii="Avenir" w:eastAsia="Avenir" w:hAnsi="Avenir" w:cs="Avenir"/>
          <w:color w:val="000000"/>
        </w:rPr>
        <w:t>Records undisturbed behavior.</w:t>
      </w:r>
    </w:p>
    <w:p w14:paraId="5607AFE6" w14:textId="77777777" w:rsidR="00BD72E1" w:rsidRDefault="00253FA4">
      <w:pPr>
        <w:numPr>
          <w:ilvl w:val="0"/>
          <w:numId w:val="62"/>
        </w:numPr>
        <w:pBdr>
          <w:top w:val="nil"/>
          <w:left w:val="nil"/>
          <w:bottom w:val="nil"/>
          <w:right w:val="nil"/>
          <w:between w:val="nil"/>
        </w:pBdr>
        <w:tabs>
          <w:tab w:val="left" w:pos="1319"/>
          <w:tab w:val="left" w:pos="1320"/>
        </w:tabs>
        <w:spacing w:before="9"/>
        <w:ind w:left="709"/>
      </w:pPr>
      <w:r>
        <w:rPr>
          <w:rFonts w:ascii="Avenir" w:eastAsia="Avenir" w:hAnsi="Avenir" w:cs="Avenir"/>
          <w:color w:val="000000"/>
        </w:rPr>
        <w:t>Produces verifiable data.</w:t>
      </w:r>
    </w:p>
    <w:p w14:paraId="5607AFE7" w14:textId="77777777" w:rsidR="00BD72E1" w:rsidRDefault="00253FA4">
      <w:pPr>
        <w:numPr>
          <w:ilvl w:val="0"/>
          <w:numId w:val="62"/>
        </w:numPr>
        <w:pBdr>
          <w:top w:val="nil"/>
          <w:left w:val="nil"/>
          <w:bottom w:val="nil"/>
          <w:right w:val="nil"/>
          <w:between w:val="nil"/>
        </w:pBdr>
        <w:tabs>
          <w:tab w:val="left" w:pos="1319"/>
          <w:tab w:val="left" w:pos="1320"/>
        </w:tabs>
        <w:spacing w:before="9"/>
        <w:ind w:left="709"/>
      </w:pPr>
      <w:r>
        <w:rPr>
          <w:rFonts w:ascii="Avenir" w:eastAsia="Avenir" w:hAnsi="Avenir" w:cs="Avenir"/>
          <w:color w:val="000000"/>
        </w:rPr>
        <w:t>Offers a highly repeatable method of data collection.</w:t>
      </w:r>
    </w:p>
    <w:p w14:paraId="5607AFE8" w14:textId="77777777" w:rsidR="00BD72E1" w:rsidRDefault="00BD72E1">
      <w:pPr>
        <w:pBdr>
          <w:top w:val="nil"/>
          <w:left w:val="nil"/>
          <w:bottom w:val="nil"/>
          <w:right w:val="nil"/>
          <w:between w:val="nil"/>
        </w:pBdr>
        <w:ind w:left="698"/>
        <w:rPr>
          <w:rFonts w:ascii="Avenir" w:eastAsia="Avenir" w:hAnsi="Avenir" w:cs="Avenir"/>
          <w:color w:val="000000"/>
        </w:rPr>
      </w:pPr>
    </w:p>
    <w:p w14:paraId="5607AFE9" w14:textId="36EFDCF1" w:rsidR="00BD72E1" w:rsidRDefault="00253FA4">
      <w:r>
        <w:t xml:space="preserve">Camera traps vary a lot in their specifications, and this can have important consequences for how well perform for a given research objective or on a given </w:t>
      </w:r>
      <w:r w:rsidR="005A567A">
        <w:t>s</w:t>
      </w:r>
      <w:r w:rsidR="00860778">
        <w:t>pecies</w:t>
      </w:r>
      <w:r>
        <w:t>. The best approach to identifying wh</w:t>
      </w:r>
      <w:r w:rsidR="009006B1">
        <w:t>ich</w:t>
      </w:r>
      <w:r>
        <w:t xml:space="preserve"> camera trap to choose is to identify the broad type of camera that you require, and then the specific features required to achieve your study’s specific aims. Below are some suggestions</w:t>
      </w:r>
      <w:r w:rsidR="001109E6">
        <w:rPr>
          <w:vertAlign w:val="superscript"/>
        </w:rPr>
        <w:t>8</w:t>
      </w:r>
      <w:r>
        <w:t xml:space="preserve">: </w:t>
      </w:r>
    </w:p>
    <w:p w14:paraId="5607AFEA" w14:textId="77777777" w:rsidR="00BD72E1" w:rsidRDefault="00BD72E1">
      <w:pPr>
        <w:pBdr>
          <w:top w:val="nil"/>
          <w:left w:val="nil"/>
          <w:bottom w:val="nil"/>
          <w:right w:val="nil"/>
          <w:between w:val="nil"/>
        </w:pBdr>
        <w:ind w:left="698"/>
        <w:rPr>
          <w:rFonts w:ascii="Avenir" w:eastAsia="Avenir" w:hAnsi="Avenir" w:cs="Avenir"/>
          <w:color w:val="000000"/>
        </w:rPr>
      </w:pPr>
    </w:p>
    <w:p w14:paraId="5607AFEB" w14:textId="77777777" w:rsidR="00BD72E1" w:rsidRDefault="00253FA4">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Pr>
          <w:rFonts w:ascii="Avenir" w:eastAsia="Avenir" w:hAnsi="Avenir" w:cs="Avenir"/>
          <w:color w:val="000000"/>
        </w:rPr>
        <w:t xml:space="preserve">Most research and monitoring purposes call for a mid- to high-end camera trap, equipped with an infrared flash, large detection zone and fast trigger speed. Important exceptions to this broad recommendation include: a white flash (in most cases) for capture-recapture studies, and a video or “near-video” mode for studies intending to use random encounter modeling. </w:t>
      </w:r>
    </w:p>
    <w:p w14:paraId="5607AFEC" w14:textId="77777777" w:rsidR="00BD72E1" w:rsidRDefault="00253FA4">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Pr>
          <w:rFonts w:ascii="Avenir" w:eastAsia="Avenir" w:hAnsi="Avenir" w:cs="Avenir"/>
          <w:color w:val="000000"/>
        </w:rPr>
        <w:t>For mammals or small birds, a high-end camera trap with a good infrared sensor and fast trigger speed is required; white flash should be considered to aid species identifications.</w:t>
      </w:r>
    </w:p>
    <w:p w14:paraId="5607AFED" w14:textId="7AA549F9" w:rsidR="00BD72E1" w:rsidRDefault="00253FA4">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Pr>
          <w:rFonts w:ascii="Avenir" w:eastAsia="Avenir" w:hAnsi="Avenir" w:cs="Avenir"/>
          <w:color w:val="000000"/>
        </w:rPr>
        <w:t>For arboreal camera-trapping</w:t>
      </w:r>
      <w:r w:rsidR="00BE3C19">
        <w:rPr>
          <w:rFonts w:ascii="Avenir" w:eastAsia="Avenir" w:hAnsi="Avenir" w:cs="Avenir"/>
          <w:color w:val="000000"/>
        </w:rPr>
        <w:t xml:space="preserve"> </w:t>
      </w:r>
      <w:r w:rsidR="006940C1">
        <w:rPr>
          <w:rFonts w:ascii="Avenir" w:eastAsia="Avenir" w:hAnsi="Avenir" w:cs="Avenir"/>
          <w:color w:val="000000"/>
        </w:rPr>
        <w:t>in tre</w:t>
      </w:r>
      <w:r w:rsidR="00C65539">
        <w:rPr>
          <w:rFonts w:ascii="Avenir" w:eastAsia="Avenir" w:hAnsi="Avenir" w:cs="Avenir"/>
          <w:color w:val="000000"/>
        </w:rPr>
        <w:t>es</w:t>
      </w:r>
      <w:r>
        <w:rPr>
          <w:rFonts w:ascii="Avenir" w:eastAsia="Avenir" w:hAnsi="Avenir" w:cs="Avenir"/>
          <w:color w:val="000000"/>
        </w:rPr>
        <w:t>, required camera trap features include a large detection zone, fast trigger and recovery speeds, and wide field of view.</w:t>
      </w:r>
    </w:p>
    <w:p w14:paraId="5607AFEE" w14:textId="36CC8764" w:rsidR="00BD72E1" w:rsidRDefault="00253FA4">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Pr>
          <w:rFonts w:ascii="Avenir" w:eastAsia="Avenir" w:hAnsi="Avenir" w:cs="Avenir"/>
          <w:color w:val="000000"/>
        </w:rPr>
        <w:t>Ectothermic species remain a challenge for most commercial camera traps</w:t>
      </w:r>
      <w:r w:rsidR="004F5631">
        <w:rPr>
          <w:rFonts w:ascii="Avenir" w:eastAsia="Avenir" w:hAnsi="Avenir" w:cs="Avenir"/>
          <w:color w:val="000000"/>
        </w:rPr>
        <w:t>,</w:t>
      </w:r>
      <w:r w:rsidR="004F5631" w:rsidRPr="004F5631">
        <w:t xml:space="preserve"> </w:t>
      </w:r>
      <w:r w:rsidR="004F5631" w:rsidRPr="004F5631">
        <w:rPr>
          <w:rFonts w:ascii="Avenir" w:eastAsia="Avenir" w:hAnsi="Avenir" w:cs="Avenir"/>
          <w:color w:val="000000"/>
        </w:rPr>
        <w:t>as they traditionally rely on detecting animal movement through temperature variations. Therefore, specific methods, such as deploying them at particular times of the day or using time-lapse, must be combined to overcome this limitation. A more effective alternative could be a direct-trigger setup, such as an active infrared sensor or a pressure pad.</w:t>
      </w:r>
    </w:p>
    <w:p w14:paraId="5607AFEF" w14:textId="77777777" w:rsidR="00BD72E1" w:rsidRDefault="00253FA4">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Pr>
          <w:rFonts w:ascii="Avenir" w:eastAsia="Avenir" w:hAnsi="Avenir" w:cs="Avenir"/>
          <w:color w:val="000000"/>
        </w:rPr>
        <w:t>Environments with high rainfall, snowfall or humidity will be problematic for most commercial camera traps; a high-end camera trap with good protection against the elements is recommended (e.g., a fully sealed casing and conformal coating on the circuit board).</w:t>
      </w:r>
    </w:p>
    <w:p w14:paraId="5607AFF0" w14:textId="77777777" w:rsidR="00BD72E1" w:rsidRDefault="00253FA4">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Pr>
          <w:rFonts w:ascii="Avenir" w:eastAsia="Avenir" w:hAnsi="Avenir" w:cs="Avenir"/>
          <w:color w:val="000000"/>
        </w:rPr>
        <w:t>In hot environments, passive infrared sensors may fail to detect a difference between the surface temperature of target animals and the background; a camera setup with a direct trigger may be more effective.</w:t>
      </w:r>
    </w:p>
    <w:p w14:paraId="5607AFF1" w14:textId="77777777" w:rsidR="00BD72E1" w:rsidRDefault="00253FA4">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Pr>
          <w:rFonts w:ascii="Avenir" w:eastAsia="Avenir" w:hAnsi="Avenir" w:cs="Avenir"/>
          <w:color w:val="000000"/>
        </w:rPr>
        <w:t xml:space="preserve">In open environments, and when camera-trapping in trees, a high-end camera trap which is less prone to misfires from moving vegetation will be beneficial (although all camera traps are susceptible to this </w:t>
      </w:r>
      <w:r>
        <w:rPr>
          <w:rFonts w:ascii="Avenir" w:eastAsia="Avenir" w:hAnsi="Avenir" w:cs="Avenir"/>
          <w:color w:val="000000"/>
        </w:rPr>
        <w:lastRenderedPageBreak/>
        <w:t>problem); it may also be helpful to use cameras which allow the sensitivity of the infrared sensor to be reduced.</w:t>
      </w:r>
    </w:p>
    <w:p w14:paraId="5607AFF2" w14:textId="77777777" w:rsidR="00BD72E1" w:rsidRDefault="00253FA4">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Pr>
          <w:rFonts w:ascii="Avenir" w:eastAsia="Avenir" w:hAnsi="Avenir" w:cs="Avenir"/>
          <w:color w:val="000000"/>
        </w:rPr>
        <w:t>For camera-trapping in areas which come with a high risk of theft, consider the security options that are compatible with a given camera trap model (e.g., cable locks and security cases).</w:t>
      </w:r>
    </w:p>
    <w:p w14:paraId="5607AFF3" w14:textId="5F72DADD" w:rsidR="00BD72E1" w:rsidRDefault="00795B55">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sidRPr="00795B55">
        <w:rPr>
          <w:rFonts w:ascii="Avenir" w:eastAsia="Avenir" w:hAnsi="Avenir" w:cs="Avenir"/>
          <w:color w:val="000000"/>
        </w:rPr>
        <w:t>It is recommended to use a robust sampling design to capture species detections in a structured way. This design can inform the minimum number of camera traps necessary for a given area and how far apart they should be spaced to avoid pseudoreplication. Considerations of effort required to install, move, and collect cameras in the field is recommended.</w:t>
      </w:r>
    </w:p>
    <w:p w14:paraId="5607AFF4" w14:textId="77777777" w:rsidR="00BD72E1" w:rsidRDefault="00253FA4">
      <w:pPr>
        <w:numPr>
          <w:ilvl w:val="0"/>
          <w:numId w:val="62"/>
        </w:numPr>
        <w:pBdr>
          <w:top w:val="nil"/>
          <w:left w:val="nil"/>
          <w:bottom w:val="nil"/>
          <w:right w:val="nil"/>
          <w:between w:val="nil"/>
        </w:pBdr>
        <w:tabs>
          <w:tab w:val="left" w:pos="1319"/>
          <w:tab w:val="left" w:pos="1320"/>
        </w:tabs>
        <w:spacing w:before="9"/>
        <w:ind w:left="709"/>
        <w:rPr>
          <w:rFonts w:ascii="Avenir" w:eastAsia="Avenir" w:hAnsi="Avenir" w:cs="Avenir"/>
          <w:color w:val="000000"/>
        </w:rPr>
      </w:pPr>
      <w:r>
        <w:rPr>
          <w:rFonts w:ascii="Avenir" w:eastAsia="Avenir" w:hAnsi="Avenir" w:cs="Avenir"/>
          <w:color w:val="000000"/>
        </w:rPr>
        <w:t>Published studies comparing camera trap models often become quickly out-of-date; a better option is to reach out to the camera-trapping community to gauge opinions about a specific camera trap model for a given task.</w:t>
      </w:r>
    </w:p>
    <w:p w14:paraId="5607AFF5" w14:textId="77777777" w:rsidR="00BD72E1" w:rsidRDefault="00BD72E1">
      <w:pPr>
        <w:pBdr>
          <w:top w:val="nil"/>
          <w:left w:val="nil"/>
          <w:bottom w:val="nil"/>
          <w:right w:val="nil"/>
          <w:between w:val="nil"/>
        </w:pBdr>
        <w:tabs>
          <w:tab w:val="left" w:pos="1319"/>
          <w:tab w:val="left" w:pos="1320"/>
        </w:tabs>
        <w:spacing w:before="9"/>
        <w:ind w:left="709"/>
        <w:rPr>
          <w:rFonts w:ascii="Avenir" w:eastAsia="Avenir" w:hAnsi="Avenir" w:cs="Avenir"/>
          <w:color w:val="000000"/>
        </w:rPr>
      </w:pPr>
    </w:p>
    <w:p w14:paraId="14FDF15A" w14:textId="7EF7F6AB" w:rsidR="0085189F" w:rsidRDefault="0085189F"/>
    <w:p w14:paraId="2368D7E4" w14:textId="09BF0BD0" w:rsidR="000A345D" w:rsidRDefault="00933E8F" w:rsidP="003E71EB">
      <w:r>
        <w:t>Camera t</w:t>
      </w:r>
      <w:r w:rsidR="004D183B" w:rsidRPr="004D183B">
        <w:t>rap</w:t>
      </w:r>
      <w:r>
        <w:t>s</w:t>
      </w:r>
      <w:r w:rsidR="004D183B" w:rsidRPr="004D183B">
        <w:t xml:space="preserve"> can be used as a technological technique to facilitate fauna monitoring</w:t>
      </w:r>
      <w:r w:rsidR="00AD1DDD">
        <w:t>.</w:t>
      </w:r>
      <w:r w:rsidR="00BD78F9">
        <w:t xml:space="preserve"> To</w:t>
      </w:r>
      <w:r w:rsidR="00BD78F9" w:rsidRPr="004D183B">
        <w:t xml:space="preserve"> provide the necessary data for implementing the </w:t>
      </w:r>
      <w:r w:rsidR="00BD78F9">
        <w:t>S</w:t>
      </w:r>
      <w:r w:rsidR="00BD78F9" w:rsidRPr="004D183B">
        <w:t xml:space="preserve">pecies </w:t>
      </w:r>
      <w:r w:rsidR="00BD78F9">
        <w:t xml:space="preserve">Populations parameters </w:t>
      </w:r>
      <w:r w:rsidR="00BD78F9" w:rsidRPr="004D183B">
        <w:t xml:space="preserve">requested in </w:t>
      </w:r>
      <w:r w:rsidR="00325382">
        <w:t>S</w:t>
      </w:r>
      <w:r w:rsidR="00783F1E">
        <w:t>e</w:t>
      </w:r>
      <w:r w:rsidR="00BD78F9" w:rsidRPr="004D183B">
        <w:t>c</w:t>
      </w:r>
      <w:r w:rsidR="00783F1E">
        <w:t>tion</w:t>
      </w:r>
      <w:r w:rsidR="00BD78F9" w:rsidRPr="004D183B">
        <w:t xml:space="preserve"> 4.1.2</w:t>
      </w:r>
      <w:r w:rsidR="00406C03">
        <w:t>, the</w:t>
      </w:r>
      <w:r w:rsidR="00A30D80">
        <w:t xml:space="preserve"> </w:t>
      </w:r>
      <w:r w:rsidR="00120119" w:rsidRPr="00120119">
        <w:t>geographic coordinates of each photo</w:t>
      </w:r>
      <w:r w:rsidR="000E12EF">
        <w:t>/video</w:t>
      </w:r>
      <w:r w:rsidR="003F2061">
        <w:t xml:space="preserve"> </w:t>
      </w:r>
      <w:r w:rsidR="00A30D80">
        <w:t xml:space="preserve">must be registered </w:t>
      </w:r>
      <w:r w:rsidR="00120119" w:rsidRPr="00120119">
        <w:t xml:space="preserve">automatically </w:t>
      </w:r>
      <w:r w:rsidR="00F47FFD">
        <w:t xml:space="preserve">in the </w:t>
      </w:r>
      <w:r w:rsidR="003F2061">
        <w:t>media</w:t>
      </w:r>
      <w:r w:rsidR="00F47FFD">
        <w:t xml:space="preserve"> </w:t>
      </w:r>
      <w:r w:rsidR="00120119" w:rsidRPr="00120119">
        <w:t>generated by the camera</w:t>
      </w:r>
      <w:r w:rsidR="003F2061">
        <w:t>. If it is not possible,</w:t>
      </w:r>
      <w:r w:rsidR="00120119" w:rsidRPr="00120119">
        <w:t xml:space="preserve"> it is necessary to collect the geographic point of </w:t>
      </w:r>
      <w:r w:rsidR="00E54D18">
        <w:t>each</w:t>
      </w:r>
      <w:r w:rsidR="00120119" w:rsidRPr="00120119">
        <w:t xml:space="preserve"> camera in the field</w:t>
      </w:r>
      <w:r w:rsidR="00D346C5">
        <w:t xml:space="preserve">. More details </w:t>
      </w:r>
      <w:r w:rsidR="0069299F">
        <w:t xml:space="preserve">for the use of </w:t>
      </w:r>
      <w:r w:rsidR="005B2C10">
        <w:t>data from ca</w:t>
      </w:r>
      <w:r w:rsidR="0069299F">
        <w:t>meras traps can be found bellow</w:t>
      </w:r>
      <w:r w:rsidR="00AD10B9">
        <w:t>:</w:t>
      </w:r>
    </w:p>
    <w:p w14:paraId="7ADE6211" w14:textId="77777777" w:rsidR="00783F1E" w:rsidRDefault="00783F1E" w:rsidP="003E71EB"/>
    <w:p w14:paraId="5DE160EC" w14:textId="3151FFA4" w:rsidR="00AD10B9" w:rsidRDefault="00AD10B9" w:rsidP="00AD10B9">
      <w:pPr>
        <w:pStyle w:val="ListParagraph"/>
        <w:numPr>
          <w:ilvl w:val="0"/>
          <w:numId w:val="70"/>
        </w:numPr>
      </w:pPr>
      <w:r>
        <w:t>Presence or absence</w:t>
      </w:r>
      <w:r w:rsidR="00F91465">
        <w:t xml:space="preserve"> data</w:t>
      </w:r>
      <w:r w:rsidR="000447B0">
        <w:t xml:space="preserve">: </w:t>
      </w:r>
      <w:r w:rsidR="00170C63" w:rsidRPr="00170C63">
        <w:t>It is suggested that a carefully planned sampling protocol be drawn up to detect the chosen U</w:t>
      </w:r>
      <w:r w:rsidR="00B97E96">
        <w:t>S</w:t>
      </w:r>
      <w:r w:rsidR="00170C63" w:rsidRPr="00170C63">
        <w:t>p. The sampling design must address camera locations, quantity, spacing and duration of deployment. It is suggested that cameras be positioned where there are natural attractions, such as trails, roads, water sources or other specific features of the habitat, as well as providing artificial attractions, such as olfactory and aromatic baits to increase the probability of detecting the animal</w:t>
      </w:r>
      <w:r w:rsidR="00905828">
        <w:rPr>
          <w:vertAlign w:val="superscript"/>
        </w:rPr>
        <w:footnoteReference w:id="34"/>
      </w:r>
      <w:r w:rsidR="00170C63" w:rsidRPr="00170C63">
        <w:t>.</w:t>
      </w:r>
    </w:p>
    <w:p w14:paraId="2EE745B2" w14:textId="77777777" w:rsidR="00783F1E" w:rsidRDefault="00783F1E" w:rsidP="00783F1E">
      <w:pPr>
        <w:pStyle w:val="ListParagraph"/>
        <w:ind w:left="720" w:firstLine="0"/>
      </w:pPr>
    </w:p>
    <w:p w14:paraId="3ED78274" w14:textId="4C651272" w:rsidR="008E4134" w:rsidRDefault="000447B0" w:rsidP="0095655C">
      <w:pPr>
        <w:pStyle w:val="ListParagraph"/>
        <w:numPr>
          <w:ilvl w:val="0"/>
          <w:numId w:val="70"/>
        </w:numPr>
      </w:pPr>
      <w:r>
        <w:t>Size of population:</w:t>
      </w:r>
      <w:r w:rsidR="006A50B6">
        <w:t xml:space="preserve"> </w:t>
      </w:r>
      <w:r w:rsidR="006A50B6" w:rsidRPr="006A50B6">
        <w:t xml:space="preserve">Sampling data using camera traps can be used in statistical models to estimate the size of the population of the chosen USp. These models </w:t>
      </w:r>
      <w:r w:rsidR="00B6245B">
        <w:t>could be</w:t>
      </w:r>
      <w:r w:rsidR="006A50B6" w:rsidRPr="006A50B6">
        <w:t xml:space="preserve"> analytical methods that do not depend on individual recognition, such as the random encounter model (REM</w:t>
      </w:r>
      <w:r w:rsidR="00FE2836">
        <w:t>)</w:t>
      </w:r>
      <w:r w:rsidR="00FE2836">
        <w:rPr>
          <w:vertAlign w:val="superscript"/>
        </w:rPr>
        <w:footnoteReference w:id="35"/>
      </w:r>
      <w:r w:rsidR="006A50B6" w:rsidRPr="006A50B6">
        <w:t xml:space="preserve">, the random encounter and </w:t>
      </w:r>
      <w:r w:rsidR="003D1A3D" w:rsidRPr="003D1A3D">
        <w:t xml:space="preserve">staying time model </w:t>
      </w:r>
      <w:r w:rsidR="006A50B6" w:rsidRPr="006A50B6">
        <w:t>(REST)</w:t>
      </w:r>
      <w:r w:rsidR="009C5BCF">
        <w:rPr>
          <w:vertAlign w:val="superscript"/>
        </w:rPr>
        <w:footnoteReference w:id="36"/>
      </w:r>
      <w:r w:rsidR="006A50B6" w:rsidRPr="006A50B6">
        <w:t>, the association model (A</w:t>
      </w:r>
      <w:r w:rsidR="00471277">
        <w:t>M</w:t>
      </w:r>
      <w:r w:rsidR="006A50B6" w:rsidRPr="006A50B6">
        <w:t>)</w:t>
      </w:r>
      <w:r w:rsidR="00471277">
        <w:rPr>
          <w:vertAlign w:val="superscript"/>
        </w:rPr>
        <w:footnoteReference w:id="37"/>
      </w:r>
      <w:r w:rsidR="006A50B6" w:rsidRPr="006A50B6">
        <w:t xml:space="preserve"> and time-to-event model</w:t>
      </w:r>
      <w:r w:rsidR="00CA1877">
        <w:t xml:space="preserve"> </w:t>
      </w:r>
      <w:r w:rsidR="00CA1877" w:rsidRPr="006A50B6">
        <w:t>(TTE)</w:t>
      </w:r>
      <w:r w:rsidR="00FE6CBB">
        <w:rPr>
          <w:vertAlign w:val="superscript"/>
        </w:rPr>
        <w:footnoteReference w:id="38"/>
      </w:r>
      <w:r w:rsidR="006A50B6" w:rsidRPr="006A50B6">
        <w:t xml:space="preserve">. It is noteworthy that if this approach is chosen, the </w:t>
      </w:r>
      <w:r w:rsidR="00736BA0">
        <w:t>c</w:t>
      </w:r>
      <w:r w:rsidR="00736BA0" w:rsidRPr="00736BA0">
        <w:t xml:space="preserve">amera traps must be placed randomly with respect to the spatial distribution of </w:t>
      </w:r>
      <w:r w:rsidR="00736BA0">
        <w:t>USp</w:t>
      </w:r>
      <w:r w:rsidR="00736BA0" w:rsidRPr="00736BA0">
        <w:t xml:space="preserve">, so that all individuals are at risk of being </w:t>
      </w:r>
      <w:r w:rsidR="00736BA0">
        <w:t>detected</w:t>
      </w:r>
      <w:r w:rsidR="00736BA0" w:rsidRPr="00736BA0">
        <w:t xml:space="preserve"> and the inference obtained from the sample can be unbiasedly extended to the rest of the population</w:t>
      </w:r>
      <w:r w:rsidR="006A50B6" w:rsidRPr="006A50B6">
        <w:t xml:space="preserve">. Usually, this is done using a random grid of camera traps or a stratified random sampling. This assumption rules out the use of baited trap cameras or placement of cameras on trails or other special locations. </w:t>
      </w:r>
      <w:r w:rsidR="00F317C1" w:rsidRPr="00F317C1">
        <w:t xml:space="preserve">More details about </w:t>
      </w:r>
      <w:r w:rsidR="00F317C1" w:rsidRPr="00F317C1">
        <w:lastRenderedPageBreak/>
        <w:t xml:space="preserve">the comparison of these models can be found in Santini </w:t>
      </w:r>
      <w:proofErr w:type="gramStart"/>
      <w:r w:rsidR="00F317C1" w:rsidRPr="00F317C1">
        <w:t>et al.</w:t>
      </w:r>
      <w:r w:rsidR="000A08B1">
        <w:t>(</w:t>
      </w:r>
      <w:proofErr w:type="gramEnd"/>
      <w:r w:rsidR="00F317C1" w:rsidRPr="00F317C1">
        <w:t>2022)</w:t>
      </w:r>
      <w:r w:rsidR="00FF469D">
        <w:rPr>
          <w:vertAlign w:val="superscript"/>
        </w:rPr>
        <w:footnoteReference w:id="39"/>
      </w:r>
      <w:r w:rsidR="00F317C1" w:rsidRPr="00F317C1">
        <w:t>.</w:t>
      </w:r>
      <w:r w:rsidR="0095655C">
        <w:t xml:space="preserve"> </w:t>
      </w:r>
      <w:r w:rsidR="008E4134" w:rsidRPr="008E4134">
        <w:t xml:space="preserve">Another </w:t>
      </w:r>
      <w:r w:rsidR="008E4134">
        <w:t>tec</w:t>
      </w:r>
      <w:r w:rsidR="00AB07E5">
        <w:t>h</w:t>
      </w:r>
      <w:r w:rsidR="008E4134">
        <w:t>ni</w:t>
      </w:r>
      <w:r w:rsidR="00AB07E5">
        <w:t>que</w:t>
      </w:r>
      <w:r w:rsidR="008E4134" w:rsidRPr="008E4134">
        <w:t xml:space="preserve"> to estimate the size of the USp population is through the spatially explicit capture-recapture (SECR) method. SECR analysis requires tagging a sample of individuals and monitoring their presence in multiple surveys and study sites</w:t>
      </w:r>
      <w:r w:rsidR="00CD17C0">
        <w:rPr>
          <w:vertAlign w:val="superscript"/>
        </w:rPr>
        <w:footnoteReference w:id="40"/>
      </w:r>
      <w:r w:rsidR="0095655C">
        <w:t>.</w:t>
      </w:r>
    </w:p>
    <w:p w14:paraId="2B42650A" w14:textId="77777777" w:rsidR="00783F1E" w:rsidRDefault="00783F1E" w:rsidP="00783F1E">
      <w:pPr>
        <w:pStyle w:val="ListParagraph"/>
        <w:ind w:left="720" w:firstLine="0"/>
      </w:pPr>
    </w:p>
    <w:p w14:paraId="54186CB8" w14:textId="3808F752" w:rsidR="00DE35EC" w:rsidRDefault="00C7518D" w:rsidP="00CD17C0">
      <w:pPr>
        <w:pStyle w:val="ListParagraph"/>
        <w:ind w:left="720" w:firstLine="0"/>
      </w:pPr>
      <w:r w:rsidRPr="00C7518D">
        <w:t>Other methods consolidated in the scientific literature for analyzing images sampled by trap cameras can be used to estimate the size of the USp population. In general, we recommend incorporating new technologies such as machine-learning, web-based data entry to help obtain accurate estimative.</w:t>
      </w:r>
    </w:p>
    <w:p w14:paraId="135D13B1" w14:textId="77777777" w:rsidR="00783F1E" w:rsidRDefault="00783F1E" w:rsidP="00CD17C0">
      <w:pPr>
        <w:pStyle w:val="ListParagraph"/>
        <w:ind w:left="720" w:firstLine="0"/>
      </w:pPr>
    </w:p>
    <w:p w14:paraId="2176FF71" w14:textId="69A16055" w:rsidR="000447B0" w:rsidRDefault="000447B0" w:rsidP="005E7359">
      <w:pPr>
        <w:pStyle w:val="ListParagraph"/>
        <w:numPr>
          <w:ilvl w:val="0"/>
          <w:numId w:val="70"/>
        </w:numPr>
      </w:pPr>
      <w:r>
        <w:t>Movement and distribution:</w:t>
      </w:r>
      <w:r w:rsidR="00C95F36">
        <w:t xml:space="preserve"> </w:t>
      </w:r>
      <w:r>
        <w:t xml:space="preserve"> </w:t>
      </w:r>
      <w:r w:rsidR="00620263" w:rsidRPr="00620263">
        <w:t>The movement of the USp can be estimates b</w:t>
      </w:r>
      <w:r w:rsidR="000C6D16">
        <w:t>y</w:t>
      </w:r>
      <w:r w:rsidR="00620263" w:rsidRPr="00620263">
        <w:t xml:space="preserve"> the camera trap distance sampling (CTDS)</w:t>
      </w:r>
      <w:r w:rsidR="000C6D16" w:rsidRPr="000C6D16">
        <w:rPr>
          <w:vertAlign w:val="superscript"/>
        </w:rPr>
        <w:t xml:space="preserve"> </w:t>
      </w:r>
      <w:r w:rsidR="000C6D16">
        <w:rPr>
          <w:vertAlign w:val="superscript"/>
        </w:rPr>
        <w:footnoteReference w:id="41"/>
      </w:r>
      <w:r w:rsidR="00620263" w:rsidRPr="00620263">
        <w:t xml:space="preserve">. Animals are counted during so-called snapshot moments, i.e., at known intervals at which they can be potentially photographed. Each snapshot moment may coincide with an observation of one or more animals. The number of snapshot moments with observations of the same animal crossing the field of view can thus be regarded as an indicator of that animal’s movement speed and </w:t>
      </w:r>
      <w:r w:rsidR="000C6D16" w:rsidRPr="00620263">
        <w:t>behavior</w:t>
      </w:r>
      <w:r w:rsidR="00620263" w:rsidRPr="00620263">
        <w:t>.</w:t>
      </w:r>
    </w:p>
    <w:p w14:paraId="3813ADF5" w14:textId="77777777" w:rsidR="00783F1E" w:rsidRDefault="00783F1E" w:rsidP="00783F1E">
      <w:pPr>
        <w:pStyle w:val="ListParagraph"/>
        <w:ind w:left="720" w:firstLine="0"/>
      </w:pPr>
    </w:p>
    <w:p w14:paraId="25934CDE" w14:textId="1F7538F9" w:rsidR="006C253E" w:rsidRDefault="006C253E" w:rsidP="006C253E">
      <w:pPr>
        <w:pStyle w:val="ListParagraph"/>
        <w:ind w:left="720" w:firstLine="0"/>
      </w:pPr>
      <w:r w:rsidRPr="006C253E">
        <w:t>The distribution of USp can be estimated through the hierarchical modeling approach</w:t>
      </w:r>
      <w:r w:rsidR="002E6997">
        <w:rPr>
          <w:vertAlign w:val="superscript"/>
        </w:rPr>
        <w:footnoteReference w:id="42"/>
      </w:r>
      <w:r w:rsidRPr="006C253E">
        <w:t>. This modeling requires that the ecological process that influences occupancy be modeled separately from the observation process</w:t>
      </w:r>
      <w:r w:rsidR="002E6997">
        <w:rPr>
          <w:vertAlign w:val="superscript"/>
        </w:rPr>
        <w:footnoteReference w:id="43"/>
      </w:r>
      <w:r w:rsidRPr="006C253E">
        <w:t>..</w:t>
      </w:r>
      <w:r w:rsidR="00291AC1">
        <w:t xml:space="preserve"> </w:t>
      </w:r>
      <w:r w:rsidR="00291AC1" w:rsidRPr="00C7518D">
        <w:t xml:space="preserve">Other </w:t>
      </w:r>
      <w:r w:rsidR="00921A9D">
        <w:t>analyze</w:t>
      </w:r>
      <w:r w:rsidR="00291AC1" w:rsidRPr="00C7518D">
        <w:t xml:space="preserve"> methods consolidated in the scientific literature </w:t>
      </w:r>
      <w:r w:rsidR="00295E26">
        <w:t>that use</w:t>
      </w:r>
      <w:r w:rsidR="00291AC1" w:rsidRPr="00C7518D">
        <w:t xml:space="preserve"> images sampled by trap cameras can be used to estimate the </w:t>
      </w:r>
      <w:r w:rsidR="00291AC1">
        <w:t>movement and distr</w:t>
      </w:r>
      <w:r w:rsidR="003B5247">
        <w:t>ibution</w:t>
      </w:r>
      <w:r w:rsidR="00291AC1" w:rsidRPr="00C7518D">
        <w:t xml:space="preserve"> of the USp population</w:t>
      </w:r>
      <w:r w:rsidR="003B5247">
        <w:t>.</w:t>
      </w:r>
    </w:p>
    <w:p w14:paraId="75CEEF7A" w14:textId="77777777" w:rsidR="004D183B" w:rsidRDefault="004D183B" w:rsidP="003E71EB"/>
    <w:p w14:paraId="2D8DA925" w14:textId="0B24F21C" w:rsidR="003E71EB" w:rsidRDefault="00253FA4" w:rsidP="003E71EB">
      <w:r>
        <w:t>This Methodology entails that camera-trap-based monitoring will provide a foundation for long-term research of numerical trends and demographic patterns.</w:t>
      </w:r>
      <w:r w:rsidR="003E71EB">
        <w:t xml:space="preserve"> Furthermore, this technology can offer additional benefits to Project Activities such as:</w:t>
      </w:r>
    </w:p>
    <w:p w14:paraId="2E9EC975" w14:textId="77777777" w:rsidR="003E71EB" w:rsidRDefault="003E71EB" w:rsidP="003E71EB"/>
    <w:p w14:paraId="1CA35F41" w14:textId="77777777" w:rsidR="003E71EB" w:rsidRPr="00F17149" w:rsidRDefault="003E71EB" w:rsidP="003E71EB">
      <w:pPr>
        <w:numPr>
          <w:ilvl w:val="0"/>
          <w:numId w:val="53"/>
        </w:numPr>
        <w:pBdr>
          <w:top w:val="nil"/>
          <w:left w:val="nil"/>
          <w:bottom w:val="nil"/>
          <w:right w:val="nil"/>
          <w:between w:val="nil"/>
        </w:pBdr>
      </w:pPr>
      <w:r w:rsidRPr="00F17149">
        <w:rPr>
          <w:rFonts w:eastAsia="Avenir" w:cs="Avenir"/>
          <w:color w:val="000000"/>
        </w:rPr>
        <w:t>The captivating images and videos of USp are effective for public engagement and environmental awareness, contributing to Project Activities in USp Guidelines.</w:t>
      </w:r>
    </w:p>
    <w:p w14:paraId="4289FA9C" w14:textId="77777777" w:rsidR="003E71EB" w:rsidRPr="00F17149" w:rsidRDefault="003E71EB" w:rsidP="003E71EB">
      <w:pPr>
        <w:numPr>
          <w:ilvl w:val="0"/>
          <w:numId w:val="53"/>
        </w:numPr>
        <w:pBdr>
          <w:top w:val="nil"/>
          <w:left w:val="nil"/>
          <w:bottom w:val="nil"/>
          <w:right w:val="nil"/>
          <w:between w:val="nil"/>
        </w:pBdr>
      </w:pPr>
      <w:r w:rsidRPr="00F17149">
        <w:rPr>
          <w:rFonts w:eastAsia="Avenir" w:cs="Avenir"/>
          <w:color w:val="000000"/>
        </w:rPr>
        <w:t xml:space="preserve">The camera traps can be used as surveillance tools in the Habitat Area, addressing item 4.2, </w:t>
      </w:r>
      <w:r w:rsidRPr="00F17149">
        <w:rPr>
          <w:rFonts w:eastAsia="Avenir" w:cs="Avenir"/>
          <w:b/>
          <w:color w:val="000000"/>
        </w:rPr>
        <w:t>especially to combat illegal hunting and deforestation, as per each individual USp Guideline.</w:t>
      </w:r>
      <w:r w:rsidRPr="00F17149">
        <w:rPr>
          <w:rFonts w:eastAsia="Avenir" w:cs="Avenir"/>
          <w:color w:val="000000"/>
        </w:rPr>
        <w:t xml:space="preserve"> </w:t>
      </w:r>
    </w:p>
    <w:p w14:paraId="5607AFF6" w14:textId="6F177555" w:rsidR="00BD72E1" w:rsidRDefault="00BD72E1"/>
    <w:p w14:paraId="5607AFFA" w14:textId="77777777" w:rsidR="00BD72E1" w:rsidRDefault="00253FA4">
      <w:pPr>
        <w:pStyle w:val="Heading3"/>
        <w:numPr>
          <w:ilvl w:val="2"/>
          <w:numId w:val="44"/>
        </w:numPr>
      </w:pPr>
      <w:bookmarkStart w:id="193" w:name="_Toc150440608"/>
      <w:r>
        <w:t>TELEMETRY</w:t>
      </w:r>
      <w:bookmarkEnd w:id="193"/>
      <w:r>
        <w:t xml:space="preserve"> </w:t>
      </w:r>
    </w:p>
    <w:p w14:paraId="5607AFFB" w14:textId="77777777" w:rsidR="00BD72E1" w:rsidRDefault="00BD72E1"/>
    <w:p w14:paraId="5607AFFE" w14:textId="32A569B9" w:rsidR="00BD72E1" w:rsidRDefault="00253FA4">
      <w:r>
        <w:t>Telemetry can be used to monitor movement and distribution</w:t>
      </w:r>
      <w:r w:rsidR="005C4141">
        <w:t xml:space="preserve"> of the USp</w:t>
      </w:r>
      <w:r>
        <w:t xml:space="preserve">, the parameter mentioned in item 4.1.2.3 of this Methodology. Wildlife tracking technologies have been used to estimate </w:t>
      </w:r>
      <w:r>
        <w:lastRenderedPageBreak/>
        <w:t xml:space="preserve">home-range size, daily and dispersal movement distances, and habitat associations. Radiotelemetry, including very-high frequency (VHF) and Global Positioning Systems (GPS), provides the opportunity to monitor and map detailed movements of the most highly mobile and cryptic animals. These data provide the opportunity to answer behavioral and ecological questions and to promote quantitative and mechanistic </w:t>
      </w:r>
      <w:proofErr w:type="gramStart"/>
      <w:r>
        <w:t>analyses..</w:t>
      </w:r>
      <w:proofErr w:type="gramEnd"/>
      <w:r>
        <w:t xml:space="preserve"> Telemetry provides the ability to remotely monitor elusive, wide-ranging species while they conduct their normal movements and activities, and, through active, near-continuous tracking, can reveal details that spatially stationary camera-trap stations will not</w:t>
      </w:r>
      <w:r w:rsidR="00DD1649">
        <w:rPr>
          <w:vertAlign w:val="superscript"/>
        </w:rPr>
        <w:footnoteReference w:id="44"/>
      </w:r>
      <w:r>
        <w:t>.</w:t>
      </w:r>
    </w:p>
    <w:p w14:paraId="5607AFFF" w14:textId="77777777" w:rsidR="00BD72E1" w:rsidRDefault="00BD72E1">
      <w:pPr>
        <w:ind w:firstLine="720"/>
      </w:pPr>
    </w:p>
    <w:p w14:paraId="2620A219" w14:textId="77777777" w:rsidR="005A6825" w:rsidRDefault="001B72C8" w:rsidP="00890B60">
      <w:r>
        <w:t>To use this method, t</w:t>
      </w:r>
      <w:r w:rsidRPr="00F60F84">
        <w:t xml:space="preserve">he animals </w:t>
      </w:r>
      <w:r>
        <w:t xml:space="preserve">are </w:t>
      </w:r>
      <w:r w:rsidRPr="00F60F84">
        <w:t>captured</w:t>
      </w:r>
      <w:r>
        <w:t>, manipulated, and carry the transmitter over an extended period</w:t>
      </w:r>
      <w:r w:rsidRPr="00F60F84">
        <w:t>.</w:t>
      </w:r>
      <w:r>
        <w:t xml:space="preserve"> Many capture methods can be used, and these differ according to the characteristics of the environment where the animals are</w:t>
      </w:r>
      <w:r>
        <w:rPr>
          <w:vertAlign w:val="superscript"/>
        </w:rPr>
        <w:footnoteReference w:id="45"/>
      </w:r>
      <w:r>
        <w:t xml:space="preserve">. </w:t>
      </w:r>
      <w:r w:rsidR="00253FA4">
        <w:t>The installation of biotelemetry sensors must be preceded by authorization of public environmental authorities and wildlife management and the data collected with the sensors must be included in wildlife management reports submitted to the responsible environmental agencies.</w:t>
      </w:r>
      <w:r w:rsidR="00890B60">
        <w:t xml:space="preserve"> </w:t>
      </w:r>
    </w:p>
    <w:p w14:paraId="754EFC13" w14:textId="77777777" w:rsidR="005A6825" w:rsidRDefault="005A6825" w:rsidP="00890B60"/>
    <w:p w14:paraId="0E46D332" w14:textId="0CFA31A3" w:rsidR="00890B60" w:rsidRDefault="00890B60" w:rsidP="00890B60">
      <w:r>
        <w:t>It is strongly recommended that all studies involving radiotelemetry of wildlife be subjected to peer and veterinary review before commencement, this review should include consideration of research objectives and methods, assessment of expected ecological effects, approvals, and authorization from public environmental authorities, as well as relevant organizations for wildlife management, consulting experienced researchers about transmitter weight, method of attachment and capture protocol. Radiotelemetry use should assure that the animals are affected as little as possible by the transmitter and are handled humanely and efficiently during the transmitter attachment procedures.</w:t>
      </w:r>
    </w:p>
    <w:p w14:paraId="5607B000" w14:textId="4E20ED65" w:rsidR="00BD72E1" w:rsidRDefault="00BD72E1"/>
    <w:p w14:paraId="5607B001" w14:textId="0AD9697C" w:rsidR="00BD72E1" w:rsidRDefault="00457EA5">
      <w:r w:rsidRPr="00457EA5">
        <w:t>Telemetry equipment can collect samples of animal locations systematically throughout the day and night with high precision. These data can be analyzed using kriging or nonlinear generalized regression models to estimate the movement and distribution of USp</w:t>
      </w:r>
      <w:r w:rsidR="001D5E8B">
        <w:rPr>
          <w:vertAlign w:val="superscript"/>
        </w:rPr>
        <w:footnoteReference w:id="46"/>
      </w:r>
      <w:r w:rsidRPr="00457EA5">
        <w:t>.</w:t>
      </w:r>
      <w:r w:rsidR="00A30BF4">
        <w:t xml:space="preserve"> </w:t>
      </w:r>
      <w:r w:rsidR="00A30BF4" w:rsidRPr="00C7518D">
        <w:t xml:space="preserve">Other </w:t>
      </w:r>
      <w:r w:rsidR="00A30BF4">
        <w:t xml:space="preserve">analyze </w:t>
      </w:r>
      <w:r w:rsidR="00A30BF4" w:rsidRPr="00C7518D">
        <w:t xml:space="preserve">methods consolidated in the scientific literature </w:t>
      </w:r>
      <w:r w:rsidR="00A30BF4">
        <w:t>that use</w:t>
      </w:r>
      <w:r w:rsidR="00A30BF4" w:rsidRPr="00C7518D">
        <w:t xml:space="preserve"> </w:t>
      </w:r>
      <w:r w:rsidR="00C77D54">
        <w:t>telemetry data</w:t>
      </w:r>
      <w:r w:rsidR="00A30BF4" w:rsidRPr="00C7518D">
        <w:t xml:space="preserve"> can be used to estimate the </w:t>
      </w:r>
      <w:r w:rsidR="00A30BF4">
        <w:t>movement and distribution of</w:t>
      </w:r>
      <w:r w:rsidR="00A30BF4" w:rsidRPr="00C7518D">
        <w:t xml:space="preserve"> the USp population</w:t>
      </w:r>
      <w:r w:rsidR="00A30BF4">
        <w:t>.</w:t>
      </w:r>
    </w:p>
    <w:p w14:paraId="6B292713" w14:textId="77777777" w:rsidR="00582D32" w:rsidRDefault="00582D32"/>
    <w:p w14:paraId="5607B007" w14:textId="77777777" w:rsidR="00BD72E1" w:rsidRDefault="00BD72E1">
      <w:pPr>
        <w:pBdr>
          <w:top w:val="nil"/>
          <w:left w:val="nil"/>
          <w:bottom w:val="nil"/>
          <w:right w:val="nil"/>
          <w:between w:val="nil"/>
        </w:pBdr>
        <w:ind w:left="856" w:hanging="360"/>
        <w:rPr>
          <w:rFonts w:ascii="Avenir" w:eastAsia="Avenir" w:hAnsi="Avenir" w:cs="Avenir"/>
          <w:color w:val="000000"/>
        </w:rPr>
      </w:pPr>
    </w:p>
    <w:p w14:paraId="5607B008" w14:textId="21BFE65E" w:rsidR="00BD72E1" w:rsidRDefault="00253FA4">
      <w:pPr>
        <w:pStyle w:val="Heading3"/>
        <w:numPr>
          <w:ilvl w:val="2"/>
          <w:numId w:val="44"/>
        </w:numPr>
      </w:pPr>
      <w:bookmarkStart w:id="194" w:name="_Toc150440609"/>
      <w:r>
        <w:t>DRONES</w:t>
      </w:r>
      <w:bookmarkEnd w:id="194"/>
      <w:r>
        <w:t xml:space="preserve"> </w:t>
      </w:r>
    </w:p>
    <w:p w14:paraId="014B9B3D" w14:textId="77777777" w:rsidR="002F64EB" w:rsidRDefault="002F64EB" w:rsidP="005755F9"/>
    <w:p w14:paraId="7230D630" w14:textId="3177D92E" w:rsidR="002F64EB" w:rsidRDefault="000F7B39" w:rsidP="002F64EB">
      <w:r w:rsidRPr="000F7B39">
        <w:t xml:space="preserve">Currently, drones are used as an important monitoring tool in biodiversity and conservation studies. </w:t>
      </w:r>
      <w:r w:rsidR="002F64EB">
        <w:t>Below are some precautionary principles listed to guide the application of the use of drones in the development of this methodology</w:t>
      </w:r>
      <w:r w:rsidR="002F64EB">
        <w:rPr>
          <w:vertAlign w:val="superscript"/>
        </w:rPr>
        <w:footnoteReference w:id="47"/>
      </w:r>
      <w:r w:rsidR="002F64EB">
        <w:t>.</w:t>
      </w:r>
    </w:p>
    <w:p w14:paraId="5695D81C" w14:textId="77777777" w:rsidR="002F64EB" w:rsidRPr="00574D8C" w:rsidRDefault="002F64EB" w:rsidP="002F64EB">
      <w:pPr>
        <w:pBdr>
          <w:top w:val="nil"/>
          <w:left w:val="nil"/>
          <w:bottom w:val="nil"/>
          <w:right w:val="nil"/>
          <w:between w:val="nil"/>
        </w:pBdr>
        <w:ind w:left="240"/>
        <w:rPr>
          <w:rFonts w:eastAsia="Avenir" w:cs="Avenir"/>
          <w:color w:val="000000"/>
        </w:rPr>
      </w:pPr>
    </w:p>
    <w:p w14:paraId="4D90A0EF" w14:textId="77777777" w:rsidR="002F64EB" w:rsidRPr="00A12914" w:rsidRDefault="002F64EB" w:rsidP="002F64EB">
      <w:pPr>
        <w:numPr>
          <w:ilvl w:val="0"/>
          <w:numId w:val="54"/>
        </w:numPr>
        <w:pBdr>
          <w:top w:val="nil"/>
          <w:left w:val="nil"/>
          <w:bottom w:val="nil"/>
          <w:right w:val="nil"/>
          <w:between w:val="nil"/>
        </w:pBdr>
      </w:pPr>
      <w:r w:rsidRPr="00574D8C">
        <w:rPr>
          <w:rFonts w:eastAsia="Avenir" w:cs="Avenir"/>
          <w:color w:val="000000"/>
        </w:rPr>
        <w:t>Increased care is required in cases involving threatened animals or sensitive habitats.</w:t>
      </w:r>
    </w:p>
    <w:p w14:paraId="407AC6D8" w14:textId="77777777" w:rsidR="002F64EB" w:rsidRPr="00A12914" w:rsidRDefault="002F64EB" w:rsidP="002F64EB">
      <w:pPr>
        <w:numPr>
          <w:ilvl w:val="0"/>
          <w:numId w:val="54"/>
        </w:numPr>
        <w:pBdr>
          <w:top w:val="nil"/>
          <w:left w:val="nil"/>
          <w:bottom w:val="nil"/>
          <w:right w:val="nil"/>
          <w:between w:val="nil"/>
        </w:pBdr>
      </w:pPr>
      <w:r w:rsidRPr="00574D8C">
        <w:rPr>
          <w:rFonts w:eastAsia="Avenir" w:cs="Avenir"/>
          <w:color w:val="000000"/>
        </w:rPr>
        <w:t>Choose a sensor that allows sufficient data collection from a safe distance.</w:t>
      </w:r>
    </w:p>
    <w:p w14:paraId="412B1407" w14:textId="77777777" w:rsidR="002F64EB" w:rsidRPr="00A12914" w:rsidRDefault="002F64EB" w:rsidP="002F64EB">
      <w:pPr>
        <w:numPr>
          <w:ilvl w:val="0"/>
          <w:numId w:val="54"/>
        </w:numPr>
        <w:pBdr>
          <w:top w:val="nil"/>
          <w:left w:val="nil"/>
          <w:bottom w:val="nil"/>
          <w:right w:val="nil"/>
          <w:between w:val="nil"/>
        </w:pBdr>
      </w:pPr>
      <w:r w:rsidRPr="00574D8C">
        <w:rPr>
          <w:rFonts w:eastAsia="Avenir" w:cs="Avenir"/>
          <w:color w:val="000000"/>
        </w:rPr>
        <w:t xml:space="preserve">Choose the right drone to reduce sound and visual stimuli to a minimum for both target and </w:t>
      </w:r>
      <w:r w:rsidRPr="00574D8C">
        <w:rPr>
          <w:rFonts w:eastAsia="Avenir" w:cs="Avenir"/>
          <w:color w:val="000000"/>
        </w:rPr>
        <w:lastRenderedPageBreak/>
        <w:t xml:space="preserve">non-target organisms. Consider modifying the drone if necessary to reduce noise and interference. </w:t>
      </w:r>
    </w:p>
    <w:p w14:paraId="2CAC15EE" w14:textId="77777777" w:rsidR="002F64EB" w:rsidRPr="00A12914" w:rsidRDefault="002F64EB" w:rsidP="002F64EB">
      <w:pPr>
        <w:numPr>
          <w:ilvl w:val="0"/>
          <w:numId w:val="54"/>
        </w:numPr>
        <w:pBdr>
          <w:top w:val="nil"/>
          <w:left w:val="nil"/>
          <w:bottom w:val="nil"/>
          <w:right w:val="nil"/>
          <w:between w:val="nil"/>
        </w:pBdr>
      </w:pPr>
      <w:r w:rsidRPr="00574D8C">
        <w:rPr>
          <w:rFonts w:eastAsia="Avenir" w:cs="Avenir"/>
          <w:color w:val="000000"/>
        </w:rPr>
        <w:t>Characterize the noise profile of the drone of your interest while also considering the auditory extension of the species surveyed.</w:t>
      </w:r>
    </w:p>
    <w:p w14:paraId="60D20694" w14:textId="77777777" w:rsidR="002F64EB" w:rsidRPr="00A12914" w:rsidRDefault="002F64EB" w:rsidP="002F64EB">
      <w:pPr>
        <w:numPr>
          <w:ilvl w:val="0"/>
          <w:numId w:val="54"/>
        </w:numPr>
        <w:pBdr>
          <w:top w:val="nil"/>
          <w:left w:val="nil"/>
          <w:bottom w:val="nil"/>
          <w:right w:val="nil"/>
          <w:between w:val="nil"/>
        </w:pBdr>
      </w:pPr>
      <w:r w:rsidRPr="00574D8C">
        <w:rPr>
          <w:rFonts w:eastAsia="Avenir" w:cs="Avenir"/>
          <w:color w:val="000000"/>
        </w:rPr>
        <w:t xml:space="preserve">Test and evaluate the response of the species to the drone and minimize behavioral changes of the animal in response to the drone. </w:t>
      </w:r>
    </w:p>
    <w:p w14:paraId="745341AA" w14:textId="77777777" w:rsidR="002F64EB" w:rsidRPr="00A12914" w:rsidRDefault="002F64EB" w:rsidP="002F64EB">
      <w:pPr>
        <w:numPr>
          <w:ilvl w:val="0"/>
          <w:numId w:val="54"/>
        </w:numPr>
        <w:pBdr>
          <w:top w:val="nil"/>
          <w:left w:val="nil"/>
          <w:bottom w:val="nil"/>
          <w:right w:val="nil"/>
          <w:between w:val="nil"/>
        </w:pBdr>
      </w:pPr>
      <w:r w:rsidRPr="00574D8C">
        <w:rPr>
          <w:rFonts w:eastAsia="Avenir" w:cs="Avenir"/>
          <w:color w:val="000000"/>
        </w:rPr>
        <w:t xml:space="preserve">Determine the take-off and landing locations in advance and make sure they are away from the animals (out of sight if possible). </w:t>
      </w:r>
    </w:p>
    <w:p w14:paraId="390B1829" w14:textId="77777777" w:rsidR="002F64EB" w:rsidRPr="00A12914" w:rsidRDefault="002F64EB" w:rsidP="002F64EB">
      <w:pPr>
        <w:numPr>
          <w:ilvl w:val="0"/>
          <w:numId w:val="54"/>
        </w:numPr>
        <w:pBdr>
          <w:top w:val="nil"/>
          <w:left w:val="nil"/>
          <w:bottom w:val="nil"/>
          <w:right w:val="nil"/>
          <w:between w:val="nil"/>
        </w:pBdr>
      </w:pPr>
      <w:r w:rsidRPr="00574D8C">
        <w:rPr>
          <w:rFonts w:eastAsia="Avenir" w:cs="Avenir"/>
          <w:color w:val="000000"/>
        </w:rPr>
        <w:t xml:space="preserve">Avoid threatening approach trajectories and develop protocols that minimize interference with your target species and those who live nearby. </w:t>
      </w:r>
    </w:p>
    <w:p w14:paraId="79AAAB0B" w14:textId="77777777" w:rsidR="002F64EB" w:rsidRPr="00574D8C" w:rsidRDefault="002F64EB" w:rsidP="002F64EB">
      <w:pPr>
        <w:pBdr>
          <w:top w:val="nil"/>
          <w:left w:val="nil"/>
          <w:bottom w:val="nil"/>
          <w:right w:val="nil"/>
          <w:between w:val="nil"/>
        </w:pBdr>
        <w:ind w:left="240"/>
        <w:rPr>
          <w:rFonts w:eastAsia="Avenir" w:cs="Avenir"/>
          <w:color w:val="000000"/>
        </w:rPr>
      </w:pPr>
    </w:p>
    <w:p w14:paraId="2370B025" w14:textId="77777777" w:rsidR="002F64EB" w:rsidRPr="00A12914" w:rsidRDefault="002F64EB" w:rsidP="002F64EB">
      <w:r w:rsidRPr="00A12914">
        <w:t>Even though it is a promising technology that promotes cost reduction in a significant way and improves the delivery of results, it is still necessary that legal, regulatory, and ethical issues of use of this technology be considered, such as:</w:t>
      </w:r>
    </w:p>
    <w:p w14:paraId="35224BB1" w14:textId="77777777" w:rsidR="002F64EB" w:rsidRPr="00A12914" w:rsidRDefault="002F64EB" w:rsidP="002F64EB">
      <w:pPr>
        <w:ind w:firstLine="720"/>
      </w:pPr>
    </w:p>
    <w:p w14:paraId="7FBE8D61" w14:textId="77777777" w:rsidR="002F64EB" w:rsidRPr="00A12914" w:rsidRDefault="002F64EB" w:rsidP="002F64EB">
      <w:pPr>
        <w:numPr>
          <w:ilvl w:val="0"/>
          <w:numId w:val="55"/>
        </w:numPr>
        <w:pBdr>
          <w:top w:val="nil"/>
          <w:left w:val="nil"/>
          <w:bottom w:val="nil"/>
          <w:right w:val="nil"/>
          <w:between w:val="nil"/>
        </w:pBdr>
      </w:pPr>
      <w:r w:rsidRPr="00574D8C">
        <w:rPr>
          <w:rFonts w:eastAsia="Avenir" w:cs="Avenir"/>
          <w:color w:val="000000"/>
        </w:rPr>
        <w:t xml:space="preserve">Drone use must be in accordance with approved regulatory and institutional licenses. </w:t>
      </w:r>
    </w:p>
    <w:p w14:paraId="4C42B866" w14:textId="77777777" w:rsidR="002F64EB" w:rsidRPr="00A12914" w:rsidRDefault="002F64EB" w:rsidP="002F64EB">
      <w:pPr>
        <w:numPr>
          <w:ilvl w:val="0"/>
          <w:numId w:val="55"/>
        </w:numPr>
        <w:pBdr>
          <w:top w:val="nil"/>
          <w:left w:val="nil"/>
          <w:bottom w:val="nil"/>
          <w:right w:val="nil"/>
          <w:between w:val="nil"/>
        </w:pBdr>
      </w:pPr>
      <w:r w:rsidRPr="00574D8C">
        <w:rPr>
          <w:rFonts w:eastAsia="Avenir" w:cs="Avenir"/>
          <w:color w:val="000000"/>
        </w:rPr>
        <w:t>Observe local restrictions and national laws.</w:t>
      </w:r>
    </w:p>
    <w:p w14:paraId="36A90C21" w14:textId="77777777" w:rsidR="002F64EB" w:rsidRPr="00A12914" w:rsidRDefault="002F64EB" w:rsidP="002F64EB">
      <w:pPr>
        <w:numPr>
          <w:ilvl w:val="0"/>
          <w:numId w:val="55"/>
        </w:numPr>
        <w:pBdr>
          <w:top w:val="nil"/>
          <w:left w:val="nil"/>
          <w:bottom w:val="nil"/>
          <w:right w:val="nil"/>
          <w:between w:val="nil"/>
        </w:pBdr>
      </w:pPr>
      <w:r w:rsidRPr="00574D8C">
        <w:rPr>
          <w:rFonts w:eastAsia="Avenir" w:cs="Avenir"/>
          <w:color w:val="000000"/>
        </w:rPr>
        <w:t>Keep records of maintenance and flights.</w:t>
      </w:r>
    </w:p>
    <w:p w14:paraId="0E43171F" w14:textId="77777777" w:rsidR="002F64EB" w:rsidRPr="00A12914" w:rsidRDefault="002F64EB" w:rsidP="002F64EB">
      <w:pPr>
        <w:numPr>
          <w:ilvl w:val="0"/>
          <w:numId w:val="55"/>
        </w:numPr>
        <w:pBdr>
          <w:top w:val="nil"/>
          <w:left w:val="nil"/>
          <w:bottom w:val="nil"/>
          <w:right w:val="nil"/>
          <w:between w:val="nil"/>
        </w:pBdr>
      </w:pPr>
      <w:r w:rsidRPr="00574D8C">
        <w:rPr>
          <w:rFonts w:eastAsia="Avenir" w:cs="Avenir"/>
          <w:color w:val="000000"/>
        </w:rPr>
        <w:t>Seek flight approval with indigenous or local communities when appropriate.</w:t>
      </w:r>
    </w:p>
    <w:p w14:paraId="3EDABE87" w14:textId="77777777" w:rsidR="002F64EB" w:rsidRDefault="002F64EB" w:rsidP="002F64EB">
      <w:pPr>
        <w:pBdr>
          <w:top w:val="nil"/>
          <w:left w:val="nil"/>
          <w:bottom w:val="nil"/>
          <w:right w:val="nil"/>
          <w:between w:val="nil"/>
        </w:pBdr>
        <w:rPr>
          <w:rFonts w:ascii="Avenir" w:eastAsia="Avenir" w:hAnsi="Avenir" w:cs="Avenir"/>
          <w:color w:val="000000"/>
        </w:rPr>
      </w:pPr>
    </w:p>
    <w:p w14:paraId="78DCC585" w14:textId="77777777" w:rsidR="002F64EB" w:rsidRDefault="002F64EB" w:rsidP="002F64EB"/>
    <w:p w14:paraId="4892837D" w14:textId="585DC881" w:rsidR="002F64EB" w:rsidRDefault="00670BAB" w:rsidP="002F64EB">
      <w:r w:rsidRPr="00670BAB">
        <w:t xml:space="preserve">Drones can be used as a technological technique to facilitate fauna monitoring. The spatial data used to do the sampling design of the use of drone and the drone track in the field must be registered to provide the necessary data for implementing the Species Populations parameters requested in </w:t>
      </w:r>
      <w:r w:rsidR="00325382">
        <w:t>S</w:t>
      </w:r>
      <w:r w:rsidRPr="00670BAB">
        <w:t>ection 4.1.2. More details for the use of data from drones can be found bellow:</w:t>
      </w:r>
    </w:p>
    <w:p w14:paraId="174C7E2C" w14:textId="77777777" w:rsidR="00EE62AD" w:rsidRDefault="00EE62AD" w:rsidP="002F64EB"/>
    <w:p w14:paraId="37CB3C23" w14:textId="62385C99" w:rsidR="002F64EB" w:rsidRDefault="002F64EB" w:rsidP="002F64EB">
      <w:pPr>
        <w:pStyle w:val="ListParagraph"/>
        <w:numPr>
          <w:ilvl w:val="0"/>
          <w:numId w:val="70"/>
        </w:numPr>
      </w:pPr>
      <w:r>
        <w:t>Presence or absence</w:t>
      </w:r>
      <w:r w:rsidR="00F91465">
        <w:t xml:space="preserve"> data</w:t>
      </w:r>
      <w:r>
        <w:t xml:space="preserve">: </w:t>
      </w:r>
      <w:r w:rsidRPr="00474B2D">
        <w:t>The increase range of drone models allows adaptation of the airframe and sensors carried to the specific needs of the study project, the target species or the climatic conditions and temperature range of the environment in which the drone will be operated</w:t>
      </w:r>
      <w:r>
        <w:rPr>
          <w:vertAlign w:val="superscript"/>
        </w:rPr>
        <w:footnoteReference w:id="48"/>
      </w:r>
      <w:r w:rsidRPr="00474B2D">
        <w:t>. The presence of US</w:t>
      </w:r>
      <w:r>
        <w:t>p</w:t>
      </w:r>
      <w:r w:rsidRPr="00474B2D">
        <w:t xml:space="preserve"> can be realized with the help of learning algorithms that perform automated detection of target species with the visible spectrum and thermal videos recorded during aerial surveys</w:t>
      </w:r>
      <w:r>
        <w:rPr>
          <w:vertAlign w:val="superscript"/>
        </w:rPr>
        <w:footnoteReference w:id="49"/>
      </w:r>
      <w:r>
        <w:t xml:space="preserve">. </w:t>
      </w:r>
      <w:r w:rsidRPr="00C7518D">
        <w:t xml:space="preserve">Other methods consolidated in the scientific literature </w:t>
      </w:r>
      <w:r>
        <w:t>that use</w:t>
      </w:r>
      <w:r w:rsidRPr="00C7518D">
        <w:t xml:space="preserve"> </w:t>
      </w:r>
      <w:r>
        <w:t>drone data</w:t>
      </w:r>
      <w:r w:rsidRPr="00C7518D">
        <w:t xml:space="preserve"> can be used to</w:t>
      </w:r>
      <w:r>
        <w:t xml:space="preserve"> detected presence of</w:t>
      </w:r>
      <w:r w:rsidRPr="00C7518D">
        <w:t xml:space="preserve"> the USp</w:t>
      </w:r>
      <w:r>
        <w:t>.</w:t>
      </w:r>
    </w:p>
    <w:p w14:paraId="5356DA39" w14:textId="77777777" w:rsidR="00EE62AD" w:rsidRDefault="00EE62AD" w:rsidP="00EE62AD">
      <w:pPr>
        <w:pStyle w:val="ListParagraph"/>
        <w:ind w:left="720" w:firstLine="0"/>
      </w:pPr>
    </w:p>
    <w:p w14:paraId="0ACEC982" w14:textId="1F7BC0E4" w:rsidR="002F64EB" w:rsidRDefault="002F64EB" w:rsidP="002F64EB">
      <w:pPr>
        <w:pStyle w:val="ListParagraph"/>
        <w:numPr>
          <w:ilvl w:val="0"/>
          <w:numId w:val="70"/>
        </w:numPr>
      </w:pPr>
      <w:r>
        <w:t xml:space="preserve">Size of population: </w:t>
      </w:r>
      <w:r w:rsidRPr="006F6AEF">
        <w:t>Automatically detecting and counting species with drones has the potential to increase the accuracy of population estimates</w:t>
      </w:r>
      <w:r>
        <w:rPr>
          <w:vertAlign w:val="superscript"/>
        </w:rPr>
        <w:footnoteReference w:id="50"/>
      </w:r>
      <w:r w:rsidRPr="006F6AEF">
        <w:t>. However, these tools remain limited by how species can be recognized against their habitat's typical background and to what extent opaque habitats cover parts of a surveyed population</w:t>
      </w:r>
      <w:r>
        <w:rPr>
          <w:vertAlign w:val="superscript"/>
        </w:rPr>
        <w:footnoteReference w:id="51"/>
      </w:r>
      <w:r w:rsidRPr="006F6AEF">
        <w:t>.</w:t>
      </w:r>
    </w:p>
    <w:p w14:paraId="0992BC7B" w14:textId="77777777" w:rsidR="00EE62AD" w:rsidRDefault="00EE62AD" w:rsidP="00EE62AD"/>
    <w:p w14:paraId="3A153BF2" w14:textId="77777777" w:rsidR="002F64EB" w:rsidRDefault="002F64EB" w:rsidP="002F64EB">
      <w:pPr>
        <w:pStyle w:val="ListParagraph"/>
        <w:numPr>
          <w:ilvl w:val="0"/>
          <w:numId w:val="70"/>
        </w:numPr>
      </w:pPr>
      <w:r>
        <w:t xml:space="preserve">Movement and distribution: </w:t>
      </w:r>
      <w:r w:rsidRPr="00C411B6">
        <w:t>Software has been developed to track the movement, body orientation and approximate visual fields of individuals from drone footage</w:t>
      </w:r>
      <w:r>
        <w:rPr>
          <w:vertAlign w:val="superscript"/>
        </w:rPr>
        <w:footnoteReference w:id="52"/>
      </w:r>
      <w:r w:rsidRPr="00C411B6">
        <w:t>.</w:t>
      </w:r>
      <w:r>
        <w:t xml:space="preserve"> </w:t>
      </w:r>
      <w:r w:rsidRPr="00C411B6">
        <w:t>Drones may even track and monitor groups independently, as demonstrated by attempts to equip drones with radio-telemetry sensors that automatically find and follow tagged individuals</w:t>
      </w:r>
      <w:r>
        <w:rPr>
          <w:vertAlign w:val="superscript"/>
        </w:rPr>
        <w:footnoteReference w:id="53"/>
      </w:r>
      <w:r w:rsidRPr="00D62D08">
        <w:rPr>
          <w:vertAlign w:val="superscript"/>
        </w:rPr>
        <w:t>,</w:t>
      </w:r>
      <w:r>
        <w:rPr>
          <w:vertAlign w:val="superscript"/>
        </w:rPr>
        <w:footnoteReference w:id="54"/>
      </w:r>
      <w:r w:rsidRPr="00C411B6">
        <w:t>.</w:t>
      </w:r>
    </w:p>
    <w:p w14:paraId="63EED30E" w14:textId="77777777" w:rsidR="002F64EB" w:rsidRDefault="002F64EB" w:rsidP="005755F9"/>
    <w:p w14:paraId="34D5D8F1" w14:textId="51EE1021" w:rsidR="002F64EB" w:rsidRDefault="006F1A31">
      <w:pPr>
        <w:pStyle w:val="Heading3"/>
        <w:numPr>
          <w:ilvl w:val="2"/>
          <w:numId w:val="44"/>
        </w:numPr>
      </w:pPr>
      <w:bookmarkStart w:id="195" w:name="_Toc150440610"/>
      <w:r>
        <w:t>ENVIRONMENTAL DNA (</w:t>
      </w:r>
      <w:r w:rsidR="009D277C">
        <w:t>e</w:t>
      </w:r>
      <w:r>
        <w:t>DNA)</w:t>
      </w:r>
      <w:bookmarkEnd w:id="195"/>
    </w:p>
    <w:p w14:paraId="1272F8FE" w14:textId="77777777" w:rsidR="00BC0430" w:rsidRDefault="00BC0430" w:rsidP="009D277C"/>
    <w:p w14:paraId="5607B009" w14:textId="5F0EF1E2" w:rsidR="00BD72E1" w:rsidRPr="00BC0430" w:rsidRDefault="00BC0430" w:rsidP="00BC0430">
      <w:pPr>
        <w:pBdr>
          <w:top w:val="nil"/>
          <w:left w:val="nil"/>
          <w:bottom w:val="nil"/>
          <w:right w:val="nil"/>
          <w:between w:val="nil"/>
        </w:pBdr>
        <w:rPr>
          <w:rFonts w:ascii="Avenir LT Std 35 Light" w:eastAsia="Avenir" w:hAnsi="Avenir LT Std 35 Light" w:cs="Avenir"/>
          <w:color w:val="000000"/>
        </w:rPr>
      </w:pPr>
      <w:r w:rsidRPr="00BC0430">
        <w:rPr>
          <w:rFonts w:ascii="Avenir LT Std 35 Light" w:eastAsia="Avenir" w:hAnsi="Avenir LT Std 35 Light" w:cs="Avenir"/>
          <w:color w:val="000000"/>
        </w:rPr>
        <w:t>eDNA method have advantages over conventional collection-based biomonitoring methods in many aspects, such as higher accuracy of species detection and non</w:t>
      </w:r>
      <w:r>
        <w:rPr>
          <w:rFonts w:ascii="Avenir LT Std 35 Light" w:eastAsia="Avenir" w:hAnsi="Avenir LT Std 35 Light" w:cs="Avenir"/>
          <w:color w:val="000000"/>
        </w:rPr>
        <w:t>-</w:t>
      </w:r>
      <w:r w:rsidRPr="00BC0430">
        <w:rPr>
          <w:rFonts w:ascii="Avenir LT Std 35 Light" w:eastAsia="Avenir" w:hAnsi="Avenir LT Std 35 Light" w:cs="Avenir"/>
          <w:color w:val="000000"/>
        </w:rPr>
        <w:t xml:space="preserve">destructivity. Among these advantages, the most important one is probably that it does not require specialist knowledge, techniques, or tools in field work. </w:t>
      </w:r>
      <w:r w:rsidR="00521E9E">
        <w:rPr>
          <w:rFonts w:ascii="Avenir LT Std 35 Light" w:eastAsia="Avenir" w:hAnsi="Avenir LT Std 35 Light" w:cs="Avenir"/>
          <w:color w:val="000000"/>
        </w:rPr>
        <w:t>T</w:t>
      </w:r>
      <w:r w:rsidRPr="00BC0430">
        <w:rPr>
          <w:rFonts w:ascii="Avenir LT Std 35 Light" w:eastAsia="Avenir" w:hAnsi="Avenir LT Std 35 Light" w:cs="Avenir"/>
          <w:color w:val="000000"/>
        </w:rPr>
        <w:t xml:space="preserve">he field survey can be done without field specialists because it is basically </w:t>
      </w:r>
      <w:proofErr w:type="gramStart"/>
      <w:r w:rsidR="001224F5">
        <w:rPr>
          <w:rFonts w:ascii="Avenir LT Std 35 Light" w:eastAsia="Avenir" w:hAnsi="Avenir LT Std 35 Light" w:cs="Avenir"/>
          <w:color w:val="000000"/>
        </w:rPr>
        <w:t>collect</w:t>
      </w:r>
      <w:proofErr w:type="gramEnd"/>
      <w:r w:rsidRPr="00BC0430">
        <w:rPr>
          <w:rFonts w:ascii="Avenir LT Std 35 Light" w:eastAsia="Avenir" w:hAnsi="Avenir LT Std 35 Light" w:cs="Avenir"/>
          <w:color w:val="000000"/>
        </w:rPr>
        <w:t xml:space="preserve"> water sampl</w:t>
      </w:r>
      <w:r w:rsidR="002A6B8B">
        <w:rPr>
          <w:rFonts w:ascii="Avenir LT Std 35 Light" w:eastAsia="Avenir" w:hAnsi="Avenir LT Std 35 Light" w:cs="Avenir"/>
          <w:color w:val="000000"/>
        </w:rPr>
        <w:t>es</w:t>
      </w:r>
      <w:r w:rsidRPr="00BC0430">
        <w:rPr>
          <w:rFonts w:ascii="Avenir LT Std 35 Light" w:eastAsia="Avenir" w:hAnsi="Avenir LT Std 35 Light" w:cs="Avenir"/>
          <w:color w:val="000000"/>
        </w:rPr>
        <w:t>, and organisms are identified based on genetic information. By maximizing these advantages, eDNA surveys can be labor-saving, resulting in more survey opportunities with low-cost budgets, allowing multiple-site and high-frequency surveys.</w:t>
      </w:r>
    </w:p>
    <w:p w14:paraId="63E6A634" w14:textId="77777777" w:rsidR="001224F5" w:rsidRDefault="001224F5" w:rsidP="00BC0430">
      <w:pPr>
        <w:pBdr>
          <w:top w:val="nil"/>
          <w:left w:val="nil"/>
          <w:bottom w:val="nil"/>
          <w:right w:val="nil"/>
          <w:between w:val="nil"/>
        </w:pBdr>
        <w:rPr>
          <w:rFonts w:ascii="Avenir LT Std 35 Light" w:eastAsia="Avenir" w:hAnsi="Avenir LT Std 35 Light" w:cs="Avenir"/>
          <w:color w:val="000000"/>
        </w:rPr>
      </w:pPr>
    </w:p>
    <w:p w14:paraId="09AD75C8" w14:textId="0619CB0D" w:rsidR="00211294" w:rsidRPr="00BC0430" w:rsidRDefault="002415AC" w:rsidP="00BC0430">
      <w:pPr>
        <w:pBdr>
          <w:top w:val="nil"/>
          <w:left w:val="nil"/>
          <w:bottom w:val="nil"/>
          <w:right w:val="nil"/>
          <w:between w:val="nil"/>
        </w:pBdr>
        <w:rPr>
          <w:rFonts w:ascii="Avenir LT Std 35 Light" w:eastAsia="Avenir" w:hAnsi="Avenir LT Std 35 Light" w:cs="Avenir"/>
          <w:color w:val="000000"/>
        </w:rPr>
      </w:pPr>
      <w:r>
        <w:rPr>
          <w:rFonts w:ascii="Avenir LT Std 35 Light" w:eastAsia="Avenir" w:hAnsi="Avenir LT Std 35 Light" w:cs="Avenir"/>
          <w:color w:val="000000"/>
        </w:rPr>
        <w:t xml:space="preserve">To </w:t>
      </w:r>
      <w:r w:rsidR="004526CF">
        <w:rPr>
          <w:rFonts w:ascii="Avenir LT Std 35 Light" w:eastAsia="Avenir" w:hAnsi="Avenir LT Std 35 Light" w:cs="Avenir"/>
          <w:color w:val="000000"/>
        </w:rPr>
        <w:t>t</w:t>
      </w:r>
      <w:r w:rsidR="001224F5" w:rsidRPr="001224F5">
        <w:rPr>
          <w:rFonts w:ascii="Avenir LT Std 35 Light" w:eastAsia="Avenir" w:hAnsi="Avenir LT Std 35 Light" w:cs="Avenir"/>
          <w:color w:val="000000"/>
        </w:rPr>
        <w:t xml:space="preserve">his tool be used to detect the presence of </w:t>
      </w:r>
      <w:r w:rsidR="002A6B8B">
        <w:rPr>
          <w:rFonts w:ascii="Avenir LT Std 35 Light" w:eastAsia="Avenir" w:hAnsi="Avenir LT Std 35 Light" w:cs="Avenir"/>
          <w:color w:val="000000"/>
        </w:rPr>
        <w:t>USp</w:t>
      </w:r>
      <w:r w:rsidR="006B1C6B">
        <w:rPr>
          <w:rFonts w:ascii="Avenir LT Std 35 Light" w:eastAsia="Avenir" w:hAnsi="Avenir LT Std 35 Light" w:cs="Avenir"/>
          <w:color w:val="000000"/>
        </w:rPr>
        <w:t xml:space="preserve">, each </w:t>
      </w:r>
      <w:r w:rsidR="00D93A92">
        <w:rPr>
          <w:rFonts w:ascii="Avenir LT Std 35 Light" w:eastAsia="Avenir" w:hAnsi="Avenir LT Std 35 Light" w:cs="Avenir"/>
          <w:color w:val="000000"/>
        </w:rPr>
        <w:t>water sample</w:t>
      </w:r>
      <w:r w:rsidR="00197F95">
        <w:rPr>
          <w:rFonts w:ascii="Avenir LT Std 35 Light" w:eastAsia="Avenir" w:hAnsi="Avenir LT Std 35 Light" w:cs="Avenir"/>
          <w:color w:val="000000"/>
        </w:rPr>
        <w:t xml:space="preserve"> must </w:t>
      </w:r>
      <w:r w:rsidR="00A37A11">
        <w:rPr>
          <w:rFonts w:ascii="Avenir LT Std 35 Light" w:eastAsia="Avenir" w:hAnsi="Avenir LT Std 35 Light" w:cs="Avenir"/>
          <w:color w:val="000000"/>
        </w:rPr>
        <w:t>have</w:t>
      </w:r>
      <w:r w:rsidR="00197F95">
        <w:rPr>
          <w:rFonts w:ascii="Avenir LT Std 35 Light" w:eastAsia="Avenir" w:hAnsi="Avenir LT Std 35 Light" w:cs="Avenir"/>
          <w:color w:val="000000"/>
        </w:rPr>
        <w:t xml:space="preserve"> their geographic coordinate collected in the field</w:t>
      </w:r>
      <w:r w:rsidR="006742B9">
        <w:rPr>
          <w:rFonts w:ascii="Avenir LT Std 35 Light" w:eastAsia="Avenir" w:hAnsi="Avenir LT Std 35 Light" w:cs="Avenir"/>
          <w:color w:val="000000"/>
        </w:rPr>
        <w:t xml:space="preserve"> </w:t>
      </w:r>
      <w:r w:rsidR="006742B9">
        <w:t xml:space="preserve">together with </w:t>
      </w:r>
      <w:r w:rsidR="006742B9" w:rsidRPr="00EC6BF2">
        <w:t>photographic records</w:t>
      </w:r>
      <w:r w:rsidR="001224F5" w:rsidRPr="001224F5">
        <w:rPr>
          <w:rFonts w:ascii="Avenir LT Std 35 Light" w:eastAsia="Avenir" w:hAnsi="Avenir LT Std 35 Light" w:cs="Avenir"/>
          <w:color w:val="000000"/>
        </w:rPr>
        <w:t xml:space="preserve">. Methodological details including the selection of sampling sites, sampling methods, filtration methods, DNA extraction, species-specific detection by real-time polymerase chain reaction hit can be found in </w:t>
      </w:r>
      <w:r w:rsidR="00E23928">
        <w:rPr>
          <w:rFonts w:ascii="Avenir LT Std 35 Light" w:eastAsia="Avenir" w:hAnsi="Avenir LT Std 35 Light" w:cs="Avenir"/>
          <w:color w:val="000000"/>
        </w:rPr>
        <w:t xml:space="preserve">the </w:t>
      </w:r>
      <w:r w:rsidR="005F0A24" w:rsidRPr="005F0A24">
        <w:rPr>
          <w:rFonts w:ascii="Avenir LT Std 35 Light" w:eastAsia="Avenir" w:hAnsi="Avenir LT Std 35 Light" w:cs="Avenir"/>
          <w:color w:val="000000"/>
        </w:rPr>
        <w:t>manual for environmental DNA research</w:t>
      </w:r>
      <w:r w:rsidR="002A6B8B">
        <w:rPr>
          <w:vertAlign w:val="superscript"/>
        </w:rPr>
        <w:footnoteReference w:id="55"/>
      </w:r>
      <w:r w:rsidR="001224F5" w:rsidRPr="001224F5">
        <w:rPr>
          <w:rFonts w:ascii="Avenir LT Std 35 Light" w:eastAsia="Avenir" w:hAnsi="Avenir LT Std 35 Light" w:cs="Avenir"/>
          <w:color w:val="000000"/>
        </w:rPr>
        <w:t>.</w:t>
      </w:r>
    </w:p>
    <w:p w14:paraId="2D1F9D1F" w14:textId="77777777" w:rsidR="00463377" w:rsidRDefault="00463377"/>
    <w:p w14:paraId="5607B01C" w14:textId="77777777" w:rsidR="00BD72E1" w:rsidRDefault="00BD72E1">
      <w:pPr>
        <w:pBdr>
          <w:top w:val="nil"/>
          <w:left w:val="nil"/>
          <w:bottom w:val="nil"/>
          <w:right w:val="nil"/>
          <w:between w:val="nil"/>
        </w:pBdr>
        <w:rPr>
          <w:rFonts w:ascii="Avenir" w:eastAsia="Avenir" w:hAnsi="Avenir" w:cs="Avenir"/>
          <w:color w:val="000000"/>
        </w:rPr>
      </w:pPr>
    </w:p>
    <w:p w14:paraId="5607B01D" w14:textId="77777777" w:rsidR="00BD72E1" w:rsidRDefault="00253FA4">
      <w:pPr>
        <w:pStyle w:val="Heading2"/>
        <w:numPr>
          <w:ilvl w:val="1"/>
          <w:numId w:val="44"/>
        </w:numPr>
      </w:pPr>
      <w:r>
        <w:t xml:space="preserve"> </w:t>
      </w:r>
      <w:bookmarkStart w:id="196" w:name="_Toc150440611"/>
      <w:r>
        <w:t>UMBRELLA SPECIES HEALTH SCORING METHOD</w:t>
      </w:r>
      <w:bookmarkEnd w:id="196"/>
      <w:r>
        <w:t xml:space="preserve"> </w:t>
      </w:r>
    </w:p>
    <w:p w14:paraId="5607B01E" w14:textId="77777777" w:rsidR="00BD72E1" w:rsidRDefault="00BD72E1"/>
    <w:p w14:paraId="5607B01F" w14:textId="77777777" w:rsidR="00BD72E1" w:rsidRDefault="00253FA4">
      <w:r>
        <w:t xml:space="preserve">The tables below are a general overview of the scoring system. </w:t>
      </w:r>
    </w:p>
    <w:p w14:paraId="5607B020" w14:textId="77777777" w:rsidR="00BD72E1" w:rsidRDefault="00BD72E1"/>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681"/>
        <w:gridCol w:w="1559"/>
        <w:gridCol w:w="5103"/>
      </w:tblGrid>
      <w:tr w:rsidR="00BD72E1" w14:paraId="5607B025" w14:textId="77777777">
        <w:trPr>
          <w:trHeight w:val="454"/>
        </w:trPr>
        <w:tc>
          <w:tcPr>
            <w:tcW w:w="3681" w:type="dxa"/>
            <w:shd w:val="clear" w:color="auto" w:fill="B8CCE4"/>
          </w:tcPr>
          <w:p w14:paraId="5607B021"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Ecosystem Structure</w:t>
            </w:r>
          </w:p>
          <w:p w14:paraId="5607B022" w14:textId="0B6EC1B5" w:rsidR="00BD72E1" w:rsidRDefault="00325382">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S</w:t>
            </w:r>
            <w:r w:rsidR="00253FA4">
              <w:rPr>
                <w:rFonts w:ascii="Avenir" w:eastAsia="Avenir" w:hAnsi="Avenir" w:cs="Avenir"/>
                <w:b/>
                <w:color w:val="000000"/>
                <w:sz w:val="20"/>
                <w:szCs w:val="20"/>
              </w:rPr>
              <w:t>ection 4.1.1</w:t>
            </w:r>
          </w:p>
        </w:tc>
        <w:tc>
          <w:tcPr>
            <w:tcW w:w="1559" w:type="dxa"/>
            <w:shd w:val="clear" w:color="auto" w:fill="B8CCE4"/>
          </w:tcPr>
          <w:p w14:paraId="5607B023"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Acronym</w:t>
            </w:r>
          </w:p>
        </w:tc>
        <w:tc>
          <w:tcPr>
            <w:tcW w:w="5103" w:type="dxa"/>
            <w:shd w:val="clear" w:color="auto" w:fill="B8CCE4"/>
          </w:tcPr>
          <w:p w14:paraId="5607B024"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Score</w:t>
            </w:r>
          </w:p>
        </w:tc>
      </w:tr>
      <w:tr w:rsidR="00BD72E1" w14:paraId="5607B029" w14:textId="77777777">
        <w:trPr>
          <w:trHeight w:val="454"/>
        </w:trPr>
        <w:tc>
          <w:tcPr>
            <w:tcW w:w="3681" w:type="dxa"/>
            <w:shd w:val="clear" w:color="auto" w:fill="DBE5F1"/>
          </w:tcPr>
          <w:p w14:paraId="5607B026"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Habitat Area</w:t>
            </w:r>
          </w:p>
        </w:tc>
        <w:tc>
          <w:tcPr>
            <w:tcW w:w="1559" w:type="dxa"/>
          </w:tcPr>
          <w:p w14:paraId="5607B027" w14:textId="77777777" w:rsidR="00BD72E1" w:rsidRDefault="00253FA4">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HA</w:t>
            </w:r>
          </w:p>
        </w:tc>
        <w:tc>
          <w:tcPr>
            <w:tcW w:w="5103" w:type="dxa"/>
          </w:tcPr>
          <w:p w14:paraId="5607B028" w14:textId="77777777" w:rsidR="00BD72E1" w:rsidRDefault="00253FA4">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Number of hectares.</w:t>
            </w:r>
          </w:p>
        </w:tc>
      </w:tr>
      <w:tr w:rsidR="00A92BD3" w14:paraId="2D1A3383" w14:textId="77777777">
        <w:trPr>
          <w:trHeight w:val="454"/>
        </w:trPr>
        <w:tc>
          <w:tcPr>
            <w:tcW w:w="3681" w:type="dxa"/>
            <w:shd w:val="clear" w:color="auto" w:fill="DBE5F1"/>
          </w:tcPr>
          <w:p w14:paraId="5FCF3338" w14:textId="78A035A9" w:rsidR="00A92BD3" w:rsidRDefault="00A92BD3">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Property area</w:t>
            </w:r>
          </w:p>
        </w:tc>
        <w:tc>
          <w:tcPr>
            <w:tcW w:w="1559" w:type="dxa"/>
          </w:tcPr>
          <w:p w14:paraId="2AECC81B" w14:textId="2E301BA5" w:rsidR="00A92BD3" w:rsidRDefault="00A92BD3">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AR</w:t>
            </w:r>
          </w:p>
        </w:tc>
        <w:tc>
          <w:tcPr>
            <w:tcW w:w="5103" w:type="dxa"/>
          </w:tcPr>
          <w:p w14:paraId="58C588B3" w14:textId="2CA7E2D7" w:rsidR="00A92BD3" w:rsidRDefault="00A92BD3">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Num</w:t>
            </w:r>
            <w:r w:rsidR="004B2F96">
              <w:rPr>
                <w:rFonts w:ascii="Avenir" w:eastAsia="Avenir" w:hAnsi="Avenir" w:cs="Avenir"/>
                <w:color w:val="000000"/>
                <w:sz w:val="20"/>
                <w:szCs w:val="20"/>
              </w:rPr>
              <w:t xml:space="preserve">ber of </w:t>
            </w:r>
            <w:r w:rsidR="005E3D98">
              <w:rPr>
                <w:rFonts w:ascii="Avenir" w:eastAsia="Avenir" w:hAnsi="Avenir" w:cs="Avenir"/>
                <w:color w:val="000000"/>
                <w:sz w:val="20"/>
                <w:szCs w:val="20"/>
              </w:rPr>
              <w:t xml:space="preserve">total </w:t>
            </w:r>
            <w:r w:rsidR="004B2F96">
              <w:rPr>
                <w:rFonts w:ascii="Avenir" w:eastAsia="Avenir" w:hAnsi="Avenir" w:cs="Avenir"/>
                <w:color w:val="000000"/>
                <w:sz w:val="20"/>
                <w:szCs w:val="20"/>
              </w:rPr>
              <w:t>hectares</w:t>
            </w:r>
            <w:r w:rsidR="00B46FDA">
              <w:rPr>
                <w:rFonts w:ascii="Avenir" w:eastAsia="Avenir" w:hAnsi="Avenir" w:cs="Avenir"/>
                <w:color w:val="000000"/>
                <w:sz w:val="20"/>
                <w:szCs w:val="20"/>
              </w:rPr>
              <w:t>.</w:t>
            </w:r>
          </w:p>
        </w:tc>
      </w:tr>
    </w:tbl>
    <w:p w14:paraId="5607B02E" w14:textId="77777777" w:rsidR="00BD72E1" w:rsidRDefault="00BD72E1"/>
    <w:p w14:paraId="59981D84" w14:textId="77777777" w:rsidR="00F716B4" w:rsidRDefault="00F716B4"/>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686"/>
        <w:gridCol w:w="1559"/>
        <w:gridCol w:w="5103"/>
      </w:tblGrid>
      <w:tr w:rsidR="00BD72E1" w14:paraId="5607B033" w14:textId="77777777">
        <w:trPr>
          <w:trHeight w:val="454"/>
        </w:trPr>
        <w:tc>
          <w:tcPr>
            <w:tcW w:w="3686" w:type="dxa"/>
            <w:shd w:val="clear" w:color="auto" w:fill="B8CCE4"/>
          </w:tcPr>
          <w:p w14:paraId="5607B02F" w14:textId="3FB624E7" w:rsidR="00BD72E1" w:rsidRDefault="00253FA4">
            <w:pPr>
              <w:pBdr>
                <w:top w:val="nil"/>
                <w:left w:val="nil"/>
                <w:bottom w:val="nil"/>
                <w:right w:val="nil"/>
                <w:between w:val="nil"/>
              </w:pBdr>
              <w:jc w:val="center"/>
              <w:rPr>
                <w:rFonts w:ascii="Avenir" w:eastAsia="Avenir" w:hAnsi="Avenir" w:cs="Avenir"/>
                <w:b/>
                <w:color w:val="000000"/>
                <w:sz w:val="20"/>
                <w:szCs w:val="20"/>
              </w:rPr>
            </w:pPr>
            <w:bookmarkStart w:id="197" w:name="_heading=h.111kx3o" w:colFirst="0" w:colLast="0"/>
            <w:bookmarkEnd w:id="197"/>
            <w:r>
              <w:rPr>
                <w:rFonts w:ascii="Avenir" w:eastAsia="Avenir" w:hAnsi="Avenir" w:cs="Avenir"/>
                <w:b/>
                <w:color w:val="000000"/>
                <w:sz w:val="20"/>
                <w:szCs w:val="20"/>
              </w:rPr>
              <w:t xml:space="preserve">Species </w:t>
            </w:r>
            <w:r w:rsidR="00BA4664">
              <w:rPr>
                <w:rFonts w:ascii="Avenir" w:eastAsia="Avenir" w:hAnsi="Avenir" w:cs="Avenir"/>
                <w:b/>
                <w:color w:val="000000"/>
                <w:sz w:val="20"/>
                <w:szCs w:val="20"/>
              </w:rPr>
              <w:t>Populations</w:t>
            </w:r>
          </w:p>
          <w:p w14:paraId="5607B030" w14:textId="79A93508" w:rsidR="00BD72E1" w:rsidRDefault="00325382">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S</w:t>
            </w:r>
            <w:r w:rsidR="00253FA4">
              <w:rPr>
                <w:rFonts w:ascii="Avenir" w:eastAsia="Avenir" w:hAnsi="Avenir" w:cs="Avenir"/>
                <w:b/>
                <w:color w:val="000000"/>
                <w:sz w:val="20"/>
                <w:szCs w:val="20"/>
              </w:rPr>
              <w:t>ection 4.1.2</w:t>
            </w:r>
          </w:p>
        </w:tc>
        <w:tc>
          <w:tcPr>
            <w:tcW w:w="1559" w:type="dxa"/>
            <w:shd w:val="clear" w:color="auto" w:fill="B8CCE4"/>
          </w:tcPr>
          <w:p w14:paraId="5607B031"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Acronym</w:t>
            </w:r>
          </w:p>
        </w:tc>
        <w:tc>
          <w:tcPr>
            <w:tcW w:w="5103" w:type="dxa"/>
            <w:shd w:val="clear" w:color="auto" w:fill="B8CCE4"/>
          </w:tcPr>
          <w:p w14:paraId="5607B032"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Score</w:t>
            </w:r>
          </w:p>
        </w:tc>
      </w:tr>
      <w:tr w:rsidR="00BD72E1" w14:paraId="5607B037" w14:textId="77777777">
        <w:trPr>
          <w:trHeight w:val="454"/>
        </w:trPr>
        <w:tc>
          <w:tcPr>
            <w:tcW w:w="3686" w:type="dxa"/>
            <w:shd w:val="clear" w:color="auto" w:fill="DBE5F1"/>
          </w:tcPr>
          <w:p w14:paraId="5607B034" w14:textId="213A854E"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Presence or Absence</w:t>
            </w:r>
            <w:r w:rsidR="00F91465">
              <w:rPr>
                <w:rFonts w:ascii="Avenir" w:eastAsia="Avenir" w:hAnsi="Avenir" w:cs="Avenir"/>
                <w:b/>
                <w:color w:val="000000"/>
                <w:sz w:val="20"/>
                <w:szCs w:val="20"/>
              </w:rPr>
              <w:t xml:space="preserve"> data</w:t>
            </w:r>
          </w:p>
        </w:tc>
        <w:tc>
          <w:tcPr>
            <w:tcW w:w="1559" w:type="dxa"/>
          </w:tcPr>
          <w:p w14:paraId="5607B035" w14:textId="77777777" w:rsidR="00BD72E1" w:rsidRDefault="00253FA4">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PA</w:t>
            </w:r>
          </w:p>
        </w:tc>
        <w:tc>
          <w:tcPr>
            <w:tcW w:w="5103" w:type="dxa"/>
          </w:tcPr>
          <w:p w14:paraId="5607B036" w14:textId="77777777" w:rsidR="00BD72E1" w:rsidRDefault="00253FA4">
            <w:pPr>
              <w:pBdr>
                <w:top w:val="nil"/>
                <w:left w:val="nil"/>
                <w:bottom w:val="nil"/>
                <w:right w:val="nil"/>
                <w:between w:val="nil"/>
              </w:pBdr>
              <w:ind w:left="360"/>
              <w:jc w:val="center"/>
              <w:rPr>
                <w:rFonts w:ascii="Avenir" w:eastAsia="Avenir" w:hAnsi="Avenir" w:cs="Avenir"/>
                <w:color w:val="000000"/>
                <w:sz w:val="20"/>
                <w:szCs w:val="20"/>
              </w:rPr>
            </w:pPr>
            <w:r>
              <w:rPr>
                <w:rFonts w:ascii="Avenir" w:eastAsia="Avenir" w:hAnsi="Avenir" w:cs="Avenir"/>
                <w:color w:val="000000"/>
                <w:sz w:val="20"/>
                <w:szCs w:val="20"/>
              </w:rPr>
              <w:t>2 points when present.</w:t>
            </w:r>
          </w:p>
        </w:tc>
      </w:tr>
      <w:tr w:rsidR="00BD72E1" w14:paraId="5607B03B" w14:textId="77777777">
        <w:trPr>
          <w:trHeight w:val="454"/>
        </w:trPr>
        <w:tc>
          <w:tcPr>
            <w:tcW w:w="3686" w:type="dxa"/>
            <w:shd w:val="clear" w:color="auto" w:fill="DBE5F1"/>
          </w:tcPr>
          <w:p w14:paraId="5607B038"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Size of the population</w:t>
            </w:r>
          </w:p>
        </w:tc>
        <w:tc>
          <w:tcPr>
            <w:tcW w:w="1559" w:type="dxa"/>
          </w:tcPr>
          <w:p w14:paraId="5607B039" w14:textId="77777777" w:rsidR="00BD72E1" w:rsidRDefault="00253FA4">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SP</w:t>
            </w:r>
          </w:p>
        </w:tc>
        <w:tc>
          <w:tcPr>
            <w:tcW w:w="5103" w:type="dxa"/>
          </w:tcPr>
          <w:p w14:paraId="5607B03A" w14:textId="77777777" w:rsidR="00BD72E1" w:rsidRDefault="00253FA4">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1 point per individual in the area.</w:t>
            </w:r>
          </w:p>
        </w:tc>
      </w:tr>
      <w:tr w:rsidR="00BD72E1" w14:paraId="5607B03F" w14:textId="77777777">
        <w:trPr>
          <w:trHeight w:val="454"/>
        </w:trPr>
        <w:tc>
          <w:tcPr>
            <w:tcW w:w="3686" w:type="dxa"/>
            <w:shd w:val="clear" w:color="auto" w:fill="DBE5F1"/>
          </w:tcPr>
          <w:p w14:paraId="5607B03C"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lastRenderedPageBreak/>
              <w:t>Movement</w:t>
            </w:r>
          </w:p>
        </w:tc>
        <w:tc>
          <w:tcPr>
            <w:tcW w:w="1559" w:type="dxa"/>
          </w:tcPr>
          <w:p w14:paraId="5607B03D" w14:textId="77777777" w:rsidR="00BD72E1" w:rsidRDefault="00253FA4">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MO</w:t>
            </w:r>
          </w:p>
        </w:tc>
        <w:tc>
          <w:tcPr>
            <w:tcW w:w="5103" w:type="dxa"/>
          </w:tcPr>
          <w:p w14:paraId="5607B03E" w14:textId="77777777" w:rsidR="00BD72E1" w:rsidRDefault="00253FA4">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1 point per individual monitored in the area.</w:t>
            </w:r>
          </w:p>
        </w:tc>
      </w:tr>
    </w:tbl>
    <w:p w14:paraId="5607B040" w14:textId="77777777" w:rsidR="00BD72E1" w:rsidRDefault="00BD72E1">
      <w:pPr>
        <w:pBdr>
          <w:top w:val="nil"/>
          <w:left w:val="nil"/>
          <w:bottom w:val="nil"/>
          <w:right w:val="nil"/>
          <w:between w:val="nil"/>
        </w:pBdr>
        <w:rPr>
          <w:rFonts w:ascii="Avenir" w:eastAsia="Avenir" w:hAnsi="Avenir" w:cs="Avenir"/>
          <w:color w:val="000000"/>
        </w:rPr>
      </w:pPr>
    </w:p>
    <w:p w14:paraId="5607B041" w14:textId="6B6472D5" w:rsidR="00BD72E1" w:rsidRDefault="00253FA4">
      <w:pPr>
        <w:ind w:left="4"/>
      </w:pPr>
      <w:r>
        <w:t xml:space="preserve">The formula below considers the score obtained in each of the parameters arranged in this chapter in </w:t>
      </w:r>
      <w:r w:rsidR="00E04966">
        <w:t>S</w:t>
      </w:r>
      <w:r>
        <w:t>ections 4.1.1 and 4.1.2.</w:t>
      </w:r>
    </w:p>
    <w:p w14:paraId="5607B042" w14:textId="77777777" w:rsidR="00BD72E1" w:rsidRDefault="00BD72E1">
      <w:pPr>
        <w:pBdr>
          <w:top w:val="nil"/>
          <w:left w:val="nil"/>
          <w:bottom w:val="nil"/>
          <w:right w:val="nil"/>
          <w:between w:val="nil"/>
        </w:pBdr>
        <w:rPr>
          <w:rFonts w:ascii="Avenir" w:eastAsia="Avenir" w:hAnsi="Avenir" w:cs="Avenir"/>
          <w:color w:val="000000"/>
        </w:rPr>
      </w:pPr>
    </w:p>
    <w:p w14:paraId="5607B043" w14:textId="77777777" w:rsidR="00BD72E1" w:rsidRDefault="00253FA4">
      <w:pPr>
        <w:pBdr>
          <w:top w:val="nil"/>
          <w:left w:val="nil"/>
          <w:bottom w:val="nil"/>
          <w:right w:val="nil"/>
          <w:between w:val="nil"/>
        </w:pBdr>
        <w:rPr>
          <w:rFonts w:ascii="Avenir" w:eastAsia="Avenir" w:hAnsi="Avenir" w:cs="Avenir"/>
          <w:color w:val="000000"/>
        </w:rPr>
      </w:pPr>
      <w:r>
        <w:rPr>
          <w:rFonts w:ascii="Avenir" w:eastAsia="Avenir" w:hAnsi="Avenir" w:cs="Avenir"/>
          <w:color w:val="000000"/>
        </w:rPr>
        <w:t>The USH scoring shall be applied within the following equation:</w:t>
      </w:r>
    </w:p>
    <w:p w14:paraId="5607B044" w14:textId="77777777" w:rsidR="00BD72E1" w:rsidRDefault="00BD72E1">
      <w:pPr>
        <w:pBdr>
          <w:top w:val="nil"/>
          <w:left w:val="nil"/>
          <w:bottom w:val="nil"/>
          <w:right w:val="nil"/>
          <w:between w:val="nil"/>
        </w:pBdr>
        <w:rPr>
          <w:rFonts w:ascii="Avenir" w:eastAsia="Avenir" w:hAnsi="Avenir" w:cs="Avenir"/>
          <w:color w:val="000000"/>
        </w:rPr>
      </w:pPr>
    </w:p>
    <w:p w14:paraId="48F897A7" w14:textId="77777777" w:rsidR="00912544" w:rsidRPr="008B4851" w:rsidRDefault="00912544" w:rsidP="00912544">
      <w:pPr>
        <w:jc w:val="center"/>
        <w:rPr>
          <w:rFonts w:ascii="Avenir" w:eastAsia="Avenir" w:hAnsi="Avenir" w:cs="Avenir"/>
        </w:rPr>
      </w:pPr>
      <m:oMathPara>
        <m:oMath>
          <m:r>
            <w:rPr>
              <w:rFonts w:ascii="Cambria Math" w:eastAsia="Cambria Math" w:hAnsi="Cambria Math" w:cs="Cambria Math"/>
            </w:rPr>
            <m:t>USH=</m:t>
          </m:r>
          <m:d>
            <m:dPr>
              <m:ctrlPr>
                <w:rPr>
                  <w:rFonts w:ascii="Cambria Math" w:eastAsia="Cambria Math" w:hAnsi="Cambria Math" w:cs="Cambria Math"/>
                </w:rPr>
              </m:ctrlPr>
            </m:dPr>
            <m:e>
              <m:r>
                <w:rPr>
                  <w:rFonts w:ascii="Cambria Math" w:eastAsia="Cambria Math" w:hAnsi="Cambria Math" w:cs="Cambria Math"/>
                </w:rPr>
                <m:t>PA+SP+MO</m:t>
              </m:r>
            </m:e>
          </m:d>
          <m:r>
            <w:rPr>
              <w:rFonts w:ascii="Cambria Math" w:eastAsia="Cambria Math" w:hAnsi="Cambria Math" w:cs="Cambria Math"/>
            </w:rPr>
            <m:t>*HA</m:t>
          </m:r>
        </m:oMath>
      </m:oMathPara>
    </w:p>
    <w:p w14:paraId="5607B046" w14:textId="77777777" w:rsidR="00BD72E1" w:rsidRDefault="00BD72E1">
      <w:pPr>
        <w:jc w:val="center"/>
        <w:rPr>
          <w:rFonts w:ascii="Avenir" w:eastAsia="Avenir" w:hAnsi="Avenir" w:cs="Avenir"/>
        </w:rPr>
      </w:pPr>
    </w:p>
    <w:p w14:paraId="5607B047" w14:textId="77777777" w:rsidR="00BD72E1" w:rsidRDefault="00253FA4">
      <w:r>
        <w:rPr>
          <w:b/>
        </w:rPr>
        <w:t>USH</w:t>
      </w:r>
      <w:r>
        <w:t xml:space="preserve"> = Umbrella Species Health indicator.</w:t>
      </w:r>
    </w:p>
    <w:p w14:paraId="5607B049" w14:textId="77777777" w:rsidR="00BD72E1" w:rsidRDefault="00253FA4">
      <w:r>
        <w:rPr>
          <w:b/>
        </w:rPr>
        <w:t>HA</w:t>
      </w:r>
      <w:r>
        <w:t xml:space="preserve"> = Habitat Area.</w:t>
      </w:r>
    </w:p>
    <w:p w14:paraId="5607B04A" w14:textId="4892B677" w:rsidR="00BD72E1" w:rsidRDefault="00253FA4">
      <w:r>
        <w:rPr>
          <w:b/>
        </w:rPr>
        <w:t>SP</w:t>
      </w:r>
      <w:r>
        <w:t xml:space="preserve"> = Size of the population.</w:t>
      </w:r>
      <w:r w:rsidR="007F7D55">
        <w:t xml:space="preserve"> </w:t>
      </w:r>
    </w:p>
    <w:p w14:paraId="5607B04B" w14:textId="792758B4" w:rsidR="00BD72E1" w:rsidRDefault="00253FA4">
      <w:r>
        <w:rPr>
          <w:b/>
        </w:rPr>
        <w:t>PA</w:t>
      </w:r>
      <w:r>
        <w:t xml:space="preserve"> = Presence or Absence</w:t>
      </w:r>
      <w:r w:rsidR="00F91465">
        <w:t xml:space="preserve"> data</w:t>
      </w:r>
      <w:r>
        <w:t>.</w:t>
      </w:r>
    </w:p>
    <w:p w14:paraId="5607B04C" w14:textId="77777777" w:rsidR="00BD72E1" w:rsidRDefault="00253FA4">
      <w:r>
        <w:rPr>
          <w:b/>
        </w:rPr>
        <w:t>MO</w:t>
      </w:r>
      <w:r>
        <w:t xml:space="preserve"> = Movement.</w:t>
      </w:r>
    </w:p>
    <w:p w14:paraId="5607B04D" w14:textId="77777777" w:rsidR="00BD72E1" w:rsidRDefault="00BD72E1"/>
    <w:p w14:paraId="174FF232" w14:textId="6DD48285" w:rsidR="008565F1" w:rsidRDefault="00253FA4">
      <w:r w:rsidRPr="00EA1247">
        <w:rPr>
          <w:b/>
          <w:bCs/>
        </w:rPr>
        <w:t xml:space="preserve">If </w:t>
      </w:r>
      <w:r w:rsidR="00B3782F" w:rsidRPr="00EA1247">
        <w:rPr>
          <w:b/>
          <w:bCs/>
        </w:rPr>
        <w:t>there is no confirmation of the USp presence</w:t>
      </w:r>
      <w:r w:rsidR="003941E3" w:rsidRPr="00EA1247">
        <w:rPr>
          <w:b/>
          <w:bCs/>
        </w:rPr>
        <w:t xml:space="preserve"> (PA)</w:t>
      </w:r>
      <w:r w:rsidRPr="00EA1247">
        <w:rPr>
          <w:b/>
          <w:bCs/>
        </w:rPr>
        <w:t xml:space="preserve"> then the Project will not be eligible to continue in the validation and verification process of this Methodology.</w:t>
      </w:r>
      <w:r w:rsidRPr="008D6015">
        <w:t xml:space="preserve"> </w:t>
      </w:r>
    </w:p>
    <w:p w14:paraId="120524C2" w14:textId="77777777" w:rsidR="008565F1" w:rsidRDefault="008565F1"/>
    <w:p w14:paraId="5607B04E" w14:textId="0F00BED1" w:rsidR="00BD72E1" w:rsidRDefault="003941E3">
      <w:r>
        <w:t>Size of Population (</w:t>
      </w:r>
      <w:r w:rsidR="00F820AA">
        <w:t xml:space="preserve">SP) </w:t>
      </w:r>
      <w:r w:rsidR="00D06DC1">
        <w:t>can</w:t>
      </w:r>
      <w:r w:rsidR="00F820AA">
        <w:t xml:space="preserve">not be more than the </w:t>
      </w:r>
      <w:r w:rsidR="00D06DC1">
        <w:t xml:space="preserve">capacity of the </w:t>
      </w:r>
      <w:r w:rsidR="00F820AA">
        <w:t>territorial area specified at the umbrella specie guideline.</w:t>
      </w:r>
      <w:r w:rsidR="004B778D">
        <w:t xml:space="preserve"> For example, the jaguar has a territorial area of 100km² (10,000 ha) therefore if the habitat area has 50.000 ha</w:t>
      </w:r>
      <w:r w:rsidR="006C1E81">
        <w:t>, the maximum number of jaguar (SP) should be 5 individuals.</w:t>
      </w:r>
      <w:r w:rsidR="00253FA4">
        <w:br w:type="page"/>
      </w:r>
    </w:p>
    <w:p w14:paraId="5607B04F" w14:textId="2FA34594" w:rsidR="00BD72E1" w:rsidRDefault="00253FA4" w:rsidP="00B14BBB">
      <w:pPr>
        <w:pStyle w:val="Heading1"/>
        <w:numPr>
          <w:ilvl w:val="0"/>
          <w:numId w:val="44"/>
        </w:numPr>
        <w:jc w:val="left"/>
      </w:pPr>
      <w:bookmarkStart w:id="198" w:name="_Toc150440612"/>
      <w:r>
        <w:lastRenderedPageBreak/>
        <w:t xml:space="preserve">EVALUATING </w:t>
      </w:r>
      <w:r w:rsidR="004B13A6">
        <w:t xml:space="preserve">HABITAT </w:t>
      </w:r>
      <w:r w:rsidR="008F5C81">
        <w:t xml:space="preserve">QUALITY </w:t>
      </w:r>
      <w:r>
        <w:t>AND DEVELOPMENT OF THE MONITORING PLAN</w:t>
      </w:r>
      <w:bookmarkEnd w:id="198"/>
      <w:r>
        <w:t xml:space="preserve"> </w:t>
      </w:r>
    </w:p>
    <w:p w14:paraId="5607B050" w14:textId="77777777" w:rsidR="00BD72E1" w:rsidRDefault="00BD72E1"/>
    <w:p w14:paraId="5607B051" w14:textId="0F4859DF" w:rsidR="00BD72E1" w:rsidRDefault="00FB7EF6">
      <w:r>
        <w:t xml:space="preserve">Habitats with </w:t>
      </w:r>
      <w:r w:rsidR="002F6BED">
        <w:t>high quality</w:t>
      </w:r>
      <w:r>
        <w:t xml:space="preserve"> </w:t>
      </w:r>
      <w:sdt>
        <w:sdtPr>
          <w:tag w:val="goog_rdk_73"/>
          <w:id w:val="-2076193270"/>
        </w:sdtPr>
        <w:sdtContent/>
      </w:sdt>
      <w:r w:rsidR="00253FA4">
        <w:t xml:space="preserve">have </w:t>
      </w:r>
      <w:r w:rsidR="00D65AAF">
        <w:t xml:space="preserve">the </w:t>
      </w:r>
      <w:r w:rsidR="00253FA4">
        <w:t>ability to maintain</w:t>
      </w:r>
      <w:sdt>
        <w:sdtPr>
          <w:tag w:val="goog_rdk_74"/>
          <w:id w:val="-1882786364"/>
        </w:sdtPr>
        <w:sdtContent/>
      </w:sdt>
      <w:r w:rsidR="00253FA4">
        <w:t xml:space="preserve"> </w:t>
      </w:r>
      <w:r w:rsidR="00C64771">
        <w:t>their</w:t>
      </w:r>
      <w:r w:rsidR="00253FA4">
        <w:t xml:space="preserve"> structure (organization) and function (vigor) over time under external stress and maintain equilibrium (resilience). </w:t>
      </w:r>
      <w:r w:rsidR="008F5C81" w:rsidRPr="008F5C81">
        <w:t>Habitat Quality</w:t>
      </w:r>
      <w:r w:rsidR="00253FA4">
        <w:t xml:space="preserve"> represents the sustainability of an ecosystem as a whole that needs minimal external support through management measures</w:t>
      </w:r>
      <w:r w:rsidR="001D751A">
        <w:rPr>
          <w:rStyle w:val="FootnoteReference"/>
        </w:rPr>
        <w:footnoteReference w:id="56"/>
      </w:r>
      <w:r w:rsidR="00253FA4">
        <w:t>.</w:t>
      </w:r>
    </w:p>
    <w:p w14:paraId="5607B052" w14:textId="77777777" w:rsidR="00BD72E1" w:rsidRDefault="00BD72E1"/>
    <w:p w14:paraId="5607B05B" w14:textId="77BF8402" w:rsidR="00BD72E1" w:rsidRDefault="00253FA4">
      <w:r>
        <w:t xml:space="preserve">As </w:t>
      </w:r>
      <w:r w:rsidR="008F5C81">
        <w:t>h</w:t>
      </w:r>
      <w:r w:rsidR="008F5C81" w:rsidRPr="008F5C81">
        <w:t xml:space="preserve">abitat </w:t>
      </w:r>
      <w:r w:rsidR="008F5C81">
        <w:t>q</w:t>
      </w:r>
      <w:r w:rsidR="008F5C81" w:rsidRPr="008F5C81">
        <w:t>uality</w:t>
      </w:r>
      <w:r w:rsidR="008F5C81">
        <w:t xml:space="preserve"> </w:t>
      </w:r>
      <w:r>
        <w:t xml:space="preserve">cannot be measured or observed directly, surrogate measures (indicators) must be applied to assess it. These indicators must be supported by ecological principles and systems theory and must be suitable for applications at varied temporal and spatial </w:t>
      </w:r>
      <w:proofErr w:type="gramStart"/>
      <w:r>
        <w:t>scales.</w:t>
      </w:r>
      <w:r w:rsidR="001962F4" w:rsidRPr="001962F4">
        <w:t>The</w:t>
      </w:r>
      <w:proofErr w:type="gramEnd"/>
      <w:r w:rsidR="001962F4" w:rsidRPr="001962F4">
        <w:t xml:space="preserve"> EBVs parameters will also be used to assess </w:t>
      </w:r>
      <w:r w:rsidR="008F5C81">
        <w:t>h</w:t>
      </w:r>
      <w:r w:rsidR="008F5C81" w:rsidRPr="008F5C81">
        <w:t xml:space="preserve">abitat </w:t>
      </w:r>
      <w:r w:rsidR="008F5C81">
        <w:t>q</w:t>
      </w:r>
      <w:r w:rsidR="008F5C81" w:rsidRPr="008F5C81">
        <w:t>uality</w:t>
      </w:r>
      <w:r w:rsidR="00494E6B">
        <w:rPr>
          <w:vertAlign w:val="superscript"/>
        </w:rPr>
        <w:footnoteReference w:id="57"/>
      </w:r>
      <w:r w:rsidR="001962F4" w:rsidRPr="001962F4">
        <w:t>.</w:t>
      </w:r>
      <w:r>
        <w:t>Two classes of EBV will be considered:</w:t>
      </w:r>
    </w:p>
    <w:p w14:paraId="5607B05C" w14:textId="77777777" w:rsidR="00BD72E1" w:rsidRPr="008D6015" w:rsidRDefault="00BD72E1">
      <w:pPr>
        <w:pBdr>
          <w:top w:val="nil"/>
          <w:left w:val="nil"/>
          <w:bottom w:val="nil"/>
          <w:right w:val="nil"/>
          <w:between w:val="nil"/>
        </w:pBdr>
        <w:tabs>
          <w:tab w:val="left" w:pos="1320"/>
        </w:tabs>
        <w:spacing w:before="34"/>
        <w:rPr>
          <w:rFonts w:eastAsia="Avenir" w:cs="Avenir"/>
          <w:color w:val="000000"/>
        </w:rPr>
      </w:pPr>
    </w:p>
    <w:p w14:paraId="5607B05D" w14:textId="77777777" w:rsidR="00BD72E1" w:rsidRPr="00342709" w:rsidRDefault="00253FA4">
      <w:pPr>
        <w:numPr>
          <w:ilvl w:val="0"/>
          <w:numId w:val="40"/>
        </w:numPr>
        <w:pBdr>
          <w:top w:val="nil"/>
          <w:left w:val="nil"/>
          <w:bottom w:val="nil"/>
          <w:right w:val="nil"/>
          <w:between w:val="nil"/>
        </w:pBdr>
      </w:pPr>
      <w:r w:rsidRPr="008D6015">
        <w:rPr>
          <w:rFonts w:eastAsia="Avenir" w:cs="Avenir"/>
          <w:color w:val="000000"/>
        </w:rPr>
        <w:t>Community composition</w:t>
      </w:r>
    </w:p>
    <w:p w14:paraId="5607B05E" w14:textId="77777777" w:rsidR="00BD72E1" w:rsidRPr="00342709" w:rsidRDefault="00253FA4">
      <w:pPr>
        <w:numPr>
          <w:ilvl w:val="0"/>
          <w:numId w:val="40"/>
        </w:numPr>
        <w:pBdr>
          <w:top w:val="nil"/>
          <w:left w:val="nil"/>
          <w:bottom w:val="nil"/>
          <w:right w:val="nil"/>
          <w:between w:val="nil"/>
        </w:pBdr>
      </w:pPr>
      <w:r w:rsidRPr="008D6015">
        <w:rPr>
          <w:rFonts w:eastAsia="Avenir" w:cs="Avenir"/>
          <w:color w:val="000000"/>
        </w:rPr>
        <w:t xml:space="preserve">Ecosystem functioning </w:t>
      </w:r>
    </w:p>
    <w:p w14:paraId="5607B05F" w14:textId="77777777" w:rsidR="00BD72E1" w:rsidRPr="008D6015" w:rsidRDefault="00BD72E1">
      <w:pPr>
        <w:pBdr>
          <w:top w:val="nil"/>
          <w:left w:val="nil"/>
          <w:bottom w:val="nil"/>
          <w:right w:val="nil"/>
          <w:between w:val="nil"/>
        </w:pBdr>
        <w:tabs>
          <w:tab w:val="left" w:pos="1320"/>
        </w:tabs>
        <w:spacing w:before="34"/>
        <w:ind w:left="567"/>
        <w:rPr>
          <w:rFonts w:eastAsia="Avenir" w:cs="Avenir"/>
          <w:color w:val="000000"/>
        </w:rPr>
      </w:pPr>
    </w:p>
    <w:p w14:paraId="5607B060" w14:textId="2E18DC0A" w:rsidR="00BD72E1" w:rsidRPr="00342709" w:rsidRDefault="00253FA4">
      <w:r w:rsidRPr="00342709">
        <w:t>From these classes, specific EBVs were chosen to provid</w:t>
      </w:r>
      <w:r w:rsidR="00975466" w:rsidRPr="00342709">
        <w:t>e</w:t>
      </w:r>
      <w:r w:rsidRPr="00342709">
        <w:t xml:space="preserve"> the </w:t>
      </w:r>
      <w:proofErr w:type="gramStart"/>
      <w:r w:rsidRPr="00342709">
        <w:t>Methodology  an</w:t>
      </w:r>
      <w:proofErr w:type="gramEnd"/>
      <w:r w:rsidRPr="00342709">
        <w:t xml:space="preserve"> accessible framework for monitoring: </w:t>
      </w:r>
    </w:p>
    <w:p w14:paraId="5607B061" w14:textId="77777777" w:rsidR="00BD72E1" w:rsidRPr="00342709" w:rsidRDefault="00BD72E1"/>
    <w:p w14:paraId="5607B062" w14:textId="77777777" w:rsidR="00BD72E1" w:rsidRPr="00342709" w:rsidRDefault="00253FA4">
      <w:pPr>
        <w:numPr>
          <w:ilvl w:val="0"/>
          <w:numId w:val="40"/>
        </w:numPr>
        <w:pBdr>
          <w:top w:val="nil"/>
          <w:left w:val="nil"/>
          <w:bottom w:val="nil"/>
          <w:right w:val="nil"/>
          <w:between w:val="nil"/>
        </w:pBdr>
      </w:pPr>
      <w:r w:rsidRPr="008D6015">
        <w:rPr>
          <w:rFonts w:eastAsia="Avenir" w:cs="Avenir"/>
          <w:color w:val="000000" w:themeColor="text1"/>
        </w:rPr>
        <w:t>Community composition, characterized by the</w:t>
      </w:r>
    </w:p>
    <w:p w14:paraId="5607B064" w14:textId="73466483" w:rsidR="00BD72E1" w:rsidRPr="00342709" w:rsidRDefault="00AC1AE2">
      <w:pPr>
        <w:numPr>
          <w:ilvl w:val="0"/>
          <w:numId w:val="40"/>
        </w:numPr>
        <w:pBdr>
          <w:top w:val="nil"/>
          <w:left w:val="nil"/>
          <w:bottom w:val="nil"/>
          <w:right w:val="nil"/>
          <w:between w:val="nil"/>
        </w:pBdr>
      </w:pPr>
      <w:r w:rsidRPr="008D6015">
        <w:rPr>
          <w:rFonts w:eastAsia="Avenir" w:cs="Avenir"/>
          <w:color w:val="000000" w:themeColor="text1"/>
        </w:rPr>
        <w:t xml:space="preserve"> Taxo</w:t>
      </w:r>
      <w:r w:rsidR="000E580F" w:rsidRPr="008D6015">
        <w:rPr>
          <w:rFonts w:eastAsia="Avenir" w:cs="Avenir"/>
          <w:color w:val="000000" w:themeColor="text1"/>
        </w:rPr>
        <w:t>no</w:t>
      </w:r>
      <w:r w:rsidRPr="008D6015">
        <w:rPr>
          <w:rFonts w:eastAsia="Avenir" w:cs="Avenir"/>
          <w:color w:val="000000" w:themeColor="text1"/>
        </w:rPr>
        <w:t>mic diversity</w:t>
      </w:r>
      <w:r w:rsidR="00253FA4" w:rsidRPr="008D6015">
        <w:rPr>
          <w:rFonts w:eastAsia="Avenir" w:cs="Avenir"/>
          <w:color w:val="000000" w:themeColor="text1"/>
        </w:rPr>
        <w:t>Ecosystem functioning, characterized by the</w:t>
      </w:r>
    </w:p>
    <w:p w14:paraId="725519D6" w14:textId="51A688E1" w:rsidR="009F3C2A" w:rsidRDefault="00253FA4">
      <w:r w:rsidRPr="008D6015">
        <w:rPr>
          <w:rFonts w:eastAsia="Avenir" w:cs="Avenir"/>
          <w:color w:val="000000" w:themeColor="text1"/>
        </w:rPr>
        <w:t>Ecosystem disturbance</w:t>
      </w:r>
    </w:p>
    <w:p w14:paraId="7D551B6B" w14:textId="5CD2131B" w:rsidR="00AB21CE" w:rsidRDefault="00253FA4" w:rsidP="00AB21CE">
      <w:pPr>
        <w:rPr>
          <w:highlight w:val="white"/>
        </w:rPr>
      </w:pPr>
      <w:r>
        <w:t xml:space="preserve">This chapter presents parameters of the </w:t>
      </w:r>
      <w:r w:rsidR="000645C9">
        <w:t>HQ</w:t>
      </w:r>
      <w:r>
        <w:t>indicator and scoring method. This Methodology provides the framework for U</w:t>
      </w:r>
      <w:r w:rsidR="00251A52">
        <w:t>s</w:t>
      </w:r>
      <w:r>
        <w:t xml:space="preserve">p conservation projects to maintain monitoring practices of the </w:t>
      </w:r>
      <w:r w:rsidR="000645C9">
        <w:t>HQ</w:t>
      </w:r>
      <w:r>
        <w:t xml:space="preserve">throughout the Project Timeline, </w:t>
      </w:r>
      <w:r>
        <w:rPr>
          <w:b/>
        </w:rPr>
        <w:t xml:space="preserve">creating continuous production of scientific knowledge, enhancing data about </w:t>
      </w:r>
      <w:r w:rsidR="000645C9">
        <w:rPr>
          <w:b/>
        </w:rPr>
        <w:t>HQ</w:t>
      </w:r>
      <w:r>
        <w:rPr>
          <w:b/>
        </w:rPr>
        <w:t xml:space="preserve">, and offering important inputs for conservation strategies across diverse bioregions and landscapes. </w:t>
      </w:r>
      <w:r>
        <w:rPr>
          <w:highlight w:val="white"/>
        </w:rPr>
        <w:t xml:space="preserve">All the data produced considering </w:t>
      </w:r>
      <w:r w:rsidR="000645C9">
        <w:rPr>
          <w:highlight w:val="white"/>
        </w:rPr>
        <w:t>HQ</w:t>
      </w:r>
      <w:r>
        <w:rPr>
          <w:highlight w:val="white"/>
        </w:rPr>
        <w:t>shall be reported annually or biannually in the Monitoring Reports.</w:t>
      </w:r>
      <w:r w:rsidR="00AB21CE">
        <w:t xml:space="preserve"> </w:t>
      </w:r>
      <w:r w:rsidR="00AB21CE">
        <w:rPr>
          <w:highlight w:val="white"/>
        </w:rPr>
        <w:t xml:space="preserve">All data produced </w:t>
      </w:r>
      <w:r w:rsidR="00342709">
        <w:rPr>
          <w:highlight w:val="white"/>
        </w:rPr>
        <w:t xml:space="preserve">shall </w:t>
      </w:r>
      <w:r w:rsidR="00AB21CE">
        <w:rPr>
          <w:highlight w:val="white"/>
        </w:rPr>
        <w:t xml:space="preserve">be shared in a public database online. </w:t>
      </w:r>
    </w:p>
    <w:p w14:paraId="4D55975B" w14:textId="77777777" w:rsidR="00BD2D6B" w:rsidRDefault="00BD2D6B"/>
    <w:p w14:paraId="69F35731" w14:textId="77777777" w:rsidR="00BD2D6B" w:rsidRDefault="00BD2D6B"/>
    <w:p w14:paraId="5607B068" w14:textId="77777777" w:rsidR="00BD72E1" w:rsidRDefault="00253FA4">
      <w:pPr>
        <w:pStyle w:val="Heading2"/>
        <w:numPr>
          <w:ilvl w:val="1"/>
          <w:numId w:val="44"/>
        </w:numPr>
      </w:pPr>
      <w:bookmarkStart w:id="199" w:name="_Toc150440613"/>
      <w:r>
        <w:t>COMMUNITY COMPOSITION</w:t>
      </w:r>
      <w:bookmarkEnd w:id="199"/>
    </w:p>
    <w:p w14:paraId="72BF1DC9" w14:textId="77777777" w:rsidR="002B25B0" w:rsidRDefault="002B25B0" w:rsidP="009D277C"/>
    <w:p w14:paraId="45E58381" w14:textId="00A2D651" w:rsidR="00086A3F" w:rsidRDefault="00086A3F" w:rsidP="00086A3F">
      <w:r>
        <w:t xml:space="preserve">The term community means a set </w:t>
      </w:r>
      <w:r w:rsidR="00153FB1">
        <w:t>of species</w:t>
      </w:r>
      <w:r>
        <w:t xml:space="preserve"> that occur in the same place and that can interact strongly as consumers and resources or as competitors. Understanding how communities vary from place to place is the first step in understanding the processes that influence the structure and functioning of ecological systems.</w:t>
      </w:r>
      <w:r w:rsidR="00A60926">
        <w:t xml:space="preserve"> </w:t>
      </w:r>
      <w:r>
        <w:t xml:space="preserve">The focus of this Methodology is </w:t>
      </w:r>
      <w:r w:rsidR="427987EA">
        <w:t>to evaluate</w:t>
      </w:r>
      <w:r>
        <w:t xml:space="preserve"> the community composition through </w:t>
      </w:r>
      <w:r w:rsidR="1235BBC6">
        <w:t>the</w:t>
      </w:r>
      <w:r>
        <w:t>parameter</w:t>
      </w:r>
      <w:r w:rsidR="0B14F236">
        <w:t xml:space="preserve"> of</w:t>
      </w:r>
      <w:r w:rsidR="00140CD9">
        <w:t>taxonomic diversity</w:t>
      </w:r>
      <w:r>
        <w:t xml:space="preserve">. Knowing the </w:t>
      </w:r>
      <w:r w:rsidR="009731CC">
        <w:t>taxonomic di</w:t>
      </w:r>
      <w:r w:rsidR="00826AA5">
        <w:t>versity</w:t>
      </w:r>
      <w:r>
        <w:t xml:space="preserve"> in the Property Area helps to understand which species are being influenced by the presence of the </w:t>
      </w:r>
      <w:r w:rsidR="00505807">
        <w:t>USp</w:t>
      </w:r>
      <w:r>
        <w:t>.</w:t>
      </w:r>
    </w:p>
    <w:p w14:paraId="349B94C0" w14:textId="77777777" w:rsidR="00086A3F" w:rsidRDefault="00086A3F" w:rsidP="009D277C"/>
    <w:p w14:paraId="5607B069" w14:textId="77777777" w:rsidR="00BD72E1" w:rsidRDefault="00BD72E1"/>
    <w:p w14:paraId="5607B06A" w14:textId="0204A132" w:rsidR="00BD72E1" w:rsidRDefault="00253FA4">
      <w:pPr>
        <w:pStyle w:val="Heading3"/>
      </w:pPr>
      <w:bookmarkStart w:id="200" w:name="_Toc150440614"/>
      <w:r>
        <w:lastRenderedPageBreak/>
        <w:t xml:space="preserve">5.1.2 </w:t>
      </w:r>
      <w:r w:rsidR="00057538">
        <w:t>TA</w:t>
      </w:r>
      <w:r w:rsidR="003C4E1A">
        <w:t>XONOMIC DIVERSITY</w:t>
      </w:r>
      <w:bookmarkEnd w:id="200"/>
    </w:p>
    <w:p w14:paraId="5607B06B" w14:textId="77777777" w:rsidR="00BD72E1" w:rsidRDefault="00BD72E1" w:rsidP="009D277C"/>
    <w:p w14:paraId="5607B06D" w14:textId="77777777" w:rsidR="00BD72E1" w:rsidRDefault="00BD72E1"/>
    <w:p w14:paraId="599FA9B4" w14:textId="2CE60A00" w:rsidR="00BC4C2B" w:rsidRDefault="00F578DD">
      <w:r w:rsidRPr="00F578DD">
        <w:t>Taxonomic diversity is quantitatively measured using t</w:t>
      </w:r>
      <w:r w:rsidR="00002E72">
        <w:t>wo</w:t>
      </w:r>
      <w:r w:rsidRPr="00F578DD">
        <w:t xml:space="preserve"> parameters: 1) species richness, that is, the number of species,</w:t>
      </w:r>
      <w:r w:rsidR="00002E72">
        <w:t xml:space="preserve"> and</w:t>
      </w:r>
      <w:r w:rsidRPr="00F578DD">
        <w:t xml:space="preserve"> 2)</w:t>
      </w:r>
      <w:r w:rsidR="00002E72">
        <w:t xml:space="preserve"> </w:t>
      </w:r>
      <w:r w:rsidRPr="00F578DD">
        <w:t xml:space="preserve">diversity of species, that is, indices that describe the relationship between richness and the distribution of relative abundance of species in </w:t>
      </w:r>
      <w:r w:rsidR="00B87E70">
        <w:t>the habitat area</w:t>
      </w:r>
      <w:r w:rsidR="00C0415E">
        <w:rPr>
          <w:vertAlign w:val="superscript"/>
        </w:rPr>
        <w:footnoteReference w:id="58"/>
      </w:r>
      <w:r w:rsidRPr="00F578DD">
        <w:t>.</w:t>
      </w:r>
      <w:r w:rsidR="001D75E9">
        <w:t xml:space="preserve"> </w:t>
      </w:r>
      <w:r w:rsidR="00086D43" w:rsidRPr="00086D43">
        <w:t xml:space="preserve">Diversity indices assess, in addition to richness, the dominance or rarity of species in </w:t>
      </w:r>
      <w:r w:rsidR="00B00A75">
        <w:t xml:space="preserve">the </w:t>
      </w:r>
      <w:r w:rsidR="00322252" w:rsidRPr="00086D43">
        <w:t>community</w:t>
      </w:r>
      <w:r w:rsidR="00086D43" w:rsidRPr="00086D43">
        <w:t>. The two most used diversity indices are:</w:t>
      </w:r>
    </w:p>
    <w:p w14:paraId="3827E71C" w14:textId="77777777" w:rsidR="00B87E70" w:rsidRDefault="00B87E70"/>
    <w:p w14:paraId="16EB7239" w14:textId="29F577F5" w:rsidR="00D466E1" w:rsidRDefault="00D466E1" w:rsidP="00D466E1">
      <w:r>
        <w:t>Shannon-Wiener Index</w:t>
      </w:r>
      <w:r w:rsidR="00C57D66">
        <w:t xml:space="preserve"> (H’)</w:t>
      </w:r>
    </w:p>
    <w:p w14:paraId="6189C45B" w14:textId="77777777" w:rsidR="00D466E1" w:rsidRDefault="00D466E1" w:rsidP="00D466E1"/>
    <w:p w14:paraId="410D7266" w14:textId="7D3EB41E" w:rsidR="00B87E70" w:rsidRDefault="00D466E1" w:rsidP="00D466E1">
      <w:r>
        <w:t>Quantifies the uncertainty associated with predicting the identity of a species given the number of species and the distribution of abundance for each species. This index is more sensitive to changes in rare species in the community.</w:t>
      </w:r>
    </w:p>
    <w:p w14:paraId="7518D2A6" w14:textId="77777777" w:rsidR="00EC54BF" w:rsidRDefault="00EC54BF" w:rsidP="00D466E1"/>
    <w:p w14:paraId="7BFDCDC5" w14:textId="4D190C19" w:rsidR="00EC54BF" w:rsidRDefault="00000000" w:rsidP="00D466E1">
      <m:oMathPara>
        <m:oMath>
          <m:sSup>
            <m:sSupPr>
              <m:ctrlPr>
                <w:rPr>
                  <w:rFonts w:ascii="Cambria Math" w:hAnsi="Cambria Math"/>
                </w:rPr>
              </m:ctrlPr>
            </m:sSupPr>
            <m:e>
              <m:r>
                <m:rPr>
                  <m:sty m:val="p"/>
                </m:rPr>
                <w:rPr>
                  <w:rFonts w:ascii="Cambria Math" w:hAnsi="Cambria Math"/>
                </w:rPr>
                <m:t>H</m:t>
              </m:r>
            </m:e>
            <m:sup>
              <m:r>
                <w:rPr>
                  <w:rFonts w:ascii="Cambria Math" w:hAnsi="Cambria Math"/>
                </w:rPr>
                <m:t>'</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S</m:t>
              </m:r>
            </m:sup>
            <m:e>
              <m:r>
                <w:rPr>
                  <w:rFonts w:ascii="Cambria Math" w:hAnsi="Cambria Math"/>
                </w:rPr>
                <m:t>pi*lnpi</m:t>
              </m:r>
            </m:e>
          </m:nary>
        </m:oMath>
      </m:oMathPara>
    </w:p>
    <w:p w14:paraId="54A821F5" w14:textId="77777777" w:rsidR="00F578DD" w:rsidRDefault="00F578DD"/>
    <w:p w14:paraId="7AB75184" w14:textId="77777777" w:rsidR="008017CE" w:rsidRPr="008017CE" w:rsidRDefault="008017CE" w:rsidP="008017CE">
      <w:pPr>
        <w:rPr>
          <w:bCs/>
        </w:rPr>
      </w:pPr>
      <w:r w:rsidRPr="008017CE">
        <w:rPr>
          <w:bCs/>
        </w:rPr>
        <w:t>where:</w:t>
      </w:r>
    </w:p>
    <w:p w14:paraId="65BF2651" w14:textId="77777777" w:rsidR="008017CE" w:rsidRPr="008017CE" w:rsidRDefault="008017CE" w:rsidP="008017CE">
      <w:pPr>
        <w:rPr>
          <w:bCs/>
        </w:rPr>
      </w:pPr>
    </w:p>
    <w:p w14:paraId="3B9193AE" w14:textId="73542ADF" w:rsidR="008017CE" w:rsidRDefault="00000000" w:rsidP="008017CE">
      <w:pPr>
        <w:rPr>
          <w:bCs/>
        </w:rPr>
      </w:pPr>
      <m:oMath>
        <m:sSup>
          <m:sSupPr>
            <m:ctrlPr>
              <w:rPr>
                <w:rFonts w:ascii="Cambria Math" w:hAnsi="Cambria Math"/>
              </w:rPr>
            </m:ctrlPr>
          </m:sSupPr>
          <m:e>
            <m:r>
              <m:rPr>
                <m:sty m:val="p"/>
              </m:rPr>
              <w:rPr>
                <w:rFonts w:ascii="Cambria Math" w:hAnsi="Cambria Math"/>
              </w:rPr>
              <m:t>H</m:t>
            </m:r>
          </m:e>
          <m:sup>
            <m:r>
              <w:rPr>
                <w:rFonts w:ascii="Cambria Math" w:hAnsi="Cambria Math"/>
              </w:rPr>
              <m:t>'</m:t>
            </m:r>
          </m:sup>
        </m:sSup>
      </m:oMath>
      <w:r w:rsidR="008017CE" w:rsidRPr="008017CE">
        <w:rPr>
          <w:bCs/>
        </w:rPr>
        <w:t xml:space="preserve"> = does not have a maximum value and its interpretation is comparative, with higher values indicating greater diversity</w:t>
      </w:r>
      <w:r w:rsidR="009B5D6D">
        <w:rPr>
          <w:bCs/>
        </w:rPr>
        <w:t>.</w:t>
      </w:r>
    </w:p>
    <w:p w14:paraId="36FDB7B1" w14:textId="77777777" w:rsidR="008017CE" w:rsidRDefault="008017CE" w:rsidP="008017CE"/>
    <w:p w14:paraId="712DEAE2" w14:textId="69C92058" w:rsidR="008017CE" w:rsidRPr="008017CE" w:rsidRDefault="008017CE" w:rsidP="008017CE">
      <w:pPr>
        <w:rPr>
          <w:bCs/>
        </w:rPr>
      </w:pPr>
      <m:oMath>
        <m:r>
          <w:rPr>
            <w:rFonts w:ascii="Cambria Math" w:hAnsi="Cambria Math"/>
          </w:rPr>
          <m:t>pi</m:t>
        </m:r>
      </m:oMath>
      <w:r w:rsidRPr="008017CE">
        <w:rPr>
          <w:bCs/>
        </w:rPr>
        <w:t xml:space="preserve"> = relative abundance of each species, calculated as the proportion of individuals of a species to the total number of individuals in the community</w:t>
      </w:r>
      <w:r w:rsidR="009B5D6D">
        <w:rPr>
          <w:bCs/>
        </w:rPr>
        <w:t>.</w:t>
      </w:r>
    </w:p>
    <w:p w14:paraId="0998CACE" w14:textId="3D95E01F" w:rsidR="008017CE" w:rsidRPr="008017CE" w:rsidRDefault="009B5D6D" w:rsidP="008017CE">
      <w:pPr>
        <w:rPr>
          <w:bCs/>
        </w:rPr>
      </w:pPr>
      <m:oMath>
        <m:r>
          <w:rPr>
            <w:rFonts w:ascii="Cambria Math" w:hAnsi="Cambria Math"/>
          </w:rPr>
          <m:t>ln</m:t>
        </m:r>
      </m:oMath>
      <w:r w:rsidR="008017CE" w:rsidRPr="008017CE">
        <w:rPr>
          <w:bCs/>
        </w:rPr>
        <w:t xml:space="preserve"> = natural logarithm, but other logarithmic bases can be used</w:t>
      </w:r>
      <w:r>
        <w:rPr>
          <w:bCs/>
        </w:rPr>
        <w:t>.</w:t>
      </w:r>
    </w:p>
    <w:p w14:paraId="06631DE9" w14:textId="77777777" w:rsidR="00DE7058" w:rsidRDefault="00DE7058" w:rsidP="00643F39">
      <w:pPr>
        <w:rPr>
          <w:bCs/>
        </w:rPr>
      </w:pPr>
    </w:p>
    <w:p w14:paraId="755E6FB1" w14:textId="77777777" w:rsidR="00A84635" w:rsidRDefault="00A84635" w:rsidP="00643F39">
      <w:pPr>
        <w:rPr>
          <w:bCs/>
        </w:rPr>
      </w:pPr>
    </w:p>
    <w:p w14:paraId="40AD7D04" w14:textId="02D84A14" w:rsidR="00202CCF" w:rsidRPr="00202CCF" w:rsidRDefault="00202CCF" w:rsidP="00202CCF">
      <w:pPr>
        <w:rPr>
          <w:bCs/>
        </w:rPr>
      </w:pPr>
      <w:r w:rsidRPr="00202CCF">
        <w:rPr>
          <w:bCs/>
        </w:rPr>
        <w:t>Simpson Index</w:t>
      </w:r>
      <w:r w:rsidR="001E54F2">
        <w:rPr>
          <w:bCs/>
        </w:rPr>
        <w:t xml:space="preserve"> (D)</w:t>
      </w:r>
    </w:p>
    <w:p w14:paraId="5AA1DD1D" w14:textId="77777777" w:rsidR="00202CCF" w:rsidRPr="00202CCF" w:rsidRDefault="00202CCF" w:rsidP="00202CCF">
      <w:pPr>
        <w:rPr>
          <w:bCs/>
        </w:rPr>
      </w:pPr>
    </w:p>
    <w:p w14:paraId="015CB5F2" w14:textId="64AB81B1" w:rsidR="00A84635" w:rsidRDefault="00202CCF" w:rsidP="00202CCF">
      <w:pPr>
        <w:rPr>
          <w:bCs/>
        </w:rPr>
      </w:pPr>
      <w:r w:rsidRPr="00202CCF">
        <w:rPr>
          <w:bCs/>
        </w:rPr>
        <w:t xml:space="preserve">Quantifies the probability that two individuals randomly removed from the community belong to the same species. This index is </w:t>
      </w:r>
      <w:r w:rsidR="00751791" w:rsidRPr="00202CCF">
        <w:rPr>
          <w:bCs/>
        </w:rPr>
        <w:t>a</w:t>
      </w:r>
      <w:r w:rsidRPr="00202CCF">
        <w:rPr>
          <w:bCs/>
        </w:rPr>
        <w:t xml:space="preserve"> measure of dominance.</w:t>
      </w:r>
    </w:p>
    <w:p w14:paraId="4080A57B" w14:textId="77777777" w:rsidR="00C20773" w:rsidRDefault="00C20773" w:rsidP="00202CCF">
      <w:pPr>
        <w:rPr>
          <w:bCs/>
        </w:rPr>
      </w:pPr>
    </w:p>
    <w:p w14:paraId="04E8EB59" w14:textId="753CF9FE" w:rsidR="00C20773" w:rsidRDefault="006F3C71" w:rsidP="00202CCF">
      <w:pPr>
        <w:rPr>
          <w:bCs/>
        </w:rPr>
      </w:pPr>
      <m:oMathPara>
        <m:oMath>
          <m:r>
            <m:rPr>
              <m:sty m:val="p"/>
            </m:rPr>
            <w:rPr>
              <w:rFonts w:ascii="Cambria Math" w:hAnsi="Cambria Math"/>
            </w:rPr>
            <m:t>D</m:t>
          </m:r>
          <m:r>
            <w:rPr>
              <w:rFonts w:ascii="Cambria Math" w:eastAsia="Cambria Math" w:hAnsi="Cambria Math" w:cs="Cambria Math"/>
            </w:rPr>
            <m:t>=</m:t>
          </m:r>
          <m:nary>
            <m:naryPr>
              <m:chr m:val="∑"/>
              <m:grow m:val="1"/>
              <m:ctrlPr>
                <w:rPr>
                  <w:rFonts w:ascii="Cambria Math" w:hAnsi="Cambria Math"/>
                  <w:bCs/>
                </w:rPr>
              </m:ctrlPr>
            </m:naryPr>
            <m:sub>
              <m:r>
                <w:rPr>
                  <w:rFonts w:ascii="Cambria Math" w:eastAsia="Cambria Math" w:hAnsi="Cambria Math" w:cs="Cambria Math"/>
                </w:rPr>
                <m:t>i =1</m:t>
              </m:r>
            </m:sub>
            <m:sup>
              <m:r>
                <w:rPr>
                  <w:rFonts w:ascii="Cambria Math" w:eastAsia="Cambria Math" w:hAnsi="Cambria Math" w:cs="Cambria Math"/>
                </w:rPr>
                <m:t>S</m:t>
              </m:r>
            </m:sup>
            <m:e>
              <m:sSup>
                <m:sSupPr>
                  <m:ctrlPr>
                    <w:rPr>
                      <w:rFonts w:ascii="Cambria Math" w:hAnsi="Cambria Math"/>
                      <w:bCs/>
                    </w:rPr>
                  </m:ctrlPr>
                </m:sSupPr>
                <m:e>
                  <m:r>
                    <w:rPr>
                      <w:rFonts w:ascii="Cambria Math" w:hAnsi="Cambria Math"/>
                    </w:rPr>
                    <m:t>pi</m:t>
                  </m:r>
                </m:e>
                <m:sup>
                  <m:r>
                    <w:rPr>
                      <w:rFonts w:ascii="Cambria Math" w:eastAsia="Cambria Math" w:hAnsi="Cambria Math" w:cs="Cambria Math"/>
                    </w:rPr>
                    <m:t>2</m:t>
                  </m:r>
                </m:sup>
              </m:sSup>
            </m:e>
          </m:nary>
        </m:oMath>
      </m:oMathPara>
    </w:p>
    <w:p w14:paraId="7C8E6CDC" w14:textId="77777777" w:rsidR="00A84635" w:rsidRDefault="00A84635" w:rsidP="00643F39">
      <w:pPr>
        <w:rPr>
          <w:bCs/>
        </w:rPr>
      </w:pPr>
    </w:p>
    <w:p w14:paraId="5FB63398" w14:textId="77777777" w:rsidR="00327DFE" w:rsidRPr="00327DFE" w:rsidRDefault="00327DFE" w:rsidP="00327DFE">
      <w:pPr>
        <w:rPr>
          <w:bCs/>
        </w:rPr>
      </w:pPr>
      <w:r w:rsidRPr="00327DFE">
        <w:rPr>
          <w:bCs/>
        </w:rPr>
        <w:t>where:</w:t>
      </w:r>
    </w:p>
    <w:p w14:paraId="6BE64820" w14:textId="77777777" w:rsidR="00327DFE" w:rsidRPr="00327DFE" w:rsidRDefault="00327DFE" w:rsidP="00327DFE">
      <w:pPr>
        <w:rPr>
          <w:bCs/>
        </w:rPr>
      </w:pPr>
    </w:p>
    <w:p w14:paraId="21FFE2CA" w14:textId="77777777" w:rsidR="00327DFE" w:rsidRDefault="00327DFE" w:rsidP="00327DFE">
      <w:pPr>
        <w:rPr>
          <w:bCs/>
        </w:rPr>
      </w:pPr>
      <m:oMath>
        <m:r>
          <m:rPr>
            <m:sty m:val="p"/>
          </m:rPr>
          <w:rPr>
            <w:rFonts w:ascii="Cambria Math" w:hAnsi="Cambria Math"/>
          </w:rPr>
          <m:t>D</m:t>
        </m:r>
      </m:oMath>
      <w:r w:rsidRPr="00327DFE">
        <w:rPr>
          <w:bCs/>
        </w:rPr>
        <w:t xml:space="preserve"> = varies from 0 to 1, with values close to 1 indicating less diversity while values close to 0 indicate greater diversity.</w:t>
      </w:r>
    </w:p>
    <w:p w14:paraId="1E964B6E" w14:textId="77777777" w:rsidR="00327DFE" w:rsidRDefault="00327DFE" w:rsidP="00327DFE"/>
    <w:p w14:paraId="7C69E1C4" w14:textId="21784779" w:rsidR="00327DFE" w:rsidRPr="00327DFE" w:rsidRDefault="00327DFE" w:rsidP="00327DFE">
      <w:pPr>
        <w:rPr>
          <w:bCs/>
        </w:rPr>
      </w:pPr>
      <m:oMath>
        <m:r>
          <w:rPr>
            <w:rFonts w:ascii="Cambria Math" w:hAnsi="Cambria Math"/>
          </w:rPr>
          <m:t>pi</m:t>
        </m:r>
      </m:oMath>
      <w:r w:rsidRPr="00327DFE">
        <w:rPr>
          <w:bCs/>
        </w:rPr>
        <w:t xml:space="preserve"> = relative abundance of each species, calculated as the proportion of individuals of a species to </w:t>
      </w:r>
      <w:r w:rsidRPr="00327DFE">
        <w:rPr>
          <w:bCs/>
        </w:rPr>
        <w:lastRenderedPageBreak/>
        <w:t>the total number of individuals in the community</w:t>
      </w:r>
      <w:r>
        <w:rPr>
          <w:bCs/>
        </w:rPr>
        <w:t>.</w:t>
      </w:r>
    </w:p>
    <w:p w14:paraId="4E399934" w14:textId="77777777" w:rsidR="00327DFE" w:rsidRDefault="00327DFE" w:rsidP="00327DFE">
      <w:pPr>
        <w:rPr>
          <w:bCs/>
        </w:rPr>
      </w:pPr>
    </w:p>
    <w:p w14:paraId="037AF9BA" w14:textId="21E60B21" w:rsidR="002378AC" w:rsidRDefault="00A324CA" w:rsidP="00643F39">
      <w:pPr>
        <w:rPr>
          <w:bCs/>
        </w:rPr>
      </w:pPr>
      <w:r w:rsidRPr="00A324CA">
        <w:rPr>
          <w:bCs/>
        </w:rPr>
        <w:t xml:space="preserve">Taxonomic diversity in this Methodology </w:t>
      </w:r>
      <w:r w:rsidR="002C6908" w:rsidRPr="00A324CA">
        <w:rPr>
          <w:bCs/>
        </w:rPr>
        <w:t>must</w:t>
      </w:r>
      <w:r w:rsidRPr="00A324CA">
        <w:rPr>
          <w:bCs/>
        </w:rPr>
        <w:t xml:space="preserve"> be determined through the calculation of species richness and by some diversity index of the inventoried species. The indexes can be those exemplified above or any other that has scientific proof of use.</w:t>
      </w:r>
    </w:p>
    <w:p w14:paraId="1B00F799" w14:textId="77777777" w:rsidR="002378AC" w:rsidRDefault="002378AC" w:rsidP="00643F39">
      <w:pPr>
        <w:rPr>
          <w:bCs/>
        </w:rPr>
      </w:pPr>
    </w:p>
    <w:p w14:paraId="4D1F653A" w14:textId="35B1DD13" w:rsidR="00B515A1" w:rsidRDefault="004A7264" w:rsidP="00643F39">
      <w:pPr>
        <w:rPr>
          <w:color w:val="000000"/>
        </w:rPr>
      </w:pPr>
      <w:r w:rsidRPr="00507ACB">
        <w:rPr>
          <w:bCs/>
        </w:rPr>
        <w:t>The</w:t>
      </w:r>
      <w:r w:rsidR="00E1483E">
        <w:rPr>
          <w:bCs/>
        </w:rPr>
        <w:t xml:space="preserve"> </w:t>
      </w:r>
      <w:r w:rsidRPr="00507ACB">
        <w:rPr>
          <w:bCs/>
        </w:rPr>
        <w:t>Project Developer and Project Proponent</w:t>
      </w:r>
      <w:r w:rsidR="00E1483E">
        <w:rPr>
          <w:bCs/>
        </w:rPr>
        <w:t xml:space="preserve"> must </w:t>
      </w:r>
      <w:r w:rsidR="00906667">
        <w:rPr>
          <w:bCs/>
        </w:rPr>
        <w:t>choose</w:t>
      </w:r>
      <w:r w:rsidR="00E1483E">
        <w:rPr>
          <w:bCs/>
        </w:rPr>
        <w:t xml:space="preserve"> </w:t>
      </w:r>
      <w:r w:rsidR="00B515A1">
        <w:rPr>
          <w:bCs/>
        </w:rPr>
        <w:t xml:space="preserve">how </w:t>
      </w:r>
      <w:r w:rsidR="005214BF">
        <w:rPr>
          <w:bCs/>
        </w:rPr>
        <w:t>the fauna inventory</w:t>
      </w:r>
      <w:r w:rsidR="00906667">
        <w:rPr>
          <w:bCs/>
        </w:rPr>
        <w:t xml:space="preserve"> will be </w:t>
      </w:r>
      <w:r w:rsidR="005214BF">
        <w:rPr>
          <w:bCs/>
        </w:rPr>
        <w:t>done</w:t>
      </w:r>
      <w:r w:rsidR="00906667">
        <w:rPr>
          <w:bCs/>
        </w:rPr>
        <w:t xml:space="preserve"> in </w:t>
      </w:r>
      <w:r w:rsidRPr="00507ACB">
        <w:rPr>
          <w:bCs/>
        </w:rPr>
        <w:t>according to the available financial resources and workforce</w:t>
      </w:r>
      <w:r w:rsidR="00906667">
        <w:rPr>
          <w:bCs/>
        </w:rPr>
        <w:t>.</w:t>
      </w:r>
      <w:r w:rsidR="00906667">
        <w:rPr>
          <w:color w:val="000000"/>
        </w:rPr>
        <w:t xml:space="preserve"> </w:t>
      </w:r>
      <w:r w:rsidR="00BB656C">
        <w:rPr>
          <w:color w:val="000000"/>
        </w:rPr>
        <w:t>T</w:t>
      </w:r>
      <w:r w:rsidR="00BB656C" w:rsidRPr="00C01148">
        <w:rPr>
          <w:color w:val="000000"/>
        </w:rPr>
        <w:t>h</w:t>
      </w:r>
      <w:r w:rsidR="00BB656C">
        <w:rPr>
          <w:color w:val="000000"/>
        </w:rPr>
        <w:t>is</w:t>
      </w:r>
      <w:r w:rsidR="00BB656C" w:rsidRPr="00C01148">
        <w:rPr>
          <w:color w:val="000000"/>
        </w:rPr>
        <w:t xml:space="preserve"> </w:t>
      </w:r>
      <w:r w:rsidR="00BB656C">
        <w:rPr>
          <w:color w:val="000000"/>
        </w:rPr>
        <w:t>M</w:t>
      </w:r>
      <w:r w:rsidR="00BB656C" w:rsidRPr="00C01148">
        <w:rPr>
          <w:color w:val="000000"/>
        </w:rPr>
        <w:t>ethodology considers mammal</w:t>
      </w:r>
      <w:r w:rsidR="006B408D">
        <w:rPr>
          <w:color w:val="000000"/>
        </w:rPr>
        <w:t xml:space="preserve"> species</w:t>
      </w:r>
      <w:r w:rsidR="00BB656C" w:rsidRPr="00C01148">
        <w:rPr>
          <w:color w:val="000000"/>
        </w:rPr>
        <w:t xml:space="preserve"> </w:t>
      </w:r>
      <w:r w:rsidR="00113B64">
        <w:rPr>
          <w:color w:val="000000"/>
        </w:rPr>
        <w:t>inventory</w:t>
      </w:r>
      <w:r w:rsidR="00BB656C" w:rsidRPr="00C01148">
        <w:rPr>
          <w:color w:val="000000"/>
        </w:rPr>
        <w:t xml:space="preserve"> mandatory</w:t>
      </w:r>
      <w:r w:rsidR="00BD4C2D">
        <w:rPr>
          <w:color w:val="000000"/>
        </w:rPr>
        <w:t xml:space="preserve"> to </w:t>
      </w:r>
      <w:r w:rsidR="00894227">
        <w:rPr>
          <w:color w:val="000000"/>
        </w:rPr>
        <w:t>determine</w:t>
      </w:r>
      <w:r w:rsidR="00BD4C2D">
        <w:rPr>
          <w:color w:val="000000"/>
        </w:rPr>
        <w:t xml:space="preserve"> the </w:t>
      </w:r>
      <w:r w:rsidR="00CD69DD">
        <w:rPr>
          <w:color w:val="000000"/>
        </w:rPr>
        <w:t>taxonomic diversity</w:t>
      </w:r>
      <w:r w:rsidR="00BB656C" w:rsidRPr="00C01148">
        <w:rPr>
          <w:color w:val="000000"/>
        </w:rPr>
        <w:t xml:space="preserve">. </w:t>
      </w:r>
      <w:r w:rsidR="00351B5C">
        <w:rPr>
          <w:color w:val="000000"/>
        </w:rPr>
        <w:t>O</w:t>
      </w:r>
      <w:r w:rsidR="00BB656C" w:rsidRPr="00C01148">
        <w:rPr>
          <w:color w:val="000000"/>
        </w:rPr>
        <w:t>ther groups</w:t>
      </w:r>
      <w:r w:rsidR="00386CD6">
        <w:rPr>
          <w:color w:val="000000"/>
        </w:rPr>
        <w:t xml:space="preserve"> </w:t>
      </w:r>
      <w:r w:rsidR="00600E17">
        <w:rPr>
          <w:color w:val="000000"/>
        </w:rPr>
        <w:t>inventories</w:t>
      </w:r>
      <w:r w:rsidR="00386CD6">
        <w:rPr>
          <w:color w:val="000000"/>
        </w:rPr>
        <w:t xml:space="preserve"> </w:t>
      </w:r>
      <w:r w:rsidR="00590398">
        <w:rPr>
          <w:color w:val="000000"/>
        </w:rPr>
        <w:t>are</w:t>
      </w:r>
      <w:r w:rsidR="00386CD6">
        <w:rPr>
          <w:color w:val="000000"/>
        </w:rPr>
        <w:t xml:space="preserve"> optional</w:t>
      </w:r>
      <w:r w:rsidR="00290463">
        <w:rPr>
          <w:color w:val="000000"/>
        </w:rPr>
        <w:t>,</w:t>
      </w:r>
      <w:r w:rsidR="00386CD6">
        <w:rPr>
          <w:color w:val="000000"/>
        </w:rPr>
        <w:t xml:space="preserve"> </w:t>
      </w:r>
      <w:r w:rsidR="00E6008D" w:rsidRPr="00C86807">
        <w:rPr>
          <w:color w:val="000000"/>
        </w:rPr>
        <w:t>for example</w:t>
      </w:r>
      <w:r w:rsidR="00290463">
        <w:rPr>
          <w:color w:val="000000"/>
        </w:rPr>
        <w:t>,</w:t>
      </w:r>
      <w:r w:rsidR="00E6008D" w:rsidRPr="00C86807">
        <w:rPr>
          <w:color w:val="000000"/>
        </w:rPr>
        <w:t xml:space="preserve"> arthropods, fish, birds, </w:t>
      </w:r>
      <w:r w:rsidR="00E6008D">
        <w:rPr>
          <w:color w:val="000000"/>
        </w:rPr>
        <w:t xml:space="preserve">insects, </w:t>
      </w:r>
      <w:r w:rsidR="00E6008D" w:rsidRPr="00C86807">
        <w:rPr>
          <w:color w:val="000000"/>
        </w:rPr>
        <w:t>reptiles, amphibians</w:t>
      </w:r>
      <w:r w:rsidR="00E6008D">
        <w:rPr>
          <w:color w:val="000000"/>
        </w:rPr>
        <w:t>,</w:t>
      </w:r>
      <w:r w:rsidR="00BB656C" w:rsidRPr="00C01148">
        <w:rPr>
          <w:color w:val="000000"/>
        </w:rPr>
        <w:t xml:space="preserve"> can be sampled</w:t>
      </w:r>
      <w:r w:rsidR="00536A3B">
        <w:rPr>
          <w:color w:val="000000"/>
        </w:rPr>
        <w:t xml:space="preserve"> to estim</w:t>
      </w:r>
      <w:r w:rsidR="00290463">
        <w:rPr>
          <w:color w:val="000000"/>
        </w:rPr>
        <w:t>ate</w:t>
      </w:r>
      <w:r w:rsidR="00504B43">
        <w:rPr>
          <w:color w:val="000000"/>
        </w:rPr>
        <w:t xml:space="preserve"> the </w:t>
      </w:r>
      <w:r w:rsidR="00600E17">
        <w:rPr>
          <w:color w:val="000000"/>
        </w:rPr>
        <w:t xml:space="preserve">taxonomy diversity of </w:t>
      </w:r>
      <w:r w:rsidR="00251A52">
        <w:rPr>
          <w:color w:val="000000"/>
        </w:rPr>
        <w:t xml:space="preserve">the </w:t>
      </w:r>
      <w:r w:rsidR="00600E17">
        <w:rPr>
          <w:color w:val="000000"/>
        </w:rPr>
        <w:t>community</w:t>
      </w:r>
      <w:r w:rsidR="00597481">
        <w:rPr>
          <w:color w:val="000000"/>
        </w:rPr>
        <w:t xml:space="preserve">. </w:t>
      </w:r>
    </w:p>
    <w:p w14:paraId="14F8E14D" w14:textId="77777777" w:rsidR="00B515A1" w:rsidRDefault="00B515A1" w:rsidP="00643F39">
      <w:pPr>
        <w:rPr>
          <w:color w:val="000000"/>
        </w:rPr>
      </w:pPr>
    </w:p>
    <w:p w14:paraId="05043AD3" w14:textId="538FA4CF" w:rsidR="008D7B32" w:rsidRDefault="00643F39" w:rsidP="00643F39">
      <w:pPr>
        <w:rPr>
          <w:color w:val="000000"/>
        </w:rPr>
      </w:pPr>
      <w:r w:rsidRPr="00AF0AEC">
        <w:rPr>
          <w:color w:val="000000"/>
        </w:rPr>
        <w:t>There are several methodologies to sample each group based on approaches from the scientific literature</w:t>
      </w:r>
      <w:r>
        <w:rPr>
          <w:vertAlign w:val="superscript"/>
        </w:rPr>
        <w:footnoteReference w:id="59"/>
      </w:r>
      <w:r>
        <w:rPr>
          <w:bCs/>
        </w:rPr>
        <w:t>.</w:t>
      </w:r>
      <w:r>
        <w:rPr>
          <w:color w:val="000000"/>
        </w:rPr>
        <w:t xml:space="preserve"> Techniques include </w:t>
      </w:r>
      <w:r w:rsidR="00E80F0C">
        <w:rPr>
          <w:color w:val="000000"/>
        </w:rPr>
        <w:t xml:space="preserve">direct </w:t>
      </w:r>
      <w:r>
        <w:rPr>
          <w:color w:val="000000"/>
        </w:rPr>
        <w:t>observations</w:t>
      </w:r>
      <w:r w:rsidR="000F0294">
        <w:rPr>
          <w:color w:val="000000"/>
        </w:rPr>
        <w:t xml:space="preserve"> </w:t>
      </w:r>
      <w:r w:rsidR="002F4E39">
        <w:rPr>
          <w:color w:val="000000"/>
        </w:rPr>
        <w:t>by</w:t>
      </w:r>
      <w:r w:rsidR="00E61D27">
        <w:rPr>
          <w:color w:val="000000"/>
        </w:rPr>
        <w:t xml:space="preserve"> the sighting and listening</w:t>
      </w:r>
      <w:r w:rsidR="002F4E39">
        <w:rPr>
          <w:color w:val="000000"/>
        </w:rPr>
        <w:t xml:space="preserve"> </w:t>
      </w:r>
      <w:r w:rsidR="00E61D27">
        <w:rPr>
          <w:color w:val="000000"/>
        </w:rPr>
        <w:t>t</w:t>
      </w:r>
      <w:r>
        <w:rPr>
          <w:color w:val="000000"/>
        </w:rPr>
        <w:t>he animal, and</w:t>
      </w:r>
      <w:r w:rsidR="000C7AA7">
        <w:rPr>
          <w:color w:val="000000"/>
        </w:rPr>
        <w:t>/or</w:t>
      </w:r>
      <w:r>
        <w:rPr>
          <w:color w:val="000000"/>
        </w:rPr>
        <w:t xml:space="preserve"> indirect evidence</w:t>
      </w:r>
      <w:r w:rsidR="009F389F">
        <w:rPr>
          <w:color w:val="000000"/>
        </w:rPr>
        <w:t xml:space="preserve"> by</w:t>
      </w:r>
      <w:r>
        <w:rPr>
          <w:color w:val="000000"/>
        </w:rPr>
        <w:t xml:space="preserve"> </w:t>
      </w:r>
      <w:r w:rsidR="009F389F">
        <w:rPr>
          <w:color w:val="000000"/>
        </w:rPr>
        <w:t>the</w:t>
      </w:r>
      <w:r>
        <w:rPr>
          <w:color w:val="000000"/>
        </w:rPr>
        <w:t xml:space="preserve"> traces such as feces, fur, feathers, nests, </w:t>
      </w:r>
      <w:r w:rsidRPr="00AF6FFC">
        <w:rPr>
          <w:color w:val="000000"/>
        </w:rPr>
        <w:t>footprints</w:t>
      </w:r>
      <w:r w:rsidR="00BE427F" w:rsidRPr="00AF6FFC">
        <w:rPr>
          <w:color w:val="000000"/>
        </w:rPr>
        <w:t>.</w:t>
      </w:r>
      <w:r w:rsidR="00694CF1" w:rsidRPr="00AF6FFC">
        <w:rPr>
          <w:color w:val="000000"/>
        </w:rPr>
        <w:t xml:space="preserve"> More details about monito</w:t>
      </w:r>
      <w:r w:rsidR="00B0425C" w:rsidRPr="00AF6FFC">
        <w:rPr>
          <w:color w:val="000000"/>
        </w:rPr>
        <w:t>ring methods</w:t>
      </w:r>
      <w:r w:rsidR="003115E1" w:rsidRPr="00AF6FFC">
        <w:rPr>
          <w:color w:val="000000"/>
        </w:rPr>
        <w:t xml:space="preserve"> </w:t>
      </w:r>
      <w:r w:rsidR="00285F75" w:rsidRPr="00AF6FFC">
        <w:rPr>
          <w:color w:val="000000"/>
        </w:rPr>
        <w:t xml:space="preserve">can be found in the </w:t>
      </w:r>
      <w:r w:rsidR="008246FB" w:rsidRPr="00AF6FFC">
        <w:rPr>
          <w:color w:val="000000"/>
        </w:rPr>
        <w:t>S</w:t>
      </w:r>
      <w:r w:rsidR="00285F75" w:rsidRPr="00AF6FFC">
        <w:rPr>
          <w:color w:val="000000"/>
        </w:rPr>
        <w:t xml:space="preserve">ection </w:t>
      </w:r>
      <w:r w:rsidR="001D4E37" w:rsidRPr="00AF6FFC">
        <w:rPr>
          <w:color w:val="000000"/>
        </w:rPr>
        <w:t>4.2 of this Methodology.</w:t>
      </w:r>
      <w:r w:rsidR="00BE427F" w:rsidRPr="00AF6FFC">
        <w:rPr>
          <w:color w:val="000000"/>
        </w:rPr>
        <w:t xml:space="preserve"> </w:t>
      </w:r>
      <w:r w:rsidR="00597481" w:rsidRPr="00AF6FFC">
        <w:rPr>
          <w:color w:val="000000"/>
        </w:rPr>
        <w:t>The minimum sampling effort must be 5 days</w:t>
      </w:r>
      <w:r w:rsidR="00A04451" w:rsidRPr="00AF6FFC">
        <w:rPr>
          <w:color w:val="000000"/>
        </w:rPr>
        <w:t xml:space="preserve"> in each seasonal</w:t>
      </w:r>
      <w:r w:rsidR="00CF1E6E" w:rsidRPr="00AF6FFC">
        <w:rPr>
          <w:color w:val="000000"/>
        </w:rPr>
        <w:t xml:space="preserve"> climatic</w:t>
      </w:r>
      <w:r w:rsidR="00A04451" w:rsidRPr="00AF6FFC">
        <w:rPr>
          <w:color w:val="000000"/>
        </w:rPr>
        <w:t xml:space="preserve"> period</w:t>
      </w:r>
      <w:r w:rsidR="00CF1E6E" w:rsidRPr="00AF6FFC">
        <w:rPr>
          <w:color w:val="000000"/>
        </w:rPr>
        <w:t>.</w:t>
      </w:r>
      <w:r w:rsidR="007F7C16">
        <w:rPr>
          <w:color w:val="000000"/>
        </w:rPr>
        <w:t xml:space="preserve"> The</w:t>
      </w:r>
      <w:r w:rsidR="007F7C16" w:rsidRPr="007F7C16">
        <w:rPr>
          <w:color w:val="000000"/>
        </w:rPr>
        <w:t xml:space="preserve"> 5-day minimum quantity may vary depending on the inventory area. For example, if the area is very large, more days of sampling effort must be made.</w:t>
      </w:r>
      <w:r w:rsidR="0046196A">
        <w:rPr>
          <w:color w:val="000000"/>
        </w:rPr>
        <w:t xml:space="preserve"> </w:t>
      </w:r>
      <w:r w:rsidR="00713850" w:rsidRPr="00AF6FFC">
        <w:rPr>
          <w:color w:val="000000"/>
        </w:rPr>
        <w:t xml:space="preserve">The fauna inventory </w:t>
      </w:r>
      <w:r w:rsidR="00B94EC3" w:rsidRPr="00AF6FFC">
        <w:rPr>
          <w:color w:val="000000"/>
        </w:rPr>
        <w:t>can be</w:t>
      </w:r>
      <w:r w:rsidR="00713850" w:rsidRPr="00AF6FFC">
        <w:rPr>
          <w:color w:val="000000"/>
        </w:rPr>
        <w:t xml:space="preserve"> carried out by researchers or specialist professionals</w:t>
      </w:r>
      <w:r w:rsidR="0046196A">
        <w:rPr>
          <w:color w:val="000000"/>
        </w:rPr>
        <w:t xml:space="preserve">. It is recommended </w:t>
      </w:r>
      <w:r w:rsidR="00637B1A">
        <w:rPr>
          <w:color w:val="000000"/>
        </w:rPr>
        <w:t xml:space="preserve">to hire </w:t>
      </w:r>
      <w:r w:rsidR="0080689D">
        <w:rPr>
          <w:color w:val="000000"/>
        </w:rPr>
        <w:t>o</w:t>
      </w:r>
      <w:r w:rsidR="00D107BB" w:rsidRPr="00AF6FFC">
        <w:rPr>
          <w:color w:val="000000"/>
        </w:rPr>
        <w:t>ther</w:t>
      </w:r>
      <w:r w:rsidR="000A0715" w:rsidRPr="00AF6FFC">
        <w:rPr>
          <w:color w:val="000000"/>
        </w:rPr>
        <w:t xml:space="preserve"> collaborator</w:t>
      </w:r>
      <w:r w:rsidR="00A00A54" w:rsidRPr="00AF6FFC">
        <w:rPr>
          <w:color w:val="000000"/>
        </w:rPr>
        <w:t>s</w:t>
      </w:r>
      <w:r w:rsidR="000A0715" w:rsidRPr="00AF6FFC">
        <w:rPr>
          <w:color w:val="000000"/>
        </w:rPr>
        <w:t xml:space="preserve">, such as, </w:t>
      </w:r>
      <w:r w:rsidR="008D7B32" w:rsidRPr="00AF6FFC">
        <w:rPr>
          <w:color w:val="000000"/>
        </w:rPr>
        <w:t>indigenous peoples</w:t>
      </w:r>
      <w:r w:rsidR="001521F6" w:rsidRPr="00AF6FFC">
        <w:rPr>
          <w:color w:val="000000"/>
        </w:rPr>
        <w:t xml:space="preserve"> and </w:t>
      </w:r>
      <w:r w:rsidR="00194254" w:rsidRPr="00AF6FFC">
        <w:rPr>
          <w:color w:val="000000"/>
        </w:rPr>
        <w:t>people with knowledge of local nature.</w:t>
      </w:r>
      <w:r w:rsidR="00424093">
        <w:rPr>
          <w:color w:val="000000"/>
        </w:rPr>
        <w:t xml:space="preserve"> </w:t>
      </w:r>
    </w:p>
    <w:p w14:paraId="513C1E7D" w14:textId="77777777" w:rsidR="008D7B32" w:rsidRDefault="008D7B32" w:rsidP="00643F39">
      <w:pPr>
        <w:rPr>
          <w:color w:val="000000"/>
        </w:rPr>
      </w:pPr>
    </w:p>
    <w:p w14:paraId="231381FB" w14:textId="594AC577" w:rsidR="00643F39" w:rsidRDefault="00CF1E6E" w:rsidP="00643F39">
      <w:pPr>
        <w:rPr>
          <w:color w:val="000000"/>
        </w:rPr>
      </w:pPr>
      <w:r>
        <w:rPr>
          <w:color w:val="000000"/>
        </w:rPr>
        <w:t>T</w:t>
      </w:r>
      <w:r w:rsidR="00597481">
        <w:rPr>
          <w:color w:val="000000"/>
        </w:rPr>
        <w:t>he report must contain the methodology used for the survey</w:t>
      </w:r>
      <w:r w:rsidR="00DA69A8">
        <w:rPr>
          <w:color w:val="000000"/>
        </w:rPr>
        <w:t xml:space="preserve"> and a</w:t>
      </w:r>
      <w:r w:rsidR="00597481">
        <w:rPr>
          <w:color w:val="000000"/>
        </w:rPr>
        <w:t xml:space="preserve">ll </w:t>
      </w:r>
      <w:r w:rsidR="00597481" w:rsidRPr="00C01148">
        <w:rPr>
          <w:color w:val="000000"/>
        </w:rPr>
        <w:t xml:space="preserve">results </w:t>
      </w:r>
      <w:r w:rsidR="00586929">
        <w:rPr>
          <w:color w:val="000000"/>
        </w:rPr>
        <w:t xml:space="preserve">of </w:t>
      </w:r>
      <w:r w:rsidR="00521CCE">
        <w:rPr>
          <w:color w:val="000000"/>
        </w:rPr>
        <w:t xml:space="preserve">the </w:t>
      </w:r>
      <w:r w:rsidR="00B5063C">
        <w:rPr>
          <w:color w:val="000000"/>
        </w:rPr>
        <w:t>taxonomic diversity</w:t>
      </w:r>
      <w:r w:rsidR="004B61D3">
        <w:rPr>
          <w:color w:val="000000"/>
        </w:rPr>
        <w:t xml:space="preserve"> in the</w:t>
      </w:r>
      <w:r w:rsidR="00BC1C01">
        <w:rPr>
          <w:color w:val="000000"/>
        </w:rPr>
        <w:t xml:space="preserve"> community </w:t>
      </w:r>
      <w:r w:rsidR="00936A55">
        <w:rPr>
          <w:color w:val="000000"/>
        </w:rPr>
        <w:t>inventoried</w:t>
      </w:r>
      <w:r w:rsidR="000B332E">
        <w:rPr>
          <w:color w:val="000000"/>
        </w:rPr>
        <w:t>.</w:t>
      </w:r>
      <w:r w:rsidR="00BC1C01">
        <w:rPr>
          <w:color w:val="000000"/>
        </w:rPr>
        <w:t xml:space="preserve"> </w:t>
      </w:r>
      <w:r w:rsidR="00662833" w:rsidRPr="00662833">
        <w:rPr>
          <w:color w:val="000000"/>
        </w:rPr>
        <w:t>It is suggested that the inventory results be presented in accordance with the sampling design of the field survey.</w:t>
      </w:r>
      <w:r w:rsidR="00662833">
        <w:rPr>
          <w:color w:val="000000"/>
        </w:rPr>
        <w:t xml:space="preserve"> </w:t>
      </w:r>
      <w:r w:rsidR="000B332E">
        <w:rPr>
          <w:color w:val="000000"/>
        </w:rPr>
        <w:t xml:space="preserve">All these information </w:t>
      </w:r>
      <w:r w:rsidR="00597481">
        <w:rPr>
          <w:color w:val="000000"/>
        </w:rPr>
        <w:t xml:space="preserve">must be </w:t>
      </w:r>
      <w:r w:rsidR="00597481" w:rsidRPr="00C01148">
        <w:rPr>
          <w:color w:val="000000"/>
        </w:rPr>
        <w:t xml:space="preserve">included in </w:t>
      </w:r>
      <w:r w:rsidR="007F35A6">
        <w:rPr>
          <w:color w:val="000000"/>
        </w:rPr>
        <w:t xml:space="preserve">the </w:t>
      </w:r>
      <w:r w:rsidR="00597481">
        <w:rPr>
          <w:color w:val="000000"/>
        </w:rPr>
        <w:t>M</w:t>
      </w:r>
      <w:r w:rsidR="00597481" w:rsidRPr="00C01148">
        <w:rPr>
          <w:color w:val="000000"/>
        </w:rPr>
        <w:t xml:space="preserve">onitoring </w:t>
      </w:r>
      <w:r w:rsidR="00597481">
        <w:rPr>
          <w:color w:val="000000"/>
        </w:rPr>
        <w:t>R</w:t>
      </w:r>
      <w:r w:rsidR="00597481" w:rsidRPr="00C01148">
        <w:rPr>
          <w:color w:val="000000"/>
        </w:rPr>
        <w:t>eports.</w:t>
      </w:r>
    </w:p>
    <w:p w14:paraId="28F26BE5" w14:textId="3E6E3F58" w:rsidR="00BB656C" w:rsidRDefault="00BB656C">
      <w:pPr>
        <w:rPr>
          <w:color w:val="000000"/>
        </w:rPr>
      </w:pPr>
    </w:p>
    <w:p w14:paraId="57D68480" w14:textId="7CF762D3" w:rsidR="007F35A6" w:rsidRDefault="00382738" w:rsidP="007F35A6">
      <w:pPr>
        <w:rPr>
          <w:color w:val="000000"/>
        </w:rPr>
      </w:pPr>
      <w:r>
        <w:t xml:space="preserve">The </w:t>
      </w:r>
      <w:r w:rsidR="000E61B7">
        <w:t xml:space="preserve">species </w:t>
      </w:r>
      <w:r w:rsidR="003C0999">
        <w:t>inventoried</w:t>
      </w:r>
      <w:r w:rsidR="000E61B7">
        <w:t xml:space="preserve"> must be classified </w:t>
      </w:r>
      <w:r w:rsidR="00024E30">
        <w:t xml:space="preserve">in according to </w:t>
      </w:r>
      <w:r w:rsidR="00BC3B9A">
        <w:t>conservation and endemism status</w:t>
      </w:r>
      <w:r w:rsidR="00E72F07">
        <w:t xml:space="preserve"> in a global and local scale</w:t>
      </w:r>
      <w:r w:rsidR="00BC3B9A">
        <w:t xml:space="preserve">. </w:t>
      </w:r>
      <w:r w:rsidR="00E72F07">
        <w:t>T</w:t>
      </w:r>
      <w:r w:rsidR="0063380A">
        <w:t xml:space="preserve">he </w:t>
      </w:r>
      <w:r w:rsidR="0063380A" w:rsidRPr="008578BA">
        <w:t>IUCN Red List of Threatened Species</w:t>
      </w:r>
      <w:r w:rsidR="0063380A">
        <w:t xml:space="preserve"> and </w:t>
      </w:r>
      <w:r w:rsidR="0063380A" w:rsidRPr="00A645AB">
        <w:rPr>
          <w:highlight w:val="white"/>
        </w:rPr>
        <w:t>official state lists (according to the legislation of each country)</w:t>
      </w:r>
      <w:r w:rsidR="004C4997">
        <w:rPr>
          <w:highlight w:val="white"/>
        </w:rPr>
        <w:t xml:space="preserve"> can be used to do this classification</w:t>
      </w:r>
      <w:r w:rsidR="0063380A">
        <w:rPr>
          <w:highlight w:val="white"/>
        </w:rPr>
        <w:t>.</w:t>
      </w:r>
      <w:r w:rsidR="0063380A">
        <w:t xml:space="preserve"> These data are of great relevance for the creation of protection and conservation areas.</w:t>
      </w:r>
      <w:r w:rsidR="007F35A6">
        <w:t xml:space="preserve"> The r</w:t>
      </w:r>
      <w:r w:rsidR="007F35A6" w:rsidRPr="00C01148">
        <w:rPr>
          <w:color w:val="000000"/>
        </w:rPr>
        <w:t xml:space="preserve">esults </w:t>
      </w:r>
      <w:r w:rsidR="007F35A6">
        <w:rPr>
          <w:color w:val="000000"/>
        </w:rPr>
        <w:t xml:space="preserve">must be </w:t>
      </w:r>
      <w:r w:rsidR="007F35A6" w:rsidRPr="00C01148">
        <w:rPr>
          <w:color w:val="000000"/>
        </w:rPr>
        <w:t xml:space="preserve">included in </w:t>
      </w:r>
      <w:r w:rsidR="007F35A6">
        <w:rPr>
          <w:color w:val="000000"/>
        </w:rPr>
        <w:t>the M</w:t>
      </w:r>
      <w:r w:rsidR="007F35A6" w:rsidRPr="00C01148">
        <w:rPr>
          <w:color w:val="000000"/>
        </w:rPr>
        <w:t xml:space="preserve">onitoring </w:t>
      </w:r>
      <w:r w:rsidR="007F35A6">
        <w:rPr>
          <w:color w:val="000000"/>
        </w:rPr>
        <w:t>R</w:t>
      </w:r>
      <w:r w:rsidR="007F35A6" w:rsidRPr="00C01148">
        <w:rPr>
          <w:color w:val="000000"/>
        </w:rPr>
        <w:t>eports.</w:t>
      </w:r>
    </w:p>
    <w:p w14:paraId="74BA1042" w14:textId="5BA5F957" w:rsidR="0063380A" w:rsidRDefault="0063380A" w:rsidP="0063380A">
      <w:pPr>
        <w:rPr>
          <w:color w:val="000000"/>
          <w:highlight w:val="white"/>
        </w:rPr>
      </w:pPr>
    </w:p>
    <w:p w14:paraId="74F7CC55" w14:textId="48B287A5" w:rsidR="0063380A" w:rsidRDefault="0063380A" w:rsidP="0063380A">
      <w:r>
        <w:t xml:space="preserve">This Methodology considers as a mandatory </w:t>
      </w:r>
      <w:r w:rsidR="00EB2230">
        <w:t xml:space="preserve">to determine </w:t>
      </w:r>
      <w:r w:rsidR="00B15595">
        <w:t xml:space="preserve">the </w:t>
      </w:r>
      <w:r w:rsidR="001963CE">
        <w:t>taxonomic diversity</w:t>
      </w:r>
      <w:r w:rsidR="00B15595">
        <w:t xml:space="preserve"> </w:t>
      </w:r>
      <w:r>
        <w:t xml:space="preserve">in the </w:t>
      </w:r>
      <w:r w:rsidR="000E33AA">
        <w:t>Property Area</w:t>
      </w:r>
      <w:r>
        <w:t xml:space="preserve">. Compliance with this </w:t>
      </w:r>
      <w:r w:rsidRPr="00316AB7">
        <w:t>parameter scores 1</w:t>
      </w:r>
      <w:r w:rsidRPr="00316AB7">
        <w:rPr>
          <w:b/>
        </w:rPr>
        <w:t xml:space="preserve"> point (per season</w:t>
      </w:r>
      <w:r w:rsidR="00B15595" w:rsidRPr="00316AB7">
        <w:rPr>
          <w:b/>
        </w:rPr>
        <w:t>al climatic period</w:t>
      </w:r>
      <w:r w:rsidRPr="00316AB7">
        <w:rPr>
          <w:b/>
        </w:rPr>
        <w:t>)</w:t>
      </w:r>
      <w:r w:rsidRPr="00316AB7">
        <w:t xml:space="preserve"> in the equation</w:t>
      </w:r>
      <w:r w:rsidR="00A00A54" w:rsidRPr="00316AB7">
        <w:t xml:space="preserve"> of the </w:t>
      </w:r>
      <w:r w:rsidR="008246FB" w:rsidRPr="00316AB7">
        <w:t>S</w:t>
      </w:r>
      <w:r w:rsidR="00A00A54" w:rsidRPr="00316AB7">
        <w:t>ection 5.3</w:t>
      </w:r>
      <w:r w:rsidRPr="00316AB7">
        <w:t>.</w:t>
      </w:r>
      <w:r>
        <w:t xml:space="preserve"> </w:t>
      </w:r>
    </w:p>
    <w:p w14:paraId="36457818" w14:textId="77777777" w:rsidR="0063380A" w:rsidRDefault="0063380A">
      <w:pPr>
        <w:rPr>
          <w:color w:val="000000"/>
        </w:rPr>
      </w:pPr>
    </w:p>
    <w:p w14:paraId="3F8874F5" w14:textId="77777777" w:rsidR="000F306E" w:rsidRDefault="000F306E"/>
    <w:p w14:paraId="5607B06F" w14:textId="77777777" w:rsidR="00BD72E1" w:rsidRDefault="00BD72E1"/>
    <w:p w14:paraId="5607B071" w14:textId="77777777" w:rsidR="00BD72E1" w:rsidRDefault="00BD72E1"/>
    <w:p w14:paraId="5607B072" w14:textId="2615F689" w:rsidR="00BD72E1" w:rsidRDefault="00BD72E1"/>
    <w:p w14:paraId="5607B073" w14:textId="77777777" w:rsidR="00BD72E1" w:rsidRDefault="00BD72E1"/>
    <w:p w14:paraId="5607B074" w14:textId="0D67D052" w:rsidR="00BD72E1" w:rsidRDefault="00BD72E1"/>
    <w:p w14:paraId="5607B075" w14:textId="77777777" w:rsidR="00BD72E1" w:rsidRDefault="00BD72E1"/>
    <w:p w14:paraId="5607B076" w14:textId="3AE3EA1D" w:rsidR="00BD72E1" w:rsidRDefault="00253FA4">
      <w:pPr>
        <w:rPr>
          <w:color w:val="000000"/>
        </w:rPr>
      </w:pPr>
      <w:r>
        <w:rPr>
          <w:color w:val="000000"/>
        </w:rPr>
        <w:t xml:space="preserve"> </w:t>
      </w:r>
    </w:p>
    <w:p w14:paraId="5607B077" w14:textId="77777777" w:rsidR="00BD72E1" w:rsidRDefault="00BD72E1">
      <w:pPr>
        <w:rPr>
          <w:color w:val="000000"/>
        </w:rPr>
      </w:pPr>
    </w:p>
    <w:p w14:paraId="5607B078" w14:textId="437DBE44" w:rsidR="00BD72E1" w:rsidRDefault="00BD72E1">
      <w:pPr>
        <w:rPr>
          <w:color w:val="000000"/>
        </w:rPr>
      </w:pPr>
    </w:p>
    <w:p w14:paraId="5607B079" w14:textId="77777777" w:rsidR="00BD72E1" w:rsidRDefault="00BD72E1">
      <w:pPr>
        <w:rPr>
          <w:color w:val="000000"/>
        </w:rPr>
      </w:pPr>
    </w:p>
    <w:p w14:paraId="5607B07A" w14:textId="0926488B" w:rsidR="00BD72E1" w:rsidRDefault="00253FA4">
      <w:pPr>
        <w:rPr>
          <w:color w:val="000000"/>
        </w:rPr>
      </w:pPr>
      <w:r>
        <w:rPr>
          <w:color w:val="000000"/>
        </w:rPr>
        <w:t xml:space="preserve"> </w:t>
      </w:r>
    </w:p>
    <w:p w14:paraId="5607B07B" w14:textId="77777777" w:rsidR="00BD72E1" w:rsidRDefault="00BD72E1">
      <w:pPr>
        <w:rPr>
          <w:color w:val="000000"/>
        </w:rPr>
      </w:pPr>
    </w:p>
    <w:p w14:paraId="5607B082" w14:textId="77777777" w:rsidR="00BD72E1" w:rsidRDefault="00BD72E1"/>
    <w:p w14:paraId="5607B086" w14:textId="77777777" w:rsidR="00BD72E1" w:rsidRDefault="00BD72E1"/>
    <w:p w14:paraId="3839CDEB" w14:textId="47BCD529" w:rsidR="007A71F2" w:rsidRDefault="00253FA4" w:rsidP="007A71F2">
      <w:pPr>
        <w:pStyle w:val="Heading2"/>
        <w:numPr>
          <w:ilvl w:val="1"/>
          <w:numId w:val="44"/>
        </w:numPr>
      </w:pPr>
      <w:bookmarkStart w:id="201" w:name="_Toc150440615"/>
      <w:r>
        <w:t>ECOSYSTEM FUNCTIONING</w:t>
      </w:r>
      <w:bookmarkEnd w:id="201"/>
    </w:p>
    <w:p w14:paraId="559CF309" w14:textId="77777777" w:rsidR="007A71F2" w:rsidRDefault="007A71F2" w:rsidP="009D277C"/>
    <w:p w14:paraId="370B4391" w14:textId="02585C72" w:rsidR="00135F4A" w:rsidRPr="00135F4A" w:rsidRDefault="00135F4A" w:rsidP="00E5385C">
      <w:pPr>
        <w:rPr>
          <w:b/>
        </w:rPr>
      </w:pPr>
      <w:r w:rsidRPr="00135F4A">
        <w:t>Ecosystem functioning reflects the collective life activities of plants, animals, and microbes and the effects these activities have on the physical and chemical conditions of their environment. Ecosystem functions are an integral part of biodiversity, and can thus be broadly defined as the biological, geochemical and physical processes that take place or occur within an ecosystem</w:t>
      </w:r>
      <w:r w:rsidR="00991E57">
        <w:rPr>
          <w:vertAlign w:val="superscript"/>
        </w:rPr>
        <w:footnoteReference w:id="60"/>
      </w:r>
      <w:r w:rsidRPr="00135F4A">
        <w:t>.</w:t>
      </w:r>
    </w:p>
    <w:p w14:paraId="462BDB55" w14:textId="77777777" w:rsidR="00135F4A" w:rsidRPr="00135F4A" w:rsidRDefault="00135F4A" w:rsidP="00E5385C"/>
    <w:p w14:paraId="22A4B71E" w14:textId="615F999A" w:rsidR="007A71F2" w:rsidRPr="00135F4A" w:rsidRDefault="00135F4A" w:rsidP="00E5385C">
      <w:pPr>
        <w:rPr>
          <w:b/>
        </w:rPr>
      </w:pPr>
      <w:r w:rsidRPr="00135F4A">
        <w:t>Biodiversity is a key driver of ecosystem functioning, while disturbances are a key driver of biodiversity. Consequently, disturbances crucially influence ecosystem functioning, both directly via affecting ecosystem processes but also indirectly via altering biodiversity</w:t>
      </w:r>
      <w:r w:rsidR="00991E57">
        <w:rPr>
          <w:vertAlign w:val="superscript"/>
        </w:rPr>
        <w:footnoteReference w:id="61"/>
      </w:r>
      <w:r w:rsidRPr="00135F4A">
        <w:t xml:space="preserve">. Therefore, the focus of this Methodology is evaluated the ecosystem functioning through </w:t>
      </w:r>
      <w:r w:rsidR="008F6F37" w:rsidRPr="00135F4A">
        <w:t>an</w:t>
      </w:r>
      <w:r w:rsidRPr="00135F4A">
        <w:t xml:space="preserve"> ecosystem </w:t>
      </w:r>
      <w:r w:rsidR="00991E57" w:rsidRPr="00135F4A">
        <w:t>disturbance</w:t>
      </w:r>
      <w:r w:rsidRPr="00135F4A">
        <w:t>.</w:t>
      </w:r>
    </w:p>
    <w:p w14:paraId="5607B088" w14:textId="77777777" w:rsidR="00BD72E1" w:rsidRDefault="00BD72E1" w:rsidP="00E5385C"/>
    <w:p w14:paraId="5607B089" w14:textId="77777777" w:rsidR="00BD72E1" w:rsidRDefault="00253FA4">
      <w:pPr>
        <w:pStyle w:val="Heading3"/>
        <w:numPr>
          <w:ilvl w:val="2"/>
          <w:numId w:val="44"/>
        </w:numPr>
        <w:ind w:hanging="10"/>
      </w:pPr>
      <w:bookmarkStart w:id="202" w:name="_Toc150440616"/>
      <w:r>
        <w:t>ECOSYSTEM DISTURBANCES</w:t>
      </w:r>
      <w:bookmarkEnd w:id="202"/>
    </w:p>
    <w:p w14:paraId="5607B08A" w14:textId="77777777" w:rsidR="00BD72E1" w:rsidRDefault="00BD72E1"/>
    <w:p w14:paraId="5607B08B" w14:textId="4F0B362B" w:rsidR="00BD72E1" w:rsidRDefault="00253FA4">
      <w:pPr>
        <w:pBdr>
          <w:top w:val="nil"/>
          <w:left w:val="nil"/>
          <w:bottom w:val="nil"/>
          <w:right w:val="nil"/>
          <w:between w:val="nil"/>
        </w:pBdr>
      </w:pPr>
      <w:r>
        <w:t>Species coexist in space and time through interactions with each other and with abiotic factors. One of the ways in which these networks of interactions undergo modifications is through disturbances that can affect the entire biological organization, causing changes in ecosystems</w:t>
      </w:r>
      <w:r w:rsidR="009538A9">
        <w:rPr>
          <w:vertAlign w:val="superscript"/>
        </w:rPr>
        <w:footnoteReference w:id="62"/>
      </w:r>
      <w:r>
        <w:t>.</w:t>
      </w:r>
    </w:p>
    <w:p w14:paraId="5607B08C" w14:textId="77777777" w:rsidR="00BD72E1" w:rsidRDefault="00BD72E1">
      <w:pPr>
        <w:pBdr>
          <w:top w:val="nil"/>
          <w:left w:val="nil"/>
          <w:bottom w:val="nil"/>
          <w:right w:val="nil"/>
          <w:between w:val="nil"/>
        </w:pBdr>
      </w:pPr>
    </w:p>
    <w:p w14:paraId="5607B08D" w14:textId="407581DA" w:rsidR="00BD72E1" w:rsidRDefault="00253FA4">
      <w:pPr>
        <w:pBdr>
          <w:top w:val="nil"/>
          <w:left w:val="nil"/>
          <w:bottom w:val="nil"/>
          <w:right w:val="nil"/>
          <w:between w:val="nil"/>
        </w:pBdr>
      </w:pPr>
      <w:r>
        <w:t>These disturbances can be defined as an abrupt event that causes changes in the physical structure of the environment such as vegetation and soil surface, which can cause a reallocation of the resources of a system</w:t>
      </w:r>
      <w:r w:rsidR="005E1E5D">
        <w:rPr>
          <w:vertAlign w:val="superscript"/>
        </w:rPr>
        <w:footnoteReference w:id="63"/>
      </w:r>
      <w:r>
        <w:t xml:space="preserve">. </w:t>
      </w:r>
      <w:r w:rsidR="002901A9" w:rsidRPr="002901A9">
        <w:t>To be characterized as a disturbance, the event needs to be abrupt, compared to gradual changes like seasons.</w:t>
      </w:r>
    </w:p>
    <w:p w14:paraId="5607B08E" w14:textId="77777777" w:rsidR="00BD72E1" w:rsidRDefault="00BD72E1">
      <w:pPr>
        <w:pBdr>
          <w:top w:val="nil"/>
          <w:left w:val="nil"/>
          <w:bottom w:val="nil"/>
          <w:right w:val="nil"/>
          <w:between w:val="nil"/>
        </w:pBdr>
      </w:pPr>
    </w:p>
    <w:p w14:paraId="5607B08F" w14:textId="23A9D1DF" w:rsidR="00BD72E1" w:rsidRDefault="00253FA4">
      <w:pPr>
        <w:pBdr>
          <w:top w:val="nil"/>
          <w:left w:val="nil"/>
          <w:bottom w:val="nil"/>
          <w:right w:val="nil"/>
          <w:between w:val="nil"/>
        </w:pBdr>
      </w:pPr>
      <w:r>
        <w:t>Disturbances can be caused by natural and/or human causes</w:t>
      </w:r>
      <w:r w:rsidR="007E2D31">
        <w:rPr>
          <w:vertAlign w:val="superscript"/>
        </w:rPr>
        <w:footnoteReference w:id="64"/>
      </w:r>
      <w:r>
        <w:t xml:space="preserve">. Natural disturbances have natural causes such as climate, geological forces or biological changes. Fires (lightning strikes) and floods are examples of natural disturbances that force changes in an ecosystem. They are also caused by diseases, severe storms, </w:t>
      </w:r>
      <w:proofErr w:type="gramStart"/>
      <w:r>
        <w:t>insects</w:t>
      </w:r>
      <w:proofErr w:type="gramEnd"/>
      <w:r w:rsidR="00DF325D" w:rsidRPr="00DF325D">
        <w:t xml:space="preserve"> outbreaks</w:t>
      </w:r>
      <w:r>
        <w:t>, volcanic activity, earthquakes, droughts and long-term freezing.</w:t>
      </w:r>
    </w:p>
    <w:p w14:paraId="5607B090" w14:textId="77777777" w:rsidR="00BD72E1" w:rsidRDefault="00BD72E1">
      <w:pPr>
        <w:pBdr>
          <w:top w:val="nil"/>
          <w:left w:val="nil"/>
          <w:bottom w:val="nil"/>
          <w:right w:val="nil"/>
          <w:between w:val="nil"/>
        </w:pBdr>
      </w:pPr>
    </w:p>
    <w:p w14:paraId="5607B091" w14:textId="5195D56F" w:rsidR="00BD72E1" w:rsidRDefault="00253FA4">
      <w:pPr>
        <w:pBdr>
          <w:top w:val="nil"/>
          <w:left w:val="nil"/>
          <w:bottom w:val="nil"/>
          <w:right w:val="nil"/>
          <w:between w:val="nil"/>
        </w:pBdr>
      </w:pPr>
      <w:r>
        <w:lastRenderedPageBreak/>
        <w:t>However, not all changes in an ecosystem are caused by natural forces. Ecosystems are also affected by humans</w:t>
      </w:r>
      <w:r w:rsidR="00E0667E">
        <w:t>, and</w:t>
      </w:r>
      <w:r>
        <w:t xml:space="preserve"> examples </w:t>
      </w:r>
      <w:r w:rsidR="00F36046">
        <w:t>are</w:t>
      </w:r>
      <w:r>
        <w:t xml:space="preserve"> pollution, urbanization, deforestation, mining, etc.</w:t>
      </w:r>
    </w:p>
    <w:p w14:paraId="5607B092" w14:textId="77777777" w:rsidR="00BD72E1" w:rsidRDefault="00BD72E1">
      <w:pPr>
        <w:pBdr>
          <w:top w:val="nil"/>
          <w:left w:val="nil"/>
          <w:bottom w:val="nil"/>
          <w:right w:val="nil"/>
          <w:between w:val="nil"/>
        </w:pBdr>
      </w:pPr>
    </w:p>
    <w:p w14:paraId="5607B093" w14:textId="77777777" w:rsidR="00BD72E1" w:rsidRDefault="00253FA4">
      <w:pPr>
        <w:pBdr>
          <w:top w:val="nil"/>
          <w:left w:val="nil"/>
          <w:bottom w:val="nil"/>
          <w:right w:val="nil"/>
          <w:between w:val="nil"/>
        </w:pBdr>
      </w:pPr>
      <w:r>
        <w:t xml:space="preserve">The occurrence of a disturbance can </w:t>
      </w:r>
      <w:proofErr w:type="gramStart"/>
      <w:r>
        <w:t>harm</w:t>
      </w:r>
      <w:proofErr w:type="gramEnd"/>
      <w:r>
        <w:t xml:space="preserve"> or benefit species. Thus, some groups will suffer reduction and others will increase their population, benefiting from the new conditions.</w:t>
      </w:r>
    </w:p>
    <w:p w14:paraId="5607B094" w14:textId="77777777" w:rsidR="00BD72E1" w:rsidRDefault="00BD72E1">
      <w:pPr>
        <w:pBdr>
          <w:top w:val="nil"/>
          <w:left w:val="nil"/>
          <w:bottom w:val="nil"/>
          <w:right w:val="nil"/>
          <w:between w:val="nil"/>
        </w:pBdr>
      </w:pPr>
    </w:p>
    <w:p w14:paraId="5607B095" w14:textId="4966AF48" w:rsidR="00BD72E1" w:rsidRDefault="00253FA4">
      <w:pPr>
        <w:pBdr>
          <w:top w:val="nil"/>
          <w:left w:val="nil"/>
          <w:bottom w:val="nil"/>
          <w:right w:val="nil"/>
          <w:between w:val="nil"/>
        </w:pBdr>
      </w:pPr>
      <w:r>
        <w:t xml:space="preserve">This Methodology considers, as an important factor, the environmental characterization after the occurrence of a disturbance within the property area and/or of direct influence on the habitat areas of the umbrella species in order to </w:t>
      </w:r>
      <w:r w:rsidRPr="0084330A">
        <w:t xml:space="preserve">understand which impacts can directly affect the permanence of the species in the area and ecosystem response. Also, mitigation strategies should be </w:t>
      </w:r>
      <w:r w:rsidR="00C74BF0" w:rsidRPr="0084330A">
        <w:t>implemented</w:t>
      </w:r>
      <w:r w:rsidRPr="0084330A">
        <w:t xml:space="preserve"> to minimize disturbance.</w:t>
      </w:r>
    </w:p>
    <w:p w14:paraId="51E20B24" w14:textId="77777777" w:rsidR="008A77DF" w:rsidRDefault="008A77DF">
      <w:pPr>
        <w:pBdr>
          <w:top w:val="nil"/>
          <w:left w:val="nil"/>
          <w:bottom w:val="nil"/>
          <w:right w:val="nil"/>
          <w:between w:val="nil"/>
        </w:pBdr>
      </w:pPr>
    </w:p>
    <w:p w14:paraId="671532C4" w14:textId="088B3C75" w:rsidR="008A77DF" w:rsidRPr="0084330A" w:rsidRDefault="008A77DF">
      <w:pPr>
        <w:pBdr>
          <w:top w:val="nil"/>
          <w:left w:val="nil"/>
          <w:bottom w:val="nil"/>
          <w:right w:val="nil"/>
          <w:between w:val="nil"/>
        </w:pBdr>
      </w:pPr>
      <w:r w:rsidRPr="008A77DF">
        <w:t>The disturbance monitoring must be done through geospatial analyses. High-resolution satellite images (</w:t>
      </w:r>
      <w:r w:rsidR="00AA21C4">
        <w:t>minimum of 0.30 centimeters,</w:t>
      </w:r>
      <w:r w:rsidR="00AA21C4" w:rsidRPr="000F2ED2">
        <w:t xml:space="preserve"> </w:t>
      </w:r>
      <w:r w:rsidR="00AA21C4">
        <w:t>maximum of 15 meters</w:t>
      </w:r>
      <w:r w:rsidRPr="008A77DF">
        <w:t xml:space="preserve">) together with official databases from the monitoring period should be used. Also, for identify conversions of vegetated areas into non-vegetated areas can be consulted official deforestation databases. Official alerts, such as Fire Information for Resource Management System from </w:t>
      </w:r>
      <w:r w:rsidR="00D274DE" w:rsidRPr="008A77DF">
        <w:t>NASA</w:t>
      </w:r>
      <w:r w:rsidR="00F979E0">
        <w:rPr>
          <w:vertAlign w:val="superscript"/>
        </w:rPr>
        <w:footnoteReference w:id="65"/>
      </w:r>
      <w:r w:rsidR="00D274DE" w:rsidRPr="008A77DF">
        <w:t>, must</w:t>
      </w:r>
      <w:r w:rsidRPr="008A77DF">
        <w:t xml:space="preserve"> be used to identify occurrences of fire disturbances. Climatic and hydrologic disturbances can be monitored through WorldClim database</w:t>
      </w:r>
      <w:r w:rsidR="00F979E0">
        <w:rPr>
          <w:vertAlign w:val="superscript"/>
        </w:rPr>
        <w:footnoteReference w:id="66"/>
      </w:r>
      <w:r w:rsidRPr="008A77DF">
        <w:t>.</w:t>
      </w:r>
      <w:r w:rsidR="008B2BBA">
        <w:t xml:space="preserve"> </w:t>
      </w:r>
      <w:r w:rsidR="008B2BBA" w:rsidRPr="008B2BBA">
        <w:t>This monitoring must be done in each seasonal climatic period.</w:t>
      </w:r>
    </w:p>
    <w:p w14:paraId="5607B096" w14:textId="77777777" w:rsidR="00BD72E1" w:rsidRPr="0084330A" w:rsidRDefault="00BD72E1">
      <w:pPr>
        <w:pBdr>
          <w:top w:val="nil"/>
          <w:left w:val="nil"/>
          <w:bottom w:val="nil"/>
          <w:right w:val="nil"/>
          <w:between w:val="nil"/>
        </w:pBdr>
      </w:pPr>
    </w:p>
    <w:p w14:paraId="5607B097" w14:textId="6C9242E1" w:rsidR="00BD72E1" w:rsidRDefault="00D61DE0">
      <w:pPr>
        <w:pBdr>
          <w:top w:val="nil"/>
          <w:left w:val="nil"/>
          <w:bottom w:val="nil"/>
          <w:right w:val="nil"/>
          <w:between w:val="nil"/>
        </w:pBdr>
      </w:pPr>
      <w:r w:rsidRPr="00D61DE0">
        <w:t xml:space="preserve">It is necessary to quantify the size of the disturbed area and create a spatial file (shapefile, KML, KMZ, </w:t>
      </w:r>
      <w:r w:rsidR="00832536">
        <w:t>others geospat</w:t>
      </w:r>
      <w:r w:rsidR="008D3865">
        <w:t>ial extensions</w:t>
      </w:r>
      <w:r w:rsidRPr="00D61DE0">
        <w:t>) of the corresponding area. Other information must also be recorded, such as date of disturbance, location of disturbance, size of disturbance in the Habitat Area, and size of disturbance in the Property Area.</w:t>
      </w:r>
      <w:r w:rsidR="00083D94">
        <w:t xml:space="preserve"> </w:t>
      </w:r>
      <w:r w:rsidR="00253FA4" w:rsidRPr="0084330A">
        <w:t>The</w:t>
      </w:r>
      <w:r w:rsidR="00C95593">
        <w:t xml:space="preserve"> results of the disturbance monitoring</w:t>
      </w:r>
      <w:r w:rsidR="00253FA4" w:rsidRPr="0084330A">
        <w:t xml:space="preserve"> </w:t>
      </w:r>
      <w:r w:rsidR="00F33EA5">
        <w:t xml:space="preserve">with a </w:t>
      </w:r>
      <w:r w:rsidR="00253FA4" w:rsidRPr="0084330A">
        <w:t>brief description of the disturbance</w:t>
      </w:r>
      <w:r w:rsidR="00995A66">
        <w:t>,</w:t>
      </w:r>
      <w:r w:rsidR="00253FA4" w:rsidRPr="0084330A">
        <w:t xml:space="preserve"> possible environmental impacts and corrective mitigation measures</w:t>
      </w:r>
      <w:r w:rsidR="00A82F3A">
        <w:t xml:space="preserve"> must be recor</w:t>
      </w:r>
      <w:r w:rsidR="0080617C">
        <w:t>ded</w:t>
      </w:r>
      <w:r w:rsidR="00253FA4" w:rsidRPr="0084330A">
        <w:t>.</w:t>
      </w:r>
    </w:p>
    <w:p w14:paraId="5607B098" w14:textId="77777777" w:rsidR="00BD72E1" w:rsidRDefault="00BD72E1">
      <w:pPr>
        <w:pBdr>
          <w:top w:val="nil"/>
          <w:left w:val="nil"/>
          <w:bottom w:val="nil"/>
          <w:right w:val="nil"/>
          <w:between w:val="nil"/>
        </w:pBdr>
      </w:pPr>
    </w:p>
    <w:p w14:paraId="5607B099" w14:textId="133822BE" w:rsidR="00BD72E1" w:rsidRDefault="00253FA4">
      <w:pPr>
        <w:pBdr>
          <w:top w:val="nil"/>
          <w:left w:val="nil"/>
          <w:bottom w:val="nil"/>
          <w:right w:val="nil"/>
          <w:between w:val="nil"/>
        </w:pBdr>
      </w:pPr>
      <w:r>
        <w:t xml:space="preserve">The </w:t>
      </w:r>
      <w:r w:rsidR="00504709">
        <w:t>disturbance report with</w:t>
      </w:r>
      <w:r w:rsidR="00275765">
        <w:t xml:space="preserve"> the corrective mitigation measures </w:t>
      </w:r>
      <w:r>
        <w:t xml:space="preserve">of the area after the occurrence of </w:t>
      </w:r>
      <w:r w:rsidR="00BB3F67">
        <w:t>an</w:t>
      </w:r>
      <w:r>
        <w:t xml:space="preserve"> </w:t>
      </w:r>
      <w:r w:rsidR="00B6436A">
        <w:t xml:space="preserve">event </w:t>
      </w:r>
      <w:r>
        <w:t xml:space="preserve">will count as </w:t>
      </w:r>
      <w:r w:rsidR="00D5720F">
        <w:t>1</w:t>
      </w:r>
      <w:r>
        <w:rPr>
          <w:b/>
        </w:rPr>
        <w:t xml:space="preserve"> point</w:t>
      </w:r>
      <w:r>
        <w:t xml:space="preserve"> in the equation</w:t>
      </w:r>
      <w:r w:rsidR="00A00A54">
        <w:t xml:space="preserve"> of the </w:t>
      </w:r>
      <w:r w:rsidR="008246FB">
        <w:t>S</w:t>
      </w:r>
      <w:r w:rsidR="00A00A54">
        <w:t>ection 5.3</w:t>
      </w:r>
      <w:r>
        <w:t>.</w:t>
      </w:r>
    </w:p>
    <w:p w14:paraId="5607B09A" w14:textId="77777777" w:rsidR="00BD72E1" w:rsidRDefault="00BD72E1">
      <w:pPr>
        <w:pBdr>
          <w:top w:val="nil"/>
          <w:left w:val="nil"/>
          <w:bottom w:val="nil"/>
          <w:right w:val="nil"/>
          <w:between w:val="nil"/>
        </w:pBdr>
        <w:rPr>
          <w:rFonts w:ascii="Avenir" w:eastAsia="Avenir" w:hAnsi="Avenir" w:cs="Avenir"/>
          <w:b/>
          <w:color w:val="000000"/>
        </w:rPr>
      </w:pPr>
    </w:p>
    <w:p w14:paraId="5607B09B" w14:textId="57872BBF" w:rsidR="00BD72E1" w:rsidRDefault="000645C9">
      <w:pPr>
        <w:pStyle w:val="Heading2"/>
        <w:numPr>
          <w:ilvl w:val="1"/>
          <w:numId w:val="44"/>
        </w:numPr>
      </w:pPr>
      <w:bookmarkStart w:id="203" w:name="_Toc150440617"/>
      <w:r>
        <w:t xml:space="preserve">HABITAT </w:t>
      </w:r>
      <w:r w:rsidR="00B32EB5">
        <w:t>QUALITY</w:t>
      </w:r>
      <w:r w:rsidR="00253FA4">
        <w:t xml:space="preserve"> SCORING METHOD</w:t>
      </w:r>
      <w:bookmarkEnd w:id="203"/>
    </w:p>
    <w:p w14:paraId="5607B09C" w14:textId="77777777" w:rsidR="00BD72E1" w:rsidRDefault="00BD72E1"/>
    <w:p w14:paraId="5607B09D" w14:textId="314A2167" w:rsidR="00BD72E1" w:rsidRDefault="00253FA4">
      <w:pPr>
        <w:shd w:val="clear" w:color="auto" w:fill="FFFFFF"/>
      </w:pPr>
      <w:r>
        <w:t xml:space="preserve">The formula for </w:t>
      </w:r>
      <w:r w:rsidR="00B32EB5">
        <w:t>HQ</w:t>
      </w:r>
      <w:r>
        <w:t>considers the score obtained in each of the parameters arranged in Chapter 5. The table below is a general overview of the scoring system.</w:t>
      </w:r>
    </w:p>
    <w:p w14:paraId="5607B09E" w14:textId="77777777" w:rsidR="00BD72E1" w:rsidRDefault="00BD72E1"/>
    <w:p w14:paraId="5607B09F" w14:textId="77777777" w:rsidR="00BD72E1" w:rsidRDefault="00BD72E1"/>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686"/>
        <w:gridCol w:w="1559"/>
        <w:gridCol w:w="5103"/>
      </w:tblGrid>
      <w:tr w:rsidR="004E704F" w14:paraId="5607B0A4" w14:textId="77777777">
        <w:trPr>
          <w:trHeight w:val="454"/>
        </w:trPr>
        <w:tc>
          <w:tcPr>
            <w:tcW w:w="3686" w:type="dxa"/>
            <w:shd w:val="clear" w:color="auto" w:fill="B8CCE4"/>
          </w:tcPr>
          <w:p w14:paraId="5607B0A0"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Community Composition</w:t>
            </w:r>
          </w:p>
          <w:p w14:paraId="5607B0A1" w14:textId="03F04C7B" w:rsidR="00BD72E1" w:rsidRDefault="006A577C">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S</w:t>
            </w:r>
            <w:r w:rsidR="00253FA4">
              <w:rPr>
                <w:rFonts w:ascii="Avenir" w:eastAsia="Avenir" w:hAnsi="Avenir" w:cs="Avenir"/>
                <w:b/>
                <w:color w:val="000000"/>
                <w:sz w:val="20"/>
                <w:szCs w:val="20"/>
              </w:rPr>
              <w:t>ection 5.1</w:t>
            </w:r>
          </w:p>
        </w:tc>
        <w:tc>
          <w:tcPr>
            <w:tcW w:w="1559" w:type="dxa"/>
            <w:shd w:val="clear" w:color="auto" w:fill="B8CCE4"/>
          </w:tcPr>
          <w:p w14:paraId="5607B0A2"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Acronym</w:t>
            </w:r>
          </w:p>
        </w:tc>
        <w:tc>
          <w:tcPr>
            <w:tcW w:w="5103" w:type="dxa"/>
            <w:shd w:val="clear" w:color="auto" w:fill="B8CCE4"/>
          </w:tcPr>
          <w:p w14:paraId="5607B0A3"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Score</w:t>
            </w:r>
          </w:p>
        </w:tc>
      </w:tr>
      <w:tr w:rsidR="00387518" w14:paraId="5607B0A8" w14:textId="77777777">
        <w:trPr>
          <w:trHeight w:val="454"/>
        </w:trPr>
        <w:tc>
          <w:tcPr>
            <w:tcW w:w="3686" w:type="dxa"/>
            <w:shd w:val="clear" w:color="auto" w:fill="DBE5F1"/>
          </w:tcPr>
          <w:p w14:paraId="5607B0A5" w14:textId="34B2B8EA" w:rsidR="0041248A" w:rsidRDefault="00432045" w:rsidP="0041248A">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Taxonomy diversity</w:t>
            </w:r>
          </w:p>
        </w:tc>
        <w:tc>
          <w:tcPr>
            <w:tcW w:w="1559" w:type="dxa"/>
          </w:tcPr>
          <w:p w14:paraId="5607B0A6" w14:textId="7EF66689" w:rsidR="0041248A" w:rsidRDefault="00432045" w:rsidP="0041248A">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T</w:t>
            </w:r>
            <w:r w:rsidR="00B46FDA">
              <w:rPr>
                <w:rFonts w:ascii="Avenir" w:eastAsia="Avenir" w:hAnsi="Avenir" w:cs="Avenir"/>
                <w:color w:val="000000"/>
                <w:sz w:val="20"/>
                <w:szCs w:val="20"/>
              </w:rPr>
              <w:t>D</w:t>
            </w:r>
          </w:p>
        </w:tc>
        <w:tc>
          <w:tcPr>
            <w:tcW w:w="5103" w:type="dxa"/>
          </w:tcPr>
          <w:p w14:paraId="5607B0A7" w14:textId="6915DEE9" w:rsidR="0041248A" w:rsidRDefault="0041248A" w:rsidP="0041248A">
            <w:pPr>
              <w:pBdr>
                <w:top w:val="nil"/>
                <w:left w:val="nil"/>
                <w:bottom w:val="nil"/>
                <w:right w:val="nil"/>
                <w:between w:val="nil"/>
              </w:pBdr>
              <w:ind w:left="360"/>
              <w:jc w:val="center"/>
              <w:rPr>
                <w:rFonts w:ascii="Avenir" w:eastAsia="Avenir" w:hAnsi="Avenir" w:cs="Avenir"/>
                <w:color w:val="000000"/>
                <w:sz w:val="20"/>
                <w:szCs w:val="20"/>
              </w:rPr>
            </w:pPr>
            <w:r w:rsidRPr="00F736C2">
              <w:rPr>
                <w:rFonts w:ascii="Avenir" w:eastAsia="Avenir" w:hAnsi="Avenir" w:cs="Avenir"/>
                <w:color w:val="000000" w:themeColor="text1"/>
                <w:sz w:val="20"/>
                <w:szCs w:val="20"/>
              </w:rPr>
              <w:t xml:space="preserve">1 point for </w:t>
            </w:r>
            <w:r w:rsidR="00C04551">
              <w:rPr>
                <w:rFonts w:ascii="Avenir" w:eastAsia="Avenir" w:hAnsi="Avenir" w:cs="Avenir"/>
                <w:color w:val="000000" w:themeColor="text1"/>
                <w:sz w:val="20"/>
                <w:szCs w:val="20"/>
              </w:rPr>
              <w:t xml:space="preserve">each </w:t>
            </w:r>
            <w:r w:rsidR="00F1550D" w:rsidRPr="00F736C2">
              <w:rPr>
                <w:rFonts w:ascii="Avenir" w:eastAsia="Avenir" w:hAnsi="Avenir" w:cs="Avenir"/>
                <w:color w:val="000000" w:themeColor="text1"/>
                <w:sz w:val="20"/>
                <w:szCs w:val="20"/>
              </w:rPr>
              <w:t>seasonal climatic period</w:t>
            </w:r>
          </w:p>
        </w:tc>
      </w:tr>
    </w:tbl>
    <w:p w14:paraId="5607B0A9" w14:textId="77777777" w:rsidR="00BD72E1" w:rsidRDefault="00BD72E1"/>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686"/>
        <w:gridCol w:w="1559"/>
        <w:gridCol w:w="5103"/>
      </w:tblGrid>
      <w:tr w:rsidR="004E704F" w14:paraId="5607B0AE" w14:textId="77777777">
        <w:trPr>
          <w:trHeight w:val="454"/>
        </w:trPr>
        <w:tc>
          <w:tcPr>
            <w:tcW w:w="3686" w:type="dxa"/>
            <w:shd w:val="clear" w:color="auto" w:fill="B8CCE4"/>
          </w:tcPr>
          <w:p w14:paraId="5607B0AA"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Ecosystem Functioning</w:t>
            </w:r>
          </w:p>
          <w:p w14:paraId="5607B0AB" w14:textId="07158D5E" w:rsidR="00BD72E1" w:rsidRDefault="006A577C">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S</w:t>
            </w:r>
            <w:r w:rsidR="00253FA4">
              <w:rPr>
                <w:rFonts w:ascii="Avenir" w:eastAsia="Avenir" w:hAnsi="Avenir" w:cs="Avenir"/>
                <w:b/>
                <w:color w:val="000000"/>
                <w:sz w:val="20"/>
                <w:szCs w:val="20"/>
              </w:rPr>
              <w:t>ection 5.2</w:t>
            </w:r>
          </w:p>
        </w:tc>
        <w:tc>
          <w:tcPr>
            <w:tcW w:w="1559" w:type="dxa"/>
            <w:shd w:val="clear" w:color="auto" w:fill="B8CCE4"/>
          </w:tcPr>
          <w:p w14:paraId="5607B0AC"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Acronym</w:t>
            </w:r>
          </w:p>
        </w:tc>
        <w:tc>
          <w:tcPr>
            <w:tcW w:w="5103" w:type="dxa"/>
            <w:shd w:val="clear" w:color="auto" w:fill="B8CCE4"/>
          </w:tcPr>
          <w:p w14:paraId="5607B0AD" w14:textId="77777777" w:rsidR="00BD72E1" w:rsidRDefault="00253FA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t>Score</w:t>
            </w:r>
          </w:p>
        </w:tc>
      </w:tr>
      <w:tr w:rsidR="00387518" w14:paraId="5607B0B2" w14:textId="77777777">
        <w:trPr>
          <w:trHeight w:val="454"/>
        </w:trPr>
        <w:tc>
          <w:tcPr>
            <w:tcW w:w="3686" w:type="dxa"/>
            <w:shd w:val="clear" w:color="auto" w:fill="DBE5F1"/>
          </w:tcPr>
          <w:p w14:paraId="5607B0AF" w14:textId="77777777" w:rsidR="002F2784" w:rsidRDefault="002F2784" w:rsidP="002F2784">
            <w:pPr>
              <w:pBdr>
                <w:top w:val="nil"/>
                <w:left w:val="nil"/>
                <w:bottom w:val="nil"/>
                <w:right w:val="nil"/>
                <w:between w:val="nil"/>
              </w:pBdr>
              <w:jc w:val="center"/>
              <w:rPr>
                <w:rFonts w:ascii="Avenir" w:eastAsia="Avenir" w:hAnsi="Avenir" w:cs="Avenir"/>
                <w:b/>
                <w:color w:val="000000"/>
                <w:sz w:val="20"/>
                <w:szCs w:val="20"/>
              </w:rPr>
            </w:pPr>
            <w:r>
              <w:rPr>
                <w:rFonts w:ascii="Avenir" w:eastAsia="Avenir" w:hAnsi="Avenir" w:cs="Avenir"/>
                <w:b/>
                <w:color w:val="000000"/>
                <w:sz w:val="20"/>
                <w:szCs w:val="20"/>
              </w:rPr>
              <w:lastRenderedPageBreak/>
              <w:t>Ecosystem disturbance</w:t>
            </w:r>
          </w:p>
        </w:tc>
        <w:tc>
          <w:tcPr>
            <w:tcW w:w="1559" w:type="dxa"/>
          </w:tcPr>
          <w:p w14:paraId="5607B0B0" w14:textId="77777777" w:rsidR="002F2784" w:rsidRDefault="002F2784" w:rsidP="002F2784">
            <w:pPr>
              <w:pBdr>
                <w:top w:val="nil"/>
                <w:left w:val="nil"/>
                <w:bottom w:val="nil"/>
                <w:right w:val="nil"/>
                <w:between w:val="nil"/>
              </w:pBdr>
              <w:jc w:val="center"/>
              <w:rPr>
                <w:rFonts w:ascii="Avenir" w:eastAsia="Avenir" w:hAnsi="Avenir" w:cs="Avenir"/>
                <w:color w:val="000000"/>
                <w:sz w:val="20"/>
                <w:szCs w:val="20"/>
              </w:rPr>
            </w:pPr>
            <w:r>
              <w:rPr>
                <w:rFonts w:ascii="Avenir" w:eastAsia="Avenir" w:hAnsi="Avenir" w:cs="Avenir"/>
                <w:color w:val="000000"/>
                <w:sz w:val="20"/>
                <w:szCs w:val="20"/>
              </w:rPr>
              <w:t>ED</w:t>
            </w:r>
          </w:p>
        </w:tc>
        <w:tc>
          <w:tcPr>
            <w:tcW w:w="5103" w:type="dxa"/>
          </w:tcPr>
          <w:p w14:paraId="5607B0B1" w14:textId="46D7B8CE" w:rsidR="002F2784" w:rsidRDefault="002F2784" w:rsidP="002F2784">
            <w:pPr>
              <w:pBdr>
                <w:top w:val="nil"/>
                <w:left w:val="nil"/>
                <w:bottom w:val="nil"/>
                <w:right w:val="nil"/>
                <w:between w:val="nil"/>
              </w:pBdr>
              <w:ind w:left="360"/>
              <w:jc w:val="center"/>
              <w:rPr>
                <w:rFonts w:ascii="Avenir" w:eastAsia="Avenir" w:hAnsi="Avenir" w:cs="Avenir"/>
                <w:color w:val="000000"/>
                <w:sz w:val="20"/>
                <w:szCs w:val="20"/>
              </w:rPr>
            </w:pPr>
            <w:r w:rsidRPr="00A94B7E">
              <w:rPr>
                <w:rFonts w:ascii="Avenir" w:eastAsia="Avenir" w:hAnsi="Avenir" w:cs="Avenir"/>
                <w:color w:val="000000" w:themeColor="text1"/>
                <w:sz w:val="20"/>
                <w:szCs w:val="20"/>
              </w:rPr>
              <w:t xml:space="preserve">1 point </w:t>
            </w:r>
            <w:r w:rsidR="00C04551">
              <w:rPr>
                <w:rFonts w:ascii="Avenir" w:eastAsia="Avenir" w:hAnsi="Avenir" w:cs="Avenir"/>
                <w:color w:val="000000" w:themeColor="text1"/>
                <w:sz w:val="20"/>
                <w:szCs w:val="20"/>
              </w:rPr>
              <w:t xml:space="preserve">for each </w:t>
            </w:r>
            <w:r w:rsidRPr="00A94B7E">
              <w:rPr>
                <w:rFonts w:ascii="Avenir" w:eastAsia="Avenir" w:hAnsi="Avenir" w:cs="Avenir"/>
                <w:color w:val="000000" w:themeColor="text1"/>
                <w:sz w:val="20"/>
                <w:szCs w:val="20"/>
              </w:rPr>
              <w:t xml:space="preserve">occurence </w:t>
            </w:r>
            <w:r w:rsidR="00C04551">
              <w:rPr>
                <w:rFonts w:ascii="Avenir" w:eastAsia="Avenir" w:hAnsi="Avenir" w:cs="Avenir"/>
                <w:color w:val="000000" w:themeColor="text1"/>
                <w:sz w:val="20"/>
                <w:szCs w:val="20"/>
              </w:rPr>
              <w:t xml:space="preserve">and mitigation </w:t>
            </w:r>
            <w:r w:rsidRPr="00A94B7E">
              <w:rPr>
                <w:rFonts w:ascii="Avenir" w:eastAsia="Avenir" w:hAnsi="Avenir" w:cs="Avenir"/>
                <w:color w:val="000000" w:themeColor="text1"/>
                <w:sz w:val="20"/>
                <w:szCs w:val="20"/>
              </w:rPr>
              <w:t>of disturbances)</w:t>
            </w:r>
          </w:p>
        </w:tc>
      </w:tr>
    </w:tbl>
    <w:p w14:paraId="5607B0B3" w14:textId="77777777" w:rsidR="00BD72E1" w:rsidRDefault="00BD72E1"/>
    <w:p w14:paraId="5607B0B4" w14:textId="77777777" w:rsidR="00BD72E1" w:rsidRDefault="00BD72E1"/>
    <w:p w14:paraId="5607B0B5" w14:textId="5CD98F53" w:rsidR="00BD72E1" w:rsidRDefault="00253FA4">
      <w:r>
        <w:t xml:space="preserve">The equation for </w:t>
      </w:r>
      <w:r w:rsidR="00B32EB5">
        <w:t xml:space="preserve">HQ </w:t>
      </w:r>
      <w:r>
        <w:t>considers the score obtained in each of the parameters arranged in this chapter:</w:t>
      </w:r>
    </w:p>
    <w:p w14:paraId="5607B0B6" w14:textId="77777777" w:rsidR="00BD72E1" w:rsidRDefault="00BD72E1"/>
    <w:p w14:paraId="71D6BE91" w14:textId="12E2173B" w:rsidR="00540203" w:rsidRDefault="00540203" w:rsidP="00540203">
      <w:pPr>
        <w:jc w:val="center"/>
        <w:rPr>
          <w:rFonts w:ascii="Cambria Math" w:eastAsia="Cambria Math" w:hAnsi="Cambria Math" w:cs="Cambria Math"/>
        </w:rPr>
      </w:pPr>
      <m:oMathPara>
        <m:oMath>
          <m:r>
            <w:rPr>
              <w:rFonts w:ascii="Cambria Math" w:eastAsia="Cambria Math" w:hAnsi="Cambria Math" w:cs="Cambria Math"/>
            </w:rPr>
            <m:t>HQ=HA x (TD+ED)</m:t>
          </m:r>
        </m:oMath>
      </m:oMathPara>
    </w:p>
    <w:p w14:paraId="5607B0B8" w14:textId="77777777" w:rsidR="00BD72E1" w:rsidRDefault="00253FA4">
      <w:r>
        <w:t>Being,</w:t>
      </w:r>
    </w:p>
    <w:p w14:paraId="5607B0B9" w14:textId="77777777" w:rsidR="00BD72E1" w:rsidRDefault="00BD72E1"/>
    <w:p w14:paraId="5607B0BA" w14:textId="32B133FC" w:rsidR="00BD72E1" w:rsidRDefault="00B32EB5">
      <w:pPr>
        <w:spacing w:after="120"/>
      </w:pPr>
      <w:r>
        <w:rPr>
          <w:b/>
        </w:rPr>
        <w:t>HQ</w:t>
      </w:r>
      <w:r>
        <w:t xml:space="preserve"> </w:t>
      </w:r>
      <w:proofErr w:type="gramStart"/>
      <w:r w:rsidR="00253FA4">
        <w:t xml:space="preserve">= </w:t>
      </w:r>
      <w:r>
        <w:t xml:space="preserve"> Habitat</w:t>
      </w:r>
      <w:proofErr w:type="gramEnd"/>
      <w:r>
        <w:t xml:space="preserve"> Quality</w:t>
      </w:r>
    </w:p>
    <w:p w14:paraId="056373C5" w14:textId="39F40732" w:rsidR="00F87B27" w:rsidRDefault="001D4963" w:rsidP="00F87B27">
      <w:pPr>
        <w:spacing w:after="120"/>
      </w:pPr>
      <w:r>
        <w:rPr>
          <w:b/>
        </w:rPr>
        <w:t>T</w:t>
      </w:r>
      <w:r w:rsidR="000F2A9D">
        <w:rPr>
          <w:b/>
        </w:rPr>
        <w:t>D</w:t>
      </w:r>
      <w:r>
        <w:t xml:space="preserve"> </w:t>
      </w:r>
      <w:r w:rsidR="00F87B27">
        <w:t xml:space="preserve">= </w:t>
      </w:r>
      <w:r>
        <w:t>Taxonomy diversity</w:t>
      </w:r>
      <w:r w:rsidR="00F87B27">
        <w:t xml:space="preserve"> – </w:t>
      </w:r>
      <w:r w:rsidR="006A577C">
        <w:t>S</w:t>
      </w:r>
      <w:r w:rsidR="00F87B27">
        <w:t>ection 5.1</w:t>
      </w:r>
    </w:p>
    <w:p w14:paraId="000E5643" w14:textId="61C4E46D" w:rsidR="00F87B27" w:rsidRDefault="00F87B27" w:rsidP="00F87B27">
      <w:pPr>
        <w:spacing w:after="120"/>
      </w:pPr>
      <w:r>
        <w:rPr>
          <w:b/>
        </w:rPr>
        <w:t>ED</w:t>
      </w:r>
      <w:r>
        <w:t xml:space="preserve"> = Ecosystem disturbances – </w:t>
      </w:r>
      <w:r w:rsidR="006A577C">
        <w:t>S</w:t>
      </w:r>
      <w:r>
        <w:t>ection 5.2</w:t>
      </w:r>
    </w:p>
    <w:p w14:paraId="10DA080C" w14:textId="091F83E6" w:rsidR="003D6AC4" w:rsidRDefault="003D6AC4" w:rsidP="003D6AC4">
      <w:r>
        <w:rPr>
          <w:b/>
        </w:rPr>
        <w:t>HA</w:t>
      </w:r>
      <w:r>
        <w:t xml:space="preserve"> = Habitat Area</w:t>
      </w:r>
      <w:r w:rsidRPr="003D6AC4">
        <w:t xml:space="preserve"> </w:t>
      </w:r>
      <w:r>
        <w:t xml:space="preserve">– </w:t>
      </w:r>
      <w:r w:rsidR="006A577C">
        <w:t>S</w:t>
      </w:r>
      <w:r>
        <w:t>ection 4.3</w:t>
      </w:r>
    </w:p>
    <w:p w14:paraId="200CEC95" w14:textId="77777777" w:rsidR="003D6AC4" w:rsidRDefault="003D6AC4" w:rsidP="00B50A77"/>
    <w:p w14:paraId="5607B0BE" w14:textId="0B21CDC3" w:rsidR="00BD72E1" w:rsidRDefault="00253FA4" w:rsidP="00B50A77">
      <w:pPr>
        <w:spacing w:after="120"/>
      </w:pPr>
      <w:r>
        <w:br w:type="page"/>
      </w:r>
    </w:p>
    <w:p w14:paraId="5607B0BF" w14:textId="77777777" w:rsidR="00BD72E1" w:rsidRDefault="00253FA4">
      <w:pPr>
        <w:pStyle w:val="Heading1"/>
        <w:numPr>
          <w:ilvl w:val="0"/>
          <w:numId w:val="44"/>
        </w:numPr>
        <w:ind w:right="-366"/>
        <w:jc w:val="left"/>
      </w:pPr>
      <w:bookmarkStart w:id="204" w:name="_Toc150440618"/>
      <w:r>
        <w:lastRenderedPageBreak/>
        <w:t>UMBRELLA SPECIES GUIDELINES ASSESSMENT AND APPLICATION</w:t>
      </w:r>
      <w:bookmarkEnd w:id="204"/>
      <w:r>
        <w:t xml:space="preserve"> </w:t>
      </w:r>
    </w:p>
    <w:p w14:paraId="5607B0C0" w14:textId="77777777" w:rsidR="00BD72E1" w:rsidRDefault="00BD72E1"/>
    <w:p w14:paraId="5607B0C1" w14:textId="6C9C09CA" w:rsidR="00BD72E1" w:rsidRDefault="00253FA4">
      <w:r>
        <w:t>For the implementation and development of this Methodology, in addition to the score and requirements set out in this main overarching document, as per the requirements addressed in Chapters 4 and 5, for USH and</w:t>
      </w:r>
      <w:r w:rsidR="008F1EAB">
        <w:t xml:space="preserve"> </w:t>
      </w:r>
      <w:r w:rsidR="00B32EB5">
        <w:t>HQ</w:t>
      </w:r>
      <w:r>
        <w:t xml:space="preserve">, there is the application of specific guidelines for each USp, addressing the complexity and specificity of the challenges that each USp entails. </w:t>
      </w:r>
    </w:p>
    <w:p w14:paraId="5607B0C2" w14:textId="77777777" w:rsidR="00BD72E1" w:rsidRDefault="00BD72E1"/>
    <w:p w14:paraId="5607B0C3" w14:textId="77777777" w:rsidR="00BD72E1" w:rsidRPr="00C04551" w:rsidRDefault="00253FA4">
      <w:r>
        <w:t xml:space="preserve">This </w:t>
      </w:r>
      <w:r w:rsidRPr="00C04551">
        <w:t xml:space="preserve">chapter presents: </w:t>
      </w:r>
    </w:p>
    <w:p w14:paraId="5607B0C4" w14:textId="77777777" w:rsidR="00BD72E1" w:rsidRPr="00C04551" w:rsidRDefault="00253FA4">
      <w:pPr>
        <w:numPr>
          <w:ilvl w:val="0"/>
          <w:numId w:val="56"/>
        </w:numPr>
        <w:pBdr>
          <w:top w:val="nil"/>
          <w:left w:val="nil"/>
          <w:bottom w:val="nil"/>
          <w:right w:val="nil"/>
          <w:between w:val="nil"/>
        </w:pBdr>
      </w:pPr>
      <w:r w:rsidRPr="00C04551">
        <w:rPr>
          <w:rFonts w:eastAsia="Avenir" w:cs="Avenir"/>
          <w:color w:val="000000"/>
        </w:rPr>
        <w:t xml:space="preserve">Structure of the USp Guidelines, including its indicators. </w:t>
      </w:r>
    </w:p>
    <w:p w14:paraId="5607B0C5" w14:textId="77777777" w:rsidR="00BD72E1" w:rsidRPr="00C04551" w:rsidRDefault="00253FA4">
      <w:pPr>
        <w:numPr>
          <w:ilvl w:val="0"/>
          <w:numId w:val="56"/>
        </w:numPr>
        <w:pBdr>
          <w:top w:val="nil"/>
          <w:left w:val="nil"/>
          <w:bottom w:val="nil"/>
          <w:right w:val="nil"/>
          <w:between w:val="nil"/>
        </w:pBdr>
      </w:pPr>
      <w:r w:rsidRPr="00C04551">
        <w:rPr>
          <w:rFonts w:eastAsia="Avenir" w:cs="Avenir"/>
          <w:color w:val="000000"/>
        </w:rPr>
        <w:t>Process of drawing up a USp Guideline.</w:t>
      </w:r>
    </w:p>
    <w:p w14:paraId="5607B0C6" w14:textId="77777777" w:rsidR="00BD72E1" w:rsidRPr="00C04551" w:rsidRDefault="00253FA4">
      <w:pPr>
        <w:numPr>
          <w:ilvl w:val="0"/>
          <w:numId w:val="56"/>
        </w:numPr>
        <w:pBdr>
          <w:top w:val="nil"/>
          <w:left w:val="nil"/>
          <w:bottom w:val="nil"/>
          <w:right w:val="nil"/>
          <w:between w:val="nil"/>
        </w:pBdr>
      </w:pPr>
      <w:r w:rsidRPr="00C04551">
        <w:rPr>
          <w:rFonts w:eastAsia="Avenir" w:cs="Avenir"/>
          <w:color w:val="000000"/>
        </w:rPr>
        <w:t>Scoring method for this chapter.</w:t>
      </w:r>
    </w:p>
    <w:p w14:paraId="5607B0C7" w14:textId="77777777" w:rsidR="00BD72E1" w:rsidRDefault="00BD72E1">
      <w:pPr>
        <w:ind w:firstLine="720"/>
      </w:pPr>
    </w:p>
    <w:p w14:paraId="5607B0C8" w14:textId="77777777" w:rsidR="00BD72E1" w:rsidRDefault="00253FA4">
      <w:pPr>
        <w:pStyle w:val="Heading2"/>
        <w:numPr>
          <w:ilvl w:val="1"/>
          <w:numId w:val="44"/>
        </w:numPr>
      </w:pPr>
      <w:bookmarkStart w:id="205" w:name="_Toc150440619"/>
      <w:r>
        <w:t>IDENTIFYING THREATS TO UMBRELLA SPECIES</w:t>
      </w:r>
      <w:bookmarkEnd w:id="205"/>
      <w:r>
        <w:t xml:space="preserve"> </w:t>
      </w:r>
    </w:p>
    <w:p w14:paraId="5607B0C9" w14:textId="77777777" w:rsidR="00BD72E1" w:rsidRDefault="00BD72E1">
      <w:pPr>
        <w:pBdr>
          <w:top w:val="nil"/>
          <w:left w:val="nil"/>
          <w:bottom w:val="nil"/>
          <w:right w:val="nil"/>
          <w:between w:val="nil"/>
        </w:pBdr>
        <w:ind w:left="720"/>
        <w:rPr>
          <w:rFonts w:ascii="Avenir" w:eastAsia="Avenir" w:hAnsi="Avenir" w:cs="Avenir"/>
          <w:color w:val="000000"/>
        </w:rPr>
      </w:pPr>
    </w:p>
    <w:p w14:paraId="5607B0CA" w14:textId="77777777" w:rsidR="00BD72E1" w:rsidRDefault="00253FA4">
      <w:pPr>
        <w:ind w:left="6"/>
      </w:pPr>
      <w:r>
        <w:t>This section presents the framework for the Project Proponent to identify threats, agents, and causes of habitat destruction or degradation as well as create a plan to address these threats through the implementation of Project Activities in the Property Area.</w:t>
      </w:r>
    </w:p>
    <w:p w14:paraId="5607B0CB" w14:textId="77777777" w:rsidR="00BD72E1" w:rsidRDefault="00253FA4">
      <w:pPr>
        <w:ind w:left="6"/>
      </w:pPr>
      <w:r>
        <w:br/>
        <w:t xml:space="preserve">This Methodology identifies three main systemic causes of direct threats to USp, being: </w:t>
      </w:r>
      <w:r>
        <w:rPr>
          <w:b/>
        </w:rPr>
        <w:t>(i)</w:t>
      </w:r>
      <w:r>
        <w:t xml:space="preserve"> Deforestation and Forest Degradation; </w:t>
      </w:r>
      <w:r>
        <w:rPr>
          <w:b/>
        </w:rPr>
        <w:t xml:space="preserve">(ii) </w:t>
      </w:r>
      <w:r>
        <w:t xml:space="preserve">Fires; and </w:t>
      </w:r>
      <w:r>
        <w:rPr>
          <w:b/>
        </w:rPr>
        <w:t>(iii)</w:t>
      </w:r>
      <w:r>
        <w:t xml:space="preserve"> Illegal Hunting. Addressing these causes with assertive and strategic actions will ensure the long-term success of USp conservation projects. Project Proponent is free to list more than one of the causes, as deemed fit in accordance with Project´s circumstances. </w:t>
      </w:r>
    </w:p>
    <w:p w14:paraId="5607B0CC" w14:textId="77777777" w:rsidR="00BD72E1" w:rsidRDefault="00BD72E1">
      <w:pPr>
        <w:ind w:left="6"/>
      </w:pPr>
    </w:p>
    <w:p w14:paraId="5607B0CD" w14:textId="34B7F131" w:rsidR="00BD72E1" w:rsidRDefault="00253FA4">
      <w:pPr>
        <w:ind w:left="6"/>
      </w:pPr>
      <w:r>
        <w:t xml:space="preserve">These three aforementioned items will always be tackled by prescribed actions or conducts in the chosen USp Guideline, </w:t>
      </w:r>
      <w:r>
        <w:rPr>
          <w:b/>
        </w:rPr>
        <w:t>with context-specific scoring methods based on the USp</w:t>
      </w:r>
      <w:r>
        <w:t xml:space="preserve"> and may be included in any of the following items described ahead, as a USH, </w:t>
      </w:r>
      <w:r w:rsidR="00B32EB5">
        <w:t>HQ</w:t>
      </w:r>
      <w:r>
        <w:t>or ESI. The Project Proponent must create an Impact Strategy Outline (</w:t>
      </w:r>
      <w:r>
        <w:rPr>
          <w:b/>
          <w:u w:val="single"/>
        </w:rPr>
        <w:t>ISO</w:t>
      </w:r>
      <w:r>
        <w:t xml:space="preserve">), as defined by the template below: </w:t>
      </w:r>
    </w:p>
    <w:p w14:paraId="5607B0CE" w14:textId="49C8F988" w:rsidR="00BD72E1" w:rsidRDefault="00BD72E1"/>
    <w:tbl>
      <w:tblPr>
        <w:tblW w:w="105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6"/>
        <w:gridCol w:w="5267"/>
      </w:tblGrid>
      <w:tr w:rsidR="00BD72E1" w14:paraId="5607B0D1" w14:textId="77777777">
        <w:tc>
          <w:tcPr>
            <w:tcW w:w="5266" w:type="dxa"/>
            <w:shd w:val="clear" w:color="auto" w:fill="DBE5F1"/>
            <w:vAlign w:val="center"/>
          </w:tcPr>
          <w:p w14:paraId="5607B0CF" w14:textId="77777777" w:rsidR="00BD72E1" w:rsidRPr="0008485D" w:rsidRDefault="00253FA4">
            <w:pPr>
              <w:jc w:val="center"/>
              <w:rPr>
                <w:color w:val="000000"/>
                <w:sz w:val="20"/>
                <w:szCs w:val="20"/>
              </w:rPr>
            </w:pPr>
            <w:r w:rsidRPr="0008485D">
              <w:rPr>
                <w:color w:val="000000"/>
                <w:sz w:val="20"/>
                <w:szCs w:val="20"/>
              </w:rPr>
              <w:t>Agent or Cause of Threat to USp</w:t>
            </w:r>
          </w:p>
        </w:tc>
        <w:tc>
          <w:tcPr>
            <w:tcW w:w="5267" w:type="dxa"/>
            <w:vAlign w:val="center"/>
          </w:tcPr>
          <w:p w14:paraId="5607B0D0" w14:textId="77777777" w:rsidR="00BD72E1" w:rsidRPr="0008485D" w:rsidRDefault="00253FA4">
            <w:pPr>
              <w:rPr>
                <w:sz w:val="20"/>
                <w:szCs w:val="20"/>
              </w:rPr>
            </w:pPr>
            <w:r w:rsidRPr="0008485D">
              <w:rPr>
                <w:sz w:val="20"/>
                <w:szCs w:val="20"/>
              </w:rPr>
              <w:t xml:space="preserve">Describe agent or cause of threat (ex: logging or mining companies, agricultural activities, wildfires, man-made fires, poachers for exotic wildlife trade). </w:t>
            </w:r>
          </w:p>
        </w:tc>
      </w:tr>
      <w:tr w:rsidR="00BD72E1" w14:paraId="5607B0D4" w14:textId="77777777">
        <w:tc>
          <w:tcPr>
            <w:tcW w:w="5266" w:type="dxa"/>
            <w:shd w:val="clear" w:color="auto" w:fill="DBE5F1"/>
            <w:vAlign w:val="center"/>
          </w:tcPr>
          <w:p w14:paraId="5607B0D2" w14:textId="77777777" w:rsidR="00BD72E1" w:rsidRPr="0008485D" w:rsidRDefault="00253FA4">
            <w:pPr>
              <w:jc w:val="center"/>
              <w:rPr>
                <w:color w:val="000000"/>
                <w:sz w:val="20"/>
                <w:szCs w:val="20"/>
              </w:rPr>
            </w:pPr>
            <w:r w:rsidRPr="0008485D">
              <w:rPr>
                <w:color w:val="000000"/>
                <w:sz w:val="20"/>
                <w:szCs w:val="20"/>
              </w:rPr>
              <w:t>Negative Impacts Attributed</w:t>
            </w:r>
          </w:p>
        </w:tc>
        <w:tc>
          <w:tcPr>
            <w:tcW w:w="5267" w:type="dxa"/>
            <w:vAlign w:val="center"/>
          </w:tcPr>
          <w:p w14:paraId="5607B0D3" w14:textId="77777777" w:rsidR="00BD72E1" w:rsidRPr="0008485D" w:rsidRDefault="00253FA4">
            <w:pPr>
              <w:rPr>
                <w:sz w:val="20"/>
                <w:szCs w:val="20"/>
              </w:rPr>
            </w:pPr>
            <w:r w:rsidRPr="0008485D">
              <w:rPr>
                <w:sz w:val="20"/>
                <w:szCs w:val="20"/>
              </w:rPr>
              <w:t xml:space="preserve">Describe system’s short, medium, and long-term negative impacts of agents or causes. </w:t>
            </w:r>
          </w:p>
        </w:tc>
      </w:tr>
      <w:tr w:rsidR="00BD72E1" w14:paraId="5607B0D7" w14:textId="77777777">
        <w:trPr>
          <w:trHeight w:val="842"/>
        </w:trPr>
        <w:tc>
          <w:tcPr>
            <w:tcW w:w="5266" w:type="dxa"/>
            <w:shd w:val="clear" w:color="auto" w:fill="DBE5F1"/>
            <w:vAlign w:val="center"/>
          </w:tcPr>
          <w:p w14:paraId="5607B0D5" w14:textId="77777777" w:rsidR="00BD72E1" w:rsidRPr="0008485D" w:rsidRDefault="00253FA4">
            <w:pPr>
              <w:jc w:val="center"/>
              <w:rPr>
                <w:color w:val="000000"/>
                <w:sz w:val="20"/>
                <w:szCs w:val="20"/>
              </w:rPr>
            </w:pPr>
            <w:r w:rsidRPr="0008485D">
              <w:rPr>
                <w:color w:val="000000"/>
                <w:sz w:val="20"/>
                <w:szCs w:val="20"/>
              </w:rPr>
              <w:t>Type of Strategies that Address the Negative Impacts</w:t>
            </w:r>
          </w:p>
        </w:tc>
        <w:tc>
          <w:tcPr>
            <w:tcW w:w="5267" w:type="dxa"/>
            <w:vAlign w:val="center"/>
          </w:tcPr>
          <w:p w14:paraId="5607B0D6" w14:textId="77777777" w:rsidR="00BD72E1" w:rsidRPr="0008485D" w:rsidRDefault="00253FA4">
            <w:pPr>
              <w:rPr>
                <w:sz w:val="20"/>
                <w:szCs w:val="20"/>
              </w:rPr>
            </w:pPr>
            <w:r w:rsidRPr="0008485D">
              <w:rPr>
                <w:sz w:val="20"/>
                <w:szCs w:val="20"/>
              </w:rPr>
              <w:t xml:space="preserve">Describe the Project Activities that address the negative impacts. </w:t>
            </w:r>
          </w:p>
        </w:tc>
      </w:tr>
      <w:tr w:rsidR="00BD72E1" w14:paraId="5607B0DA" w14:textId="77777777">
        <w:tc>
          <w:tcPr>
            <w:tcW w:w="5266" w:type="dxa"/>
            <w:shd w:val="clear" w:color="auto" w:fill="DBE5F1"/>
            <w:vAlign w:val="center"/>
          </w:tcPr>
          <w:p w14:paraId="5607B0D8" w14:textId="77777777" w:rsidR="00BD72E1" w:rsidRPr="0008485D" w:rsidRDefault="00253FA4">
            <w:pPr>
              <w:jc w:val="center"/>
              <w:rPr>
                <w:color w:val="000000"/>
                <w:sz w:val="20"/>
                <w:szCs w:val="20"/>
              </w:rPr>
            </w:pPr>
            <w:r w:rsidRPr="0008485D">
              <w:rPr>
                <w:color w:val="000000"/>
                <w:sz w:val="20"/>
                <w:szCs w:val="20"/>
              </w:rPr>
              <w:t>Impacted Stakeholders</w:t>
            </w:r>
          </w:p>
        </w:tc>
        <w:tc>
          <w:tcPr>
            <w:tcW w:w="5267" w:type="dxa"/>
            <w:vAlign w:val="center"/>
          </w:tcPr>
          <w:p w14:paraId="5607B0D9" w14:textId="77777777" w:rsidR="00BD72E1" w:rsidRPr="0008485D" w:rsidRDefault="00253FA4">
            <w:pPr>
              <w:rPr>
                <w:sz w:val="20"/>
                <w:szCs w:val="20"/>
              </w:rPr>
            </w:pPr>
            <w:r w:rsidRPr="0008485D">
              <w:rPr>
                <w:sz w:val="20"/>
                <w:szCs w:val="20"/>
              </w:rPr>
              <w:t xml:space="preserve">Describe stakeholders impacted by the Project Activities that address the negative impacts (ex: local communities involved in ecotourism). </w:t>
            </w:r>
          </w:p>
        </w:tc>
      </w:tr>
      <w:tr w:rsidR="00BD72E1" w14:paraId="5607B0DD" w14:textId="77777777">
        <w:tc>
          <w:tcPr>
            <w:tcW w:w="5266" w:type="dxa"/>
            <w:shd w:val="clear" w:color="auto" w:fill="DBE5F1"/>
            <w:vAlign w:val="center"/>
          </w:tcPr>
          <w:p w14:paraId="5607B0DB" w14:textId="77777777" w:rsidR="00BD72E1" w:rsidRPr="0008485D" w:rsidRDefault="00253FA4">
            <w:pPr>
              <w:jc w:val="center"/>
              <w:rPr>
                <w:color w:val="000000"/>
                <w:sz w:val="20"/>
                <w:szCs w:val="20"/>
              </w:rPr>
            </w:pPr>
            <w:r w:rsidRPr="0008485D">
              <w:rPr>
                <w:color w:val="000000"/>
                <w:sz w:val="20"/>
                <w:szCs w:val="20"/>
              </w:rPr>
              <w:t>Benefits Provided</w:t>
            </w:r>
          </w:p>
        </w:tc>
        <w:tc>
          <w:tcPr>
            <w:tcW w:w="5267" w:type="dxa"/>
            <w:vAlign w:val="center"/>
          </w:tcPr>
          <w:p w14:paraId="5607B0DC" w14:textId="77777777" w:rsidR="00BD72E1" w:rsidRPr="0008485D" w:rsidRDefault="00253FA4">
            <w:pPr>
              <w:rPr>
                <w:sz w:val="20"/>
                <w:szCs w:val="20"/>
              </w:rPr>
            </w:pPr>
            <w:r w:rsidRPr="0008485D">
              <w:rPr>
                <w:sz w:val="20"/>
                <w:szCs w:val="20"/>
              </w:rPr>
              <w:t xml:space="preserve">Describe the positive impacts of Project Activities. </w:t>
            </w:r>
          </w:p>
        </w:tc>
      </w:tr>
      <w:tr w:rsidR="00BD72E1" w14:paraId="5607B0E0" w14:textId="77777777">
        <w:tc>
          <w:tcPr>
            <w:tcW w:w="5266" w:type="dxa"/>
            <w:shd w:val="clear" w:color="auto" w:fill="DBE5F1"/>
            <w:vAlign w:val="center"/>
          </w:tcPr>
          <w:p w14:paraId="5607B0DE" w14:textId="77777777" w:rsidR="00BD72E1" w:rsidRPr="0008485D" w:rsidRDefault="00253FA4">
            <w:pPr>
              <w:jc w:val="center"/>
              <w:rPr>
                <w:color w:val="000000"/>
                <w:sz w:val="20"/>
                <w:szCs w:val="20"/>
              </w:rPr>
            </w:pPr>
            <w:r w:rsidRPr="0008485D">
              <w:rPr>
                <w:color w:val="000000"/>
                <w:sz w:val="20"/>
                <w:szCs w:val="20"/>
              </w:rPr>
              <w:t>Impact Timeframe</w:t>
            </w:r>
          </w:p>
        </w:tc>
        <w:tc>
          <w:tcPr>
            <w:tcW w:w="5267" w:type="dxa"/>
            <w:vAlign w:val="center"/>
          </w:tcPr>
          <w:p w14:paraId="5607B0DF" w14:textId="77777777" w:rsidR="00BD72E1" w:rsidRPr="0008485D" w:rsidRDefault="00253FA4">
            <w:pPr>
              <w:keepNext/>
              <w:rPr>
                <w:sz w:val="20"/>
                <w:szCs w:val="20"/>
              </w:rPr>
            </w:pPr>
            <w:r w:rsidRPr="0008485D">
              <w:rPr>
                <w:sz w:val="20"/>
                <w:szCs w:val="20"/>
              </w:rPr>
              <w:t xml:space="preserve">Describe if the Project Activities have short, medium, or long-term positive impacts. </w:t>
            </w:r>
          </w:p>
        </w:tc>
      </w:tr>
    </w:tbl>
    <w:p w14:paraId="5607B0E1" w14:textId="77777777" w:rsidR="00BD72E1" w:rsidRDefault="00BD72E1">
      <w:pPr>
        <w:spacing w:after="200"/>
        <w:rPr>
          <w:i/>
          <w:color w:val="1F497D"/>
          <w:sz w:val="18"/>
          <w:szCs w:val="18"/>
        </w:rPr>
      </w:pPr>
    </w:p>
    <w:p w14:paraId="5607B0E2" w14:textId="77777777" w:rsidR="00BD72E1" w:rsidRDefault="00253FA4">
      <w:pPr>
        <w:spacing w:after="200"/>
        <w:jc w:val="center"/>
        <w:rPr>
          <w:i/>
          <w:color w:val="000000"/>
          <w:sz w:val="20"/>
          <w:szCs w:val="20"/>
        </w:rPr>
      </w:pPr>
      <w:r>
        <w:rPr>
          <w:b/>
          <w:color w:val="000000"/>
          <w:sz w:val="20"/>
          <w:szCs w:val="20"/>
        </w:rPr>
        <w:t>Table 1</w:t>
      </w:r>
      <w:r>
        <w:rPr>
          <w:i/>
          <w:color w:val="000000"/>
          <w:sz w:val="20"/>
          <w:szCs w:val="20"/>
        </w:rPr>
        <w:t xml:space="preserve"> – Impact Strategy Outline.</w:t>
      </w:r>
    </w:p>
    <w:p w14:paraId="5607B0E3" w14:textId="77777777" w:rsidR="00BD72E1" w:rsidRDefault="00253FA4">
      <w:r>
        <w:t xml:space="preserve">The ISO above will be duly described and developed in the Project Plan, as per the available </w:t>
      </w:r>
      <w:r>
        <w:lastRenderedPageBreak/>
        <w:t xml:space="preserve">template. The ISO will list all necessary Project Activities that address the USp Guideline prescribed actions or conducts for tackling agents and causes of deforestation, degradation, poaching and fires. </w:t>
      </w:r>
    </w:p>
    <w:p w14:paraId="5607B0E4" w14:textId="77777777" w:rsidR="00BD72E1" w:rsidRDefault="00BD72E1"/>
    <w:p w14:paraId="5607B0E5" w14:textId="546A4667" w:rsidR="00BD72E1" w:rsidRDefault="00253FA4">
      <w:r>
        <w:t>Project Activities that are prescribed in the US Guidelines that address the threats to US</w:t>
      </w:r>
      <w:r w:rsidR="00A26259">
        <w:t>p</w:t>
      </w:r>
      <w:r>
        <w:t xml:space="preserve"> described in this chapter will be mandatory as per the 2</w:t>
      </w:r>
      <w:r>
        <w:rPr>
          <w:vertAlign w:val="superscript"/>
        </w:rPr>
        <w:t>nd</w:t>
      </w:r>
      <w:r>
        <w:t xml:space="preserve"> Monitoring Period of the Project. </w:t>
      </w:r>
    </w:p>
    <w:p w14:paraId="5607B0E6" w14:textId="77777777" w:rsidR="00BD72E1" w:rsidRDefault="00BD72E1"/>
    <w:p w14:paraId="5607B0E7" w14:textId="77777777" w:rsidR="00BD72E1" w:rsidRDefault="00253FA4">
      <w:r>
        <w:t xml:space="preserve">Below are some exemplifications of strategies that might be addressed in the USp Guidelines, pertaining to the specificities of the USp and bioregional aspects of such threats under analysis. </w:t>
      </w:r>
    </w:p>
    <w:p w14:paraId="5607B0E8" w14:textId="77777777" w:rsidR="00BD72E1" w:rsidRDefault="00BD72E1">
      <w:pPr>
        <w:rPr>
          <w:b/>
          <w:color w:val="000000"/>
        </w:rPr>
      </w:pPr>
    </w:p>
    <w:p w14:paraId="5607B0E9" w14:textId="77777777" w:rsidR="00BD72E1" w:rsidRDefault="00253FA4">
      <w:pPr>
        <w:numPr>
          <w:ilvl w:val="0"/>
          <w:numId w:val="35"/>
        </w:numPr>
        <w:pBdr>
          <w:top w:val="nil"/>
          <w:left w:val="nil"/>
          <w:bottom w:val="nil"/>
          <w:right w:val="nil"/>
          <w:between w:val="nil"/>
        </w:pBdr>
        <w:ind w:left="567" w:hanging="567"/>
        <w:rPr>
          <w:rFonts w:ascii="Avenir" w:eastAsia="Avenir" w:hAnsi="Avenir" w:cs="Avenir"/>
          <w:b/>
          <w:color w:val="000000"/>
        </w:rPr>
      </w:pPr>
      <w:r>
        <w:rPr>
          <w:rFonts w:ascii="Avenir" w:eastAsia="Avenir" w:hAnsi="Avenir" w:cs="Avenir"/>
          <w:b/>
          <w:color w:val="000000"/>
        </w:rPr>
        <w:t>Deforestation and Forest Degradation</w:t>
      </w:r>
    </w:p>
    <w:p w14:paraId="5607B0EA" w14:textId="77777777" w:rsidR="00BD72E1" w:rsidRDefault="00253FA4">
      <w:pPr>
        <w:rPr>
          <w:b/>
          <w:color w:val="000000"/>
        </w:rPr>
      </w:pPr>
      <w:r>
        <w:rPr>
          <w:b/>
          <w:color w:val="000000"/>
        </w:rPr>
        <w:t xml:space="preserve"> </w:t>
      </w:r>
    </w:p>
    <w:p w14:paraId="5607B0EB" w14:textId="6977F004" w:rsidR="00BD72E1" w:rsidRPr="0008485D" w:rsidRDefault="00253FA4" w:rsidP="0008485D">
      <w:pPr>
        <w:numPr>
          <w:ilvl w:val="0"/>
          <w:numId w:val="60"/>
        </w:numPr>
        <w:pBdr>
          <w:top w:val="nil"/>
          <w:left w:val="nil"/>
          <w:bottom w:val="nil"/>
          <w:right w:val="nil"/>
          <w:between w:val="nil"/>
        </w:pBdr>
      </w:pPr>
      <w:r w:rsidRPr="0008485D">
        <w:t xml:space="preserve">Security patrols and surveillance inside the </w:t>
      </w:r>
      <w:sdt>
        <w:sdtPr>
          <w:tag w:val="goog_rdk_84"/>
          <w:id w:val="936173316"/>
        </w:sdtPr>
        <w:sdtContent/>
      </w:sdt>
      <w:r w:rsidRPr="0008485D">
        <w:t>Pro</w:t>
      </w:r>
      <w:r w:rsidR="00F34D95" w:rsidRPr="0008485D">
        <w:t>perty</w:t>
      </w:r>
      <w:r w:rsidRPr="0008485D">
        <w:t xml:space="preserve"> Area. </w:t>
      </w:r>
    </w:p>
    <w:p w14:paraId="5607B0EC" w14:textId="77777777" w:rsidR="00BD72E1" w:rsidRPr="0008485D" w:rsidRDefault="00253FA4" w:rsidP="0008485D">
      <w:pPr>
        <w:numPr>
          <w:ilvl w:val="0"/>
          <w:numId w:val="60"/>
        </w:numPr>
        <w:pBdr>
          <w:top w:val="nil"/>
          <w:left w:val="nil"/>
          <w:bottom w:val="nil"/>
          <w:right w:val="nil"/>
          <w:between w:val="nil"/>
        </w:pBdr>
      </w:pPr>
      <w:r w:rsidRPr="0008485D">
        <w:t xml:space="preserve">Use of remote sensing tools to identify deforestation and forest degradation. </w:t>
      </w:r>
    </w:p>
    <w:p w14:paraId="5607B0ED" w14:textId="77777777" w:rsidR="00BD72E1" w:rsidRPr="0008485D" w:rsidRDefault="00253FA4" w:rsidP="0008485D">
      <w:pPr>
        <w:numPr>
          <w:ilvl w:val="0"/>
          <w:numId w:val="60"/>
        </w:numPr>
        <w:pBdr>
          <w:top w:val="nil"/>
          <w:left w:val="nil"/>
          <w:bottom w:val="nil"/>
          <w:right w:val="nil"/>
          <w:between w:val="nil"/>
        </w:pBdr>
      </w:pPr>
      <w:r w:rsidRPr="0008485D">
        <w:t>Use deforestation detection technologies such as bioacoustics to identify agents, including machinery sounds, such as tractors or chainsaws.</w:t>
      </w:r>
    </w:p>
    <w:p w14:paraId="5607B0EE" w14:textId="77777777" w:rsidR="00BD72E1" w:rsidRDefault="00BD72E1">
      <w:pPr>
        <w:ind w:left="6"/>
      </w:pPr>
    </w:p>
    <w:p w14:paraId="5607B0EF" w14:textId="0FACA65E" w:rsidR="00BD72E1" w:rsidRDefault="00253FA4">
      <w:pPr>
        <w:numPr>
          <w:ilvl w:val="0"/>
          <w:numId w:val="35"/>
        </w:numPr>
        <w:pBdr>
          <w:top w:val="nil"/>
          <w:left w:val="nil"/>
          <w:bottom w:val="nil"/>
          <w:right w:val="nil"/>
          <w:between w:val="nil"/>
        </w:pBdr>
        <w:ind w:left="567" w:hanging="567"/>
        <w:rPr>
          <w:rFonts w:ascii="Avenir" w:eastAsia="Avenir" w:hAnsi="Avenir" w:cs="Avenir"/>
          <w:b/>
          <w:color w:val="000000"/>
        </w:rPr>
      </w:pPr>
      <w:r>
        <w:rPr>
          <w:rFonts w:ascii="Avenir" w:eastAsia="Avenir" w:hAnsi="Avenir" w:cs="Avenir"/>
          <w:b/>
          <w:color w:val="000000"/>
        </w:rPr>
        <w:t>Fire</w:t>
      </w:r>
      <w:r w:rsidR="00A0696F">
        <w:rPr>
          <w:rFonts w:ascii="Avenir" w:eastAsia="Avenir" w:hAnsi="Avenir" w:cs="Avenir"/>
          <w:b/>
          <w:color w:val="000000"/>
        </w:rPr>
        <w:t xml:space="preserve"> Management </w:t>
      </w:r>
      <w:r w:rsidR="00B522C7">
        <w:rPr>
          <w:rStyle w:val="FootnoteReference"/>
          <w:rFonts w:ascii="Avenir" w:eastAsia="Avenir" w:hAnsi="Avenir" w:cs="Avenir"/>
          <w:b/>
          <w:color w:val="000000"/>
        </w:rPr>
        <w:footnoteReference w:id="67"/>
      </w:r>
    </w:p>
    <w:p w14:paraId="5607B0F0" w14:textId="77777777" w:rsidR="00BD72E1" w:rsidRDefault="00BD72E1"/>
    <w:p w14:paraId="5607B0F1" w14:textId="77777777" w:rsidR="00BD72E1" w:rsidRDefault="00253FA4">
      <w:pPr>
        <w:numPr>
          <w:ilvl w:val="0"/>
          <w:numId w:val="60"/>
        </w:numPr>
        <w:pBdr>
          <w:top w:val="nil"/>
          <w:left w:val="nil"/>
          <w:bottom w:val="nil"/>
          <w:right w:val="nil"/>
          <w:between w:val="nil"/>
        </w:pBdr>
      </w:pPr>
      <w:r w:rsidRPr="0008485D">
        <w:t>Water truck availability.</w:t>
      </w:r>
    </w:p>
    <w:p w14:paraId="5607B0F2" w14:textId="77777777" w:rsidR="00BD72E1" w:rsidRDefault="00253FA4">
      <w:pPr>
        <w:numPr>
          <w:ilvl w:val="0"/>
          <w:numId w:val="60"/>
        </w:numPr>
        <w:pBdr>
          <w:top w:val="nil"/>
          <w:left w:val="nil"/>
          <w:bottom w:val="nil"/>
          <w:right w:val="nil"/>
          <w:between w:val="nil"/>
        </w:pBdr>
      </w:pPr>
      <w:r w:rsidRPr="0008485D">
        <w:t xml:space="preserve">Creation of fire breaks and constant maintenance. </w:t>
      </w:r>
    </w:p>
    <w:p w14:paraId="5607B0F3" w14:textId="77777777" w:rsidR="00BD72E1" w:rsidRDefault="00253FA4">
      <w:pPr>
        <w:numPr>
          <w:ilvl w:val="0"/>
          <w:numId w:val="60"/>
        </w:numPr>
        <w:pBdr>
          <w:top w:val="nil"/>
          <w:left w:val="nil"/>
          <w:bottom w:val="nil"/>
          <w:right w:val="nil"/>
          <w:between w:val="nil"/>
        </w:pBdr>
      </w:pPr>
      <w:r w:rsidRPr="0008485D">
        <w:t>Trained local fire brigade with equipment available for use.</w:t>
      </w:r>
    </w:p>
    <w:p w14:paraId="5607B0F4" w14:textId="77777777" w:rsidR="00BD72E1" w:rsidRDefault="00253FA4">
      <w:pPr>
        <w:numPr>
          <w:ilvl w:val="0"/>
          <w:numId w:val="60"/>
        </w:numPr>
        <w:pBdr>
          <w:top w:val="nil"/>
          <w:left w:val="nil"/>
          <w:bottom w:val="nil"/>
          <w:right w:val="nil"/>
          <w:between w:val="nil"/>
        </w:pBdr>
      </w:pPr>
      <w:r w:rsidRPr="0008485D">
        <w:t xml:space="preserve">Observation towers to detect fire outbreaks. </w:t>
      </w:r>
    </w:p>
    <w:p w14:paraId="5607B0F5" w14:textId="77777777" w:rsidR="00BD72E1" w:rsidRDefault="00253FA4">
      <w:pPr>
        <w:numPr>
          <w:ilvl w:val="0"/>
          <w:numId w:val="60"/>
        </w:numPr>
        <w:pBdr>
          <w:top w:val="nil"/>
          <w:left w:val="nil"/>
          <w:bottom w:val="nil"/>
          <w:right w:val="nil"/>
          <w:between w:val="nil"/>
        </w:pBdr>
      </w:pPr>
      <w:r w:rsidRPr="0008485D">
        <w:t xml:space="preserve">Sensors with alerts to detect fire prone conditions. </w:t>
      </w:r>
    </w:p>
    <w:p w14:paraId="5607B0F6" w14:textId="77777777" w:rsidR="00BD72E1" w:rsidRDefault="00253FA4">
      <w:pPr>
        <w:numPr>
          <w:ilvl w:val="0"/>
          <w:numId w:val="60"/>
        </w:numPr>
        <w:pBdr>
          <w:top w:val="nil"/>
          <w:left w:val="nil"/>
          <w:bottom w:val="nil"/>
          <w:right w:val="nil"/>
          <w:between w:val="nil"/>
        </w:pBdr>
      </w:pPr>
      <w:r>
        <w:t>Use of technologies such as drones for fire detection or data from a host country's national fire monitoring database.</w:t>
      </w:r>
    </w:p>
    <w:p w14:paraId="5607B0F7" w14:textId="77777777" w:rsidR="00BD72E1" w:rsidRDefault="00BD72E1">
      <w:pPr>
        <w:ind w:left="1080"/>
        <w:rPr>
          <w:color w:val="FF0000"/>
        </w:rPr>
      </w:pPr>
    </w:p>
    <w:p w14:paraId="5607B0F8" w14:textId="60CF726B" w:rsidR="00BD72E1" w:rsidRDefault="00253FA4">
      <w:pPr>
        <w:numPr>
          <w:ilvl w:val="0"/>
          <w:numId w:val="35"/>
        </w:numPr>
        <w:pBdr>
          <w:top w:val="nil"/>
          <w:left w:val="nil"/>
          <w:bottom w:val="nil"/>
          <w:right w:val="nil"/>
          <w:between w:val="nil"/>
        </w:pBdr>
        <w:ind w:left="567" w:hanging="567"/>
        <w:rPr>
          <w:rFonts w:ascii="Avenir" w:eastAsia="Avenir" w:hAnsi="Avenir" w:cs="Avenir"/>
          <w:b/>
          <w:color w:val="000000"/>
        </w:rPr>
      </w:pPr>
      <w:r>
        <w:rPr>
          <w:rFonts w:ascii="Avenir" w:eastAsia="Avenir" w:hAnsi="Avenir" w:cs="Avenir"/>
          <w:b/>
          <w:color w:val="000000"/>
        </w:rPr>
        <w:t>Illegal Hunting</w:t>
      </w:r>
      <w:r w:rsidR="00B114F9">
        <w:rPr>
          <w:rStyle w:val="FootnoteReference"/>
          <w:rFonts w:ascii="Avenir" w:eastAsia="Avenir" w:hAnsi="Avenir" w:cs="Avenir"/>
          <w:b/>
          <w:color w:val="000000"/>
        </w:rPr>
        <w:footnoteReference w:id="68"/>
      </w:r>
    </w:p>
    <w:p w14:paraId="5607B0F9" w14:textId="77777777" w:rsidR="00BD72E1" w:rsidRDefault="00BD72E1">
      <w:pPr>
        <w:rPr>
          <w:color w:val="000000"/>
        </w:rPr>
      </w:pPr>
    </w:p>
    <w:p w14:paraId="5607B0FA" w14:textId="77777777" w:rsidR="00BD72E1" w:rsidRDefault="00253FA4">
      <w:pPr>
        <w:numPr>
          <w:ilvl w:val="1"/>
          <w:numId w:val="61"/>
        </w:numPr>
        <w:rPr>
          <w:color w:val="000000"/>
        </w:rPr>
      </w:pPr>
      <w:r>
        <w:rPr>
          <w:color w:val="000000"/>
        </w:rPr>
        <w:t xml:space="preserve">Security patrols and surveillance inside the Property Area. </w:t>
      </w:r>
    </w:p>
    <w:p w14:paraId="5607B0FB" w14:textId="77777777" w:rsidR="00BD72E1" w:rsidRDefault="00253FA4">
      <w:pPr>
        <w:numPr>
          <w:ilvl w:val="1"/>
          <w:numId w:val="61"/>
        </w:numPr>
        <w:rPr>
          <w:color w:val="000000"/>
        </w:rPr>
      </w:pPr>
      <w:r>
        <w:rPr>
          <w:color w:val="000000"/>
        </w:rPr>
        <w:t xml:space="preserve">Environmental education strategies raising community awareness. </w:t>
      </w:r>
    </w:p>
    <w:p w14:paraId="5607B0FC" w14:textId="77777777" w:rsidR="00BD72E1" w:rsidRDefault="00253FA4">
      <w:pPr>
        <w:numPr>
          <w:ilvl w:val="1"/>
          <w:numId w:val="61"/>
        </w:numPr>
        <w:rPr>
          <w:color w:val="000000"/>
        </w:rPr>
      </w:pPr>
      <w:r>
        <w:rPr>
          <w:color w:val="000000"/>
        </w:rPr>
        <w:t>Insertion of information panels at strategic points of the Project Area showcasing poaching and fauna interference prohibition.</w:t>
      </w:r>
    </w:p>
    <w:p w14:paraId="5607B0FD" w14:textId="77777777" w:rsidR="00BD72E1" w:rsidRDefault="00253FA4">
      <w:pPr>
        <w:numPr>
          <w:ilvl w:val="1"/>
          <w:numId w:val="61"/>
        </w:numPr>
        <w:rPr>
          <w:color w:val="000000"/>
        </w:rPr>
      </w:pPr>
      <w:r>
        <w:rPr>
          <w:color w:val="000000"/>
        </w:rPr>
        <w:t xml:space="preserve">Use deforestation detection technologies such as bioacoustics to identify gunshots and other associated sounds. </w:t>
      </w:r>
    </w:p>
    <w:p w14:paraId="5607B0FE" w14:textId="77777777" w:rsidR="00BD72E1" w:rsidRDefault="00BD72E1" w:rsidP="00E5385C"/>
    <w:p w14:paraId="5607B0FF" w14:textId="77777777" w:rsidR="00BD72E1" w:rsidRDefault="00253FA4">
      <w:pPr>
        <w:pStyle w:val="Heading2"/>
        <w:numPr>
          <w:ilvl w:val="1"/>
          <w:numId w:val="44"/>
        </w:numPr>
      </w:pPr>
      <w:bookmarkStart w:id="206" w:name="_Toc150440620"/>
      <w:r>
        <w:t>UMBRELLA SPECIES GUIDELINE STRUCTURE</w:t>
      </w:r>
      <w:bookmarkEnd w:id="206"/>
    </w:p>
    <w:p w14:paraId="5607B100" w14:textId="77777777" w:rsidR="00BD72E1" w:rsidRDefault="00BD72E1">
      <w:pPr>
        <w:rPr>
          <w:highlight w:val="yellow"/>
        </w:rPr>
      </w:pPr>
    </w:p>
    <w:p w14:paraId="5607B101" w14:textId="77777777" w:rsidR="00BD72E1" w:rsidRDefault="00253FA4">
      <w:r>
        <w:t xml:space="preserve">The USp Guidelines will be developed based on the ESI strategies, as mentioned: </w:t>
      </w:r>
      <w:r>
        <w:rPr>
          <w:b/>
        </w:rPr>
        <w:t>(i)</w:t>
      </w:r>
      <w:r>
        <w:t xml:space="preserve"> Property Management; </w:t>
      </w:r>
      <w:r>
        <w:rPr>
          <w:b/>
        </w:rPr>
        <w:t>(ii)</w:t>
      </w:r>
      <w:r>
        <w:t xml:space="preserve"> Social Engagement and </w:t>
      </w:r>
      <w:r>
        <w:rPr>
          <w:b/>
        </w:rPr>
        <w:t>(iii)</w:t>
      </w:r>
      <w:r>
        <w:t xml:space="preserve"> Financial Strategy. </w:t>
      </w:r>
    </w:p>
    <w:p w14:paraId="5607B102" w14:textId="77777777" w:rsidR="00BD72E1" w:rsidRDefault="00BD72E1"/>
    <w:p w14:paraId="5607B103" w14:textId="77777777" w:rsidR="00BD72E1" w:rsidRDefault="00253FA4">
      <w:r>
        <w:t>Every Project Plan shall describe a specific Impact Strategy Outline for each Project Activity suggested by the USp Guideline and implemented by the Project Proponent, as shown below. These are duly inserted for guidance in the Project Plan template.</w:t>
      </w:r>
    </w:p>
    <w:p w14:paraId="5607B104" w14:textId="77777777" w:rsidR="00BD72E1" w:rsidRDefault="00BD72E1"/>
    <w:tbl>
      <w:tblPr>
        <w:tblW w:w="105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6"/>
        <w:gridCol w:w="5267"/>
      </w:tblGrid>
      <w:tr w:rsidR="00BD72E1" w14:paraId="5607B107" w14:textId="77777777">
        <w:tc>
          <w:tcPr>
            <w:tcW w:w="5266" w:type="dxa"/>
            <w:shd w:val="clear" w:color="auto" w:fill="B8CCE4"/>
          </w:tcPr>
          <w:p w14:paraId="5607B105" w14:textId="77777777" w:rsidR="00BD72E1" w:rsidRPr="00C51831" w:rsidRDefault="00253FA4">
            <w:pPr>
              <w:jc w:val="center"/>
              <w:rPr>
                <w:b/>
                <w:bCs/>
                <w:color w:val="000000"/>
              </w:rPr>
            </w:pPr>
            <w:r w:rsidRPr="00C51831">
              <w:rPr>
                <w:b/>
                <w:bCs/>
                <w:color w:val="000000"/>
              </w:rPr>
              <w:t>USp Guideline Project Activity</w:t>
            </w:r>
          </w:p>
        </w:tc>
        <w:tc>
          <w:tcPr>
            <w:tcW w:w="5267" w:type="dxa"/>
          </w:tcPr>
          <w:p w14:paraId="5607B106" w14:textId="77777777" w:rsidR="00BD72E1" w:rsidRDefault="00253FA4">
            <w:r>
              <w:t xml:space="preserve">Describe the Project Activities. </w:t>
            </w:r>
          </w:p>
        </w:tc>
      </w:tr>
      <w:tr w:rsidR="00BD72E1" w14:paraId="5607B10A" w14:textId="77777777">
        <w:tc>
          <w:tcPr>
            <w:tcW w:w="5266" w:type="dxa"/>
            <w:shd w:val="clear" w:color="auto" w:fill="DBE5F1"/>
          </w:tcPr>
          <w:p w14:paraId="5607B108" w14:textId="77777777" w:rsidR="00BD72E1" w:rsidRDefault="00253FA4">
            <w:pPr>
              <w:spacing w:before="240"/>
              <w:jc w:val="center"/>
              <w:rPr>
                <w:color w:val="000000"/>
              </w:rPr>
            </w:pPr>
            <w:r>
              <w:rPr>
                <w:color w:val="000000"/>
              </w:rPr>
              <w:t>Impacted Stakeholders</w:t>
            </w:r>
          </w:p>
        </w:tc>
        <w:tc>
          <w:tcPr>
            <w:tcW w:w="5267" w:type="dxa"/>
          </w:tcPr>
          <w:p w14:paraId="5607B109" w14:textId="77777777" w:rsidR="00BD72E1" w:rsidRDefault="00253FA4">
            <w:r>
              <w:t xml:space="preserve">Describe stakeholders impacted by the Project Activities (ex: local communities involved in ecotourism). </w:t>
            </w:r>
          </w:p>
        </w:tc>
      </w:tr>
      <w:tr w:rsidR="00BD72E1" w14:paraId="5607B10D" w14:textId="77777777">
        <w:tc>
          <w:tcPr>
            <w:tcW w:w="5266" w:type="dxa"/>
            <w:shd w:val="clear" w:color="auto" w:fill="DBE5F1"/>
          </w:tcPr>
          <w:p w14:paraId="5607B10B" w14:textId="77777777" w:rsidR="00BD72E1" w:rsidRDefault="00253FA4">
            <w:pPr>
              <w:jc w:val="center"/>
              <w:rPr>
                <w:color w:val="000000"/>
              </w:rPr>
            </w:pPr>
            <w:r>
              <w:rPr>
                <w:color w:val="000000"/>
              </w:rPr>
              <w:t>Benefits Provided</w:t>
            </w:r>
          </w:p>
        </w:tc>
        <w:tc>
          <w:tcPr>
            <w:tcW w:w="5267" w:type="dxa"/>
          </w:tcPr>
          <w:p w14:paraId="5607B10C" w14:textId="77777777" w:rsidR="00BD72E1" w:rsidRDefault="00253FA4">
            <w:r>
              <w:t xml:space="preserve">Describe the positive impacts of Project Activities. </w:t>
            </w:r>
          </w:p>
        </w:tc>
      </w:tr>
      <w:tr w:rsidR="00BD72E1" w14:paraId="5607B110" w14:textId="77777777">
        <w:tc>
          <w:tcPr>
            <w:tcW w:w="5266" w:type="dxa"/>
            <w:shd w:val="clear" w:color="auto" w:fill="DBE5F1"/>
          </w:tcPr>
          <w:p w14:paraId="5607B10E" w14:textId="77777777" w:rsidR="00BD72E1" w:rsidRDefault="00253FA4">
            <w:pPr>
              <w:jc w:val="center"/>
              <w:rPr>
                <w:color w:val="000000"/>
              </w:rPr>
            </w:pPr>
            <w:r>
              <w:rPr>
                <w:color w:val="000000"/>
              </w:rPr>
              <w:t>Impact Timeframe</w:t>
            </w:r>
          </w:p>
        </w:tc>
        <w:tc>
          <w:tcPr>
            <w:tcW w:w="5267" w:type="dxa"/>
          </w:tcPr>
          <w:p w14:paraId="5607B10F" w14:textId="77777777" w:rsidR="00BD72E1" w:rsidRDefault="00253FA4">
            <w:pPr>
              <w:keepNext/>
            </w:pPr>
            <w:r>
              <w:t xml:space="preserve">Describe if the Project Activities have short, medium, or long-term positive impacts. </w:t>
            </w:r>
          </w:p>
        </w:tc>
      </w:tr>
    </w:tbl>
    <w:p w14:paraId="5607B111" w14:textId="77777777" w:rsidR="00BD72E1" w:rsidRDefault="00253FA4">
      <w:pPr>
        <w:pBdr>
          <w:top w:val="nil"/>
          <w:left w:val="nil"/>
          <w:bottom w:val="nil"/>
          <w:right w:val="nil"/>
          <w:between w:val="nil"/>
        </w:pBdr>
        <w:spacing w:after="200"/>
        <w:jc w:val="center"/>
        <w:rPr>
          <w:rFonts w:ascii="Avenir" w:eastAsia="Avenir" w:hAnsi="Avenir" w:cs="Avenir"/>
          <w:b/>
          <w:color w:val="000000"/>
          <w:sz w:val="20"/>
          <w:szCs w:val="20"/>
        </w:rPr>
      </w:pPr>
      <w:r>
        <w:rPr>
          <w:rFonts w:ascii="Avenir" w:eastAsia="Avenir" w:hAnsi="Avenir" w:cs="Avenir"/>
          <w:b/>
          <w:color w:val="000000"/>
          <w:sz w:val="20"/>
          <w:szCs w:val="20"/>
        </w:rPr>
        <w:t xml:space="preserve">Table 2 – </w:t>
      </w:r>
      <w:r>
        <w:rPr>
          <w:rFonts w:ascii="Avenir" w:eastAsia="Avenir" w:hAnsi="Avenir" w:cs="Avenir"/>
          <w:i/>
          <w:color w:val="000000"/>
          <w:sz w:val="20"/>
          <w:szCs w:val="20"/>
        </w:rPr>
        <w:t>USp Guideline Impact Strategy Outline</w:t>
      </w:r>
    </w:p>
    <w:p w14:paraId="5607B112" w14:textId="77777777" w:rsidR="00BD72E1" w:rsidRDefault="00253FA4">
      <w:r>
        <w:t>The following sections describe in general the rationale of the strategies and their importance.</w:t>
      </w:r>
    </w:p>
    <w:p w14:paraId="5607B113" w14:textId="77777777" w:rsidR="00BD72E1" w:rsidRDefault="00BD72E1"/>
    <w:p w14:paraId="5607B114" w14:textId="77777777" w:rsidR="00BD72E1" w:rsidRDefault="00253FA4">
      <w:pPr>
        <w:pStyle w:val="Heading3"/>
        <w:numPr>
          <w:ilvl w:val="2"/>
          <w:numId w:val="44"/>
        </w:numPr>
        <w:rPr>
          <w:rFonts w:ascii="Avenir" w:eastAsia="Avenir" w:hAnsi="Avenir" w:cs="Avenir"/>
        </w:rPr>
      </w:pPr>
      <w:bookmarkStart w:id="207" w:name="_Toc150440621"/>
      <w:r>
        <w:rPr>
          <w:rFonts w:ascii="Avenir" w:eastAsia="Avenir" w:hAnsi="Avenir" w:cs="Avenir"/>
        </w:rPr>
        <w:t>ENVIRONMENTAL STEWARD INDICATORS</w:t>
      </w:r>
      <w:bookmarkEnd w:id="207"/>
    </w:p>
    <w:p w14:paraId="5607B115" w14:textId="77777777" w:rsidR="00BD72E1" w:rsidRDefault="00BD72E1"/>
    <w:p w14:paraId="5607B116" w14:textId="6D771526" w:rsidR="00BD72E1" w:rsidRDefault="00253FA4">
      <w:pPr>
        <w:pStyle w:val="Heading4"/>
        <w:numPr>
          <w:ilvl w:val="3"/>
          <w:numId w:val="44"/>
        </w:numPr>
        <w:ind w:left="0" w:firstLine="0"/>
        <w:rPr>
          <w:b/>
        </w:rPr>
      </w:pPr>
      <w:bookmarkStart w:id="208" w:name="_Toc150440622"/>
      <w:r>
        <w:rPr>
          <w:b/>
        </w:rPr>
        <w:t>PROPERTY MANAGEMENT</w:t>
      </w:r>
      <w:bookmarkEnd w:id="208"/>
    </w:p>
    <w:p w14:paraId="5607B117" w14:textId="77777777" w:rsidR="00BD72E1" w:rsidRDefault="00BD72E1">
      <w:pPr>
        <w:ind w:firstLine="720"/>
      </w:pPr>
    </w:p>
    <w:p w14:paraId="6F26ED9F" w14:textId="0AF1C800" w:rsidR="008A2604" w:rsidRDefault="008A2604">
      <w:r w:rsidRPr="008A2604">
        <w:t xml:space="preserve">Property management consists of adopting strategic measures to mitigate the negative impacts and threats described </w:t>
      </w:r>
      <w:r>
        <w:t>at</w:t>
      </w:r>
      <w:r w:rsidRPr="008A2604">
        <w:t xml:space="preserve"> </w:t>
      </w:r>
      <w:r>
        <w:t>S</w:t>
      </w:r>
      <w:r w:rsidRPr="008A2604">
        <w:t>ection 6.1, not only in the preservation areas determined, but on the entire property.</w:t>
      </w:r>
    </w:p>
    <w:p w14:paraId="251D705D" w14:textId="77777777" w:rsidR="003D2C6B" w:rsidRDefault="003D2C6B"/>
    <w:p w14:paraId="5E26E9E1" w14:textId="55880685" w:rsidR="003D2C6B" w:rsidRDefault="003D2C6B">
      <w:r w:rsidRPr="003D2C6B">
        <w:t>Each project proponent must determine specific objectives for property management, consistent with the local reality.</w:t>
      </w:r>
      <w:r>
        <w:t xml:space="preserve"> Landowners and Project Proponents can implement specifically prescribed actions to reduce or control conflicts, using best practices and techniques that ensure harmony between production, conservation, and land stewardship therefore humans, communities, and USp.</w:t>
      </w:r>
    </w:p>
    <w:p w14:paraId="23DEC1C6" w14:textId="77777777" w:rsidR="008A2604" w:rsidRDefault="008A2604"/>
    <w:p w14:paraId="5607B118" w14:textId="5E6EFB2D" w:rsidR="00BD72E1" w:rsidRDefault="00253FA4">
      <w:r>
        <w:t>Property management is evaluated through a system of continuous improvement of property management that prescribes yearly goals, through general objectives that can be achieved through various practices in the Property Area.</w:t>
      </w:r>
    </w:p>
    <w:p w14:paraId="497C98EC" w14:textId="77777777" w:rsidR="00166222" w:rsidRDefault="00166222"/>
    <w:p w14:paraId="5607B119" w14:textId="566C1E08" w:rsidR="00BD72E1" w:rsidRDefault="00BE5735" w:rsidP="005E4789">
      <w:r w:rsidRPr="00BE5735">
        <w:t>An example of how this strategy could be applied in a project where there is a high incidence of man-made fire outside the biome's standards</w:t>
      </w:r>
      <w:r w:rsidR="005A4D11">
        <w:t xml:space="preserve">, </w:t>
      </w:r>
      <w:r w:rsidRPr="00BE5735">
        <w:t>is the adoption of satellite fire monitoring systems, along with the creation of fire brigades and firebreaks</w:t>
      </w:r>
      <w:r w:rsidR="005A4D11">
        <w:t>, and</w:t>
      </w:r>
      <w:r w:rsidRPr="00BE5735">
        <w:t xml:space="preserve"> aligned with the creation of strategic objectives.</w:t>
      </w:r>
      <w:r w:rsidR="002A5F9D">
        <w:t xml:space="preserve"> </w:t>
      </w:r>
      <w:r w:rsidR="002A5F9D" w:rsidRPr="002A5F9D">
        <w:t xml:space="preserve">In this </w:t>
      </w:r>
      <w:r w:rsidR="005A4D11" w:rsidRPr="002A5F9D">
        <w:t>example</w:t>
      </w:r>
      <w:r w:rsidR="002A5F9D" w:rsidRPr="002A5F9D">
        <w:t>, an evaluation will be made on how the strategies adopted are impacting on fire prevention strategies and reducing the risks to habitats.</w:t>
      </w:r>
    </w:p>
    <w:p w14:paraId="5607B11B" w14:textId="77777777" w:rsidR="00BD72E1" w:rsidRDefault="00BD72E1">
      <w:pPr>
        <w:rPr>
          <w:b/>
        </w:rPr>
      </w:pPr>
    </w:p>
    <w:p w14:paraId="5607B11C" w14:textId="77777777" w:rsidR="00BD72E1" w:rsidRDefault="00253FA4">
      <w:pPr>
        <w:pStyle w:val="Heading4"/>
        <w:numPr>
          <w:ilvl w:val="3"/>
          <w:numId w:val="44"/>
        </w:numPr>
        <w:ind w:left="0" w:firstLine="0"/>
        <w:rPr>
          <w:b/>
        </w:rPr>
      </w:pPr>
      <w:r>
        <w:rPr>
          <w:b/>
        </w:rPr>
        <w:t xml:space="preserve"> </w:t>
      </w:r>
      <w:bookmarkStart w:id="209" w:name="_Toc150440623"/>
      <w:r>
        <w:rPr>
          <w:b/>
        </w:rPr>
        <w:t>SOCIAL ENGAGEMENT</w:t>
      </w:r>
      <w:bookmarkEnd w:id="209"/>
    </w:p>
    <w:p w14:paraId="5607B11D" w14:textId="77777777" w:rsidR="00BD72E1" w:rsidRDefault="00BD72E1">
      <w:pPr>
        <w:ind w:firstLine="720"/>
      </w:pPr>
    </w:p>
    <w:p w14:paraId="7BB829CD" w14:textId="77777777" w:rsidR="004E5C39" w:rsidRDefault="004E5C39"/>
    <w:p w14:paraId="258EAF0B" w14:textId="2D82BE36" w:rsidR="004E5C39" w:rsidRDefault="005F6EE6">
      <w:r w:rsidRPr="0010102A">
        <w:lastRenderedPageBreak/>
        <w:t>Studies in the field of human-wildlife interaction</w:t>
      </w:r>
      <w:r w:rsidR="00324129" w:rsidRPr="005E4789">
        <w:t xml:space="preserve"> and coexistence</w:t>
      </w:r>
      <w:r w:rsidRPr="0010102A">
        <w:t xml:space="preserve"> have demonstrated that wildlife conservation and management problems are ultimately people related</w:t>
      </w:r>
      <w:r w:rsidR="008B27BA" w:rsidRPr="005E4789">
        <w:rPr>
          <w:rStyle w:val="FootnoteReference"/>
        </w:rPr>
        <w:footnoteReference w:id="69"/>
      </w:r>
      <w:r w:rsidR="006B7CE8" w:rsidRPr="005E4789">
        <w:rPr>
          <w:rStyle w:val="FootnoteReference"/>
        </w:rPr>
        <w:t>,</w:t>
      </w:r>
      <w:r w:rsidR="001F1707" w:rsidRPr="005E4789">
        <w:rPr>
          <w:rStyle w:val="FootnoteReference"/>
        </w:rPr>
        <w:footnoteReference w:id="70"/>
      </w:r>
      <w:r w:rsidRPr="0010102A">
        <w:t xml:space="preserve"> </w:t>
      </w:r>
      <w:r w:rsidRPr="005F6EE6">
        <w:t>The main threats to which wildlife is subject are the degradation of its habitat by humans and risks such as illegal hunting and deforestation.</w:t>
      </w:r>
      <w:r>
        <w:t xml:space="preserve"> </w:t>
      </w:r>
      <w:r w:rsidR="00CE625D" w:rsidRPr="00CE625D">
        <w:t xml:space="preserve">Therefore, social engagement is fundamental to </w:t>
      </w:r>
      <w:r w:rsidR="00F848E1">
        <w:t xml:space="preserve">ensure </w:t>
      </w:r>
      <w:r w:rsidR="00CE625D" w:rsidRPr="00CE625D">
        <w:t xml:space="preserve">the preservation of </w:t>
      </w:r>
      <w:r w:rsidR="00F848E1">
        <w:t>wildlife</w:t>
      </w:r>
      <w:r w:rsidR="00CE625D" w:rsidRPr="00CE625D">
        <w:t xml:space="preserve"> in the short and long term</w:t>
      </w:r>
      <w:r w:rsidR="0019476A">
        <w:rPr>
          <w:rStyle w:val="FootnoteReference"/>
        </w:rPr>
        <w:footnoteReference w:id="71"/>
      </w:r>
      <w:r w:rsidR="00CE625D" w:rsidRPr="00CE625D">
        <w:t>.</w:t>
      </w:r>
      <w:r w:rsidR="00421B3E">
        <w:t xml:space="preserve"> </w:t>
      </w:r>
    </w:p>
    <w:p w14:paraId="08CA5D9F" w14:textId="77777777" w:rsidR="00421B3E" w:rsidRDefault="00421B3E"/>
    <w:p w14:paraId="2FEFEC5E" w14:textId="2655F454" w:rsidR="00421B3E" w:rsidRDefault="00421B3E">
      <w:r w:rsidRPr="00421B3E">
        <w:t xml:space="preserve">Stakeholders can </w:t>
      </w:r>
      <w:r w:rsidR="00F9720E" w:rsidRPr="00421B3E">
        <w:t>be</w:t>
      </w:r>
      <w:r w:rsidRPr="00421B3E">
        <w:t xml:space="preserve"> any local actors that </w:t>
      </w:r>
      <w:r w:rsidR="007E49A9" w:rsidRPr="007E49A9">
        <w:t>directly or indirectly</w:t>
      </w:r>
      <w:r w:rsidR="007E49A9">
        <w:t xml:space="preserve"> </w:t>
      </w:r>
      <w:r w:rsidRPr="00421B3E">
        <w:t>affect the area where this methodology will be applied, whether through direct use for fishing, hunting, livelihoods, well-being, among other activities, or such as through the implementation of regulations or externalities that affect habitat conservation.</w:t>
      </w:r>
    </w:p>
    <w:p w14:paraId="5607B11F" w14:textId="77777777" w:rsidR="00BD72E1" w:rsidRDefault="00BD72E1"/>
    <w:p w14:paraId="5607B120" w14:textId="77777777" w:rsidR="00BD72E1" w:rsidRDefault="00253FA4">
      <w:r>
        <w:t>Social Engagement is evaluated through a system of continuous improvement of stakeholder engagement that prescribes yearly goals, through general objectives that can be achieved through various practices in the Property Area and surroundings.</w:t>
      </w:r>
    </w:p>
    <w:p w14:paraId="5607B121" w14:textId="77777777" w:rsidR="00BD72E1" w:rsidRDefault="00BD72E1">
      <w:pPr>
        <w:ind w:firstLine="720"/>
      </w:pPr>
    </w:p>
    <w:p w14:paraId="5607B122" w14:textId="77777777" w:rsidR="00BD72E1" w:rsidRDefault="00253FA4">
      <w:r>
        <w:t>One of the main goals for conservation projects must be to influence local productive economic activity, such as mining, infrastructure, agroindustry, cattle ranching, logging, and their financial agents and communities that are involved in such activities, to adopt social and environmental safeguards that include biodiversity conservation requirements. Therefore, developing social engagement activities is essential to raise awareness amongst diverse audiences and ensure the conservation of the species.</w:t>
      </w:r>
    </w:p>
    <w:p w14:paraId="5607B123" w14:textId="77777777" w:rsidR="00BD72E1" w:rsidRDefault="00BD72E1">
      <w:pPr>
        <w:ind w:firstLine="720"/>
      </w:pPr>
    </w:p>
    <w:p w14:paraId="5607B124" w14:textId="647C90C4" w:rsidR="00BD72E1" w:rsidRDefault="00253FA4">
      <w:r>
        <w:t xml:space="preserve">Also, involving local community stakeholders (indigenous and traditional communities, as well as smallholder farmers) is key to addressing long term goals of conservation and USp stewardship practices, for these agents act as the best spokespersons and </w:t>
      </w:r>
      <w:r w:rsidR="006D464D" w:rsidRPr="006D464D">
        <w:t>enactors</w:t>
      </w:r>
      <w:r>
        <w:t xml:space="preserve"> of good and effective local wildlife management. </w:t>
      </w:r>
    </w:p>
    <w:p w14:paraId="5607B125" w14:textId="77777777" w:rsidR="00BD72E1" w:rsidRDefault="00BD72E1">
      <w:pPr>
        <w:ind w:firstLine="720"/>
      </w:pPr>
    </w:p>
    <w:p w14:paraId="5607B126" w14:textId="77777777" w:rsidR="00BD72E1" w:rsidRDefault="00BD72E1"/>
    <w:p w14:paraId="5607B127" w14:textId="77777777" w:rsidR="00BD72E1" w:rsidRDefault="00253FA4">
      <w:pPr>
        <w:pStyle w:val="Heading4"/>
        <w:numPr>
          <w:ilvl w:val="3"/>
          <w:numId w:val="44"/>
        </w:numPr>
        <w:ind w:left="0" w:firstLine="0"/>
        <w:rPr>
          <w:b/>
        </w:rPr>
      </w:pPr>
      <w:r>
        <w:rPr>
          <w:b/>
        </w:rPr>
        <w:t xml:space="preserve"> </w:t>
      </w:r>
      <w:bookmarkStart w:id="210" w:name="_Toc150440624"/>
      <w:r>
        <w:rPr>
          <w:b/>
        </w:rPr>
        <w:t>FINANCIAL STRATEGY</w:t>
      </w:r>
      <w:bookmarkEnd w:id="210"/>
    </w:p>
    <w:p w14:paraId="5607B128" w14:textId="77777777" w:rsidR="00BD72E1" w:rsidRDefault="00BD72E1">
      <w:pPr>
        <w:ind w:firstLine="720"/>
      </w:pPr>
    </w:p>
    <w:p w14:paraId="21FAF238" w14:textId="6E4D7785" w:rsidR="00CA533E" w:rsidRDefault="00CA533E">
      <w:r w:rsidRPr="00CA533E">
        <w:t xml:space="preserve">The implementation of a consistent </w:t>
      </w:r>
      <w:r w:rsidR="00E01D6F">
        <w:t>F</w:t>
      </w:r>
      <w:r w:rsidRPr="00CA533E">
        <w:t xml:space="preserve">inancial </w:t>
      </w:r>
      <w:r w:rsidR="00E01D6F">
        <w:t>S</w:t>
      </w:r>
      <w:r w:rsidRPr="00CA533E">
        <w:t xml:space="preserve">trategy is fundamental to </w:t>
      </w:r>
      <w:r w:rsidR="006A0A00">
        <w:t>ensure</w:t>
      </w:r>
      <w:r w:rsidRPr="00CA533E">
        <w:t xml:space="preserve"> the implementation of the actions planned by the project throughout its lifetime.  </w:t>
      </w:r>
    </w:p>
    <w:p w14:paraId="6750AE52" w14:textId="77777777" w:rsidR="00CA533E" w:rsidRDefault="00CA533E"/>
    <w:p w14:paraId="5607B129" w14:textId="7B379F3C" w:rsidR="00BD72E1" w:rsidRDefault="00253FA4">
      <w:r>
        <w:t>Financial Strategy is evaluated through a series of financial indicators that are connected to project objectives. The</w:t>
      </w:r>
      <w:r w:rsidR="009012EB">
        <w:t>se</w:t>
      </w:r>
      <w:r>
        <w:t xml:space="preserve"> </w:t>
      </w:r>
      <w:proofErr w:type="gramStart"/>
      <w:r>
        <w:t>strategies  evaluate</w:t>
      </w:r>
      <w:proofErr w:type="gramEnd"/>
      <w:r>
        <w:t xml:space="preserve"> whether the project has a reserve of funds for the continuity of actions, and the elaboration and implementation of a communication program that mobilizes new funds for the design, development, and implementation of a business </w:t>
      </w:r>
      <w:r w:rsidRPr="001D7327">
        <w:t xml:space="preserve">plan </w:t>
      </w:r>
      <w:r>
        <w:t xml:space="preserve"> focused on biodiversity on the property.</w:t>
      </w:r>
    </w:p>
    <w:p w14:paraId="5607B12A" w14:textId="77777777" w:rsidR="00BD72E1" w:rsidRDefault="00BD72E1">
      <w:pPr>
        <w:ind w:firstLine="720"/>
        <w:rPr>
          <w:highlight w:val="yellow"/>
        </w:rPr>
      </w:pPr>
    </w:p>
    <w:p w14:paraId="5607B12B" w14:textId="26CE1FA3" w:rsidR="00BD72E1" w:rsidRDefault="00253FA4">
      <w:pPr>
        <w:pStyle w:val="Heading2"/>
        <w:numPr>
          <w:ilvl w:val="1"/>
          <w:numId w:val="44"/>
        </w:numPr>
      </w:pPr>
      <w:bookmarkStart w:id="211" w:name="_Toc150440625"/>
      <w:r>
        <w:t>DEVELOPMENT</w:t>
      </w:r>
      <w:r w:rsidR="00385B33">
        <w:t xml:space="preserve"> AND REGISTRATION</w:t>
      </w:r>
      <w:r>
        <w:t xml:space="preserve"> OF NEW UMBRELLA SPECIES GUIDELINES</w:t>
      </w:r>
      <w:bookmarkEnd w:id="211"/>
    </w:p>
    <w:p w14:paraId="5607B12C" w14:textId="77777777" w:rsidR="00BD72E1" w:rsidRDefault="00BD72E1">
      <w:pPr>
        <w:rPr>
          <w:highlight w:val="yellow"/>
        </w:rPr>
      </w:pPr>
    </w:p>
    <w:p w14:paraId="5607B12D" w14:textId="77777777" w:rsidR="00BD72E1" w:rsidRDefault="00253FA4">
      <w:r>
        <w:lastRenderedPageBreak/>
        <w:t>The first step in developing a new USp Guideline is to check if there is a preexistent USp Guideline uploaded to the Regen Registry. In case there is no USp guideline developed, the step-by-step below should be followed for the development of a new guideline.</w:t>
      </w:r>
    </w:p>
    <w:p w14:paraId="5607B12E" w14:textId="77777777" w:rsidR="00BD72E1" w:rsidRDefault="00BD72E1">
      <w:pPr>
        <w:ind w:firstLine="720"/>
      </w:pPr>
    </w:p>
    <w:p w14:paraId="5607B12F" w14:textId="77777777" w:rsidR="00BD72E1" w:rsidRDefault="00253FA4">
      <w:r>
        <w:rPr>
          <w:b/>
          <w:u w:val="single"/>
        </w:rPr>
        <w:t>Note</w:t>
      </w:r>
      <w:r>
        <w:t>: It is important to carefully read Section 1.5 of this document to verify that the chosen species represents a USp, according to the requirements of this Methodology.</w:t>
      </w:r>
    </w:p>
    <w:p w14:paraId="5607B130" w14:textId="77777777" w:rsidR="00BD72E1" w:rsidRDefault="00BD72E1">
      <w:pPr>
        <w:ind w:firstLine="720"/>
      </w:pPr>
    </w:p>
    <w:p w14:paraId="5607B131" w14:textId="1FE4B949" w:rsidR="00BD72E1" w:rsidRDefault="00253FA4">
      <w:r>
        <w:t xml:space="preserve">All new USp Guidelines should be elaborated in a </w:t>
      </w:r>
      <w:r w:rsidR="00213F76" w:rsidRPr="00213F76">
        <w:t>professional consultation</w:t>
      </w:r>
      <w:r w:rsidRPr="00213F76">
        <w:t xml:space="preserve"> with</w:t>
      </w:r>
      <w:r>
        <w:t xml:space="preserve"> professionals specialized in USp, ecology, biodiversity</w:t>
      </w:r>
      <w:r w:rsidR="00E7148E">
        <w:t xml:space="preserve"> and </w:t>
      </w:r>
      <w:r w:rsidR="004F62AF">
        <w:t>similar academic backgrounds</w:t>
      </w:r>
      <w:r>
        <w:t>.</w:t>
      </w:r>
    </w:p>
    <w:p w14:paraId="5607B132" w14:textId="77777777" w:rsidR="00BD72E1" w:rsidRDefault="00BD72E1">
      <w:pPr>
        <w:ind w:firstLine="720"/>
      </w:pPr>
    </w:p>
    <w:p w14:paraId="5607B133" w14:textId="338531AE" w:rsidR="00BD72E1" w:rsidRDefault="00253FA4">
      <w:r>
        <w:t>For the preparation</w:t>
      </w:r>
      <w:r w:rsidR="00137EB8">
        <w:t xml:space="preserve"> and development</w:t>
      </w:r>
      <w:r>
        <w:t xml:space="preserve"> of new USp Guidelines, it is suggested and necessary to:</w:t>
      </w:r>
    </w:p>
    <w:p w14:paraId="5607B134" w14:textId="77777777" w:rsidR="00BD72E1" w:rsidRDefault="00BD72E1">
      <w:pPr>
        <w:ind w:left="1" w:firstLine="720"/>
      </w:pPr>
    </w:p>
    <w:p w14:paraId="5607B135" w14:textId="0B0303B5" w:rsidR="00BD72E1" w:rsidRDefault="00253FA4" w:rsidP="00643069">
      <w:pPr>
        <w:numPr>
          <w:ilvl w:val="1"/>
          <w:numId w:val="42"/>
        </w:numPr>
        <w:pBdr>
          <w:top w:val="nil"/>
          <w:left w:val="nil"/>
          <w:bottom w:val="nil"/>
          <w:right w:val="nil"/>
          <w:between w:val="nil"/>
        </w:pBdr>
        <w:ind w:left="0" w:firstLine="0"/>
      </w:pPr>
      <w:r w:rsidRPr="00AA0E38">
        <w:t>examine existing US Guidelines</w:t>
      </w:r>
      <w:r w:rsidR="007E1079">
        <w:t xml:space="preserve"> uploaded to the Regen Registry</w:t>
      </w:r>
      <w:r w:rsidRPr="00AA0E38">
        <w:t>, because some</w:t>
      </w:r>
      <w:r w:rsidR="00EF3627">
        <w:t xml:space="preserve"> ESI</w:t>
      </w:r>
      <w:r w:rsidRPr="00AA0E38">
        <w:t xml:space="preserve"> strategies</w:t>
      </w:r>
      <w:r w:rsidR="009D6FE7">
        <w:t xml:space="preserve"> and activities</w:t>
      </w:r>
      <w:r w:rsidR="00EF3627">
        <w:t xml:space="preserve"> </w:t>
      </w:r>
      <w:r w:rsidRPr="00AA0E38">
        <w:t>are applicable or adaptable for various US</w:t>
      </w:r>
      <w:r w:rsidR="00B070E0">
        <w:t>p</w:t>
      </w:r>
      <w:r w:rsidRPr="00AA0E38">
        <w:t>.</w:t>
      </w:r>
    </w:p>
    <w:p w14:paraId="5607B136" w14:textId="77777777" w:rsidR="00BD72E1" w:rsidRPr="00AA0E38" w:rsidRDefault="00BD72E1">
      <w:pPr>
        <w:pBdr>
          <w:top w:val="nil"/>
          <w:left w:val="nil"/>
          <w:bottom w:val="nil"/>
          <w:right w:val="nil"/>
          <w:between w:val="nil"/>
        </w:pBdr>
        <w:ind w:left="1276"/>
      </w:pPr>
    </w:p>
    <w:p w14:paraId="5607B137" w14:textId="77777777" w:rsidR="00BD72E1" w:rsidRDefault="00253FA4" w:rsidP="00643069">
      <w:pPr>
        <w:numPr>
          <w:ilvl w:val="1"/>
          <w:numId w:val="42"/>
        </w:numPr>
        <w:pBdr>
          <w:top w:val="nil"/>
          <w:left w:val="nil"/>
          <w:bottom w:val="nil"/>
          <w:right w:val="nil"/>
          <w:between w:val="nil"/>
        </w:pBdr>
        <w:ind w:left="0" w:firstLine="0"/>
      </w:pPr>
      <w:r w:rsidRPr="00AA0E38">
        <w:t>perform extensive research and understanding of the chosen USp, to develop the strategies necessary to ensure the conservation of USp in the Property Area.</w:t>
      </w:r>
    </w:p>
    <w:p w14:paraId="5607B138" w14:textId="77777777" w:rsidR="00BD72E1" w:rsidRDefault="00BD72E1" w:rsidP="00643069"/>
    <w:p w14:paraId="5607B139" w14:textId="6E393249" w:rsidR="00BD72E1" w:rsidRDefault="00253FA4" w:rsidP="00643069">
      <w:pPr>
        <w:numPr>
          <w:ilvl w:val="1"/>
          <w:numId w:val="42"/>
        </w:numPr>
        <w:pBdr>
          <w:top w:val="nil"/>
          <w:left w:val="nil"/>
          <w:bottom w:val="nil"/>
          <w:right w:val="nil"/>
          <w:between w:val="nil"/>
        </w:pBdr>
        <w:ind w:left="0" w:firstLine="0"/>
      </w:pPr>
      <w:r w:rsidRPr="00AA0E38">
        <w:t xml:space="preserve">develop an impact matrix for the USp Guideline, including an evaluation of all strategies elaborated in relation to the cost and difficulty of implementation and result in the conservation of the species, thus rewarding strategies that have the greatest impact on each USp specific context. The impact matrix below in </w:t>
      </w:r>
      <w:r w:rsidRPr="00AA0E38">
        <w:rPr>
          <w:b/>
          <w:bCs/>
          <w:u w:val="single"/>
        </w:rPr>
        <w:t xml:space="preserve">Section </w:t>
      </w:r>
      <w:r w:rsidR="00C51B97">
        <w:rPr>
          <w:b/>
          <w:bCs/>
          <w:u w:val="single"/>
        </w:rPr>
        <w:t>6.3.1</w:t>
      </w:r>
      <w:r w:rsidRPr="00AA0E38">
        <w:t xml:space="preserve"> is a suggested template for such needs. </w:t>
      </w:r>
    </w:p>
    <w:p w14:paraId="4244FBE3" w14:textId="77777777" w:rsidR="00137EB8" w:rsidRDefault="00137EB8" w:rsidP="00137EB8">
      <w:pPr>
        <w:pStyle w:val="ListParagraph"/>
      </w:pPr>
    </w:p>
    <w:p w14:paraId="65D19606" w14:textId="1F72821A" w:rsidR="00137EB8" w:rsidRPr="00C46E17" w:rsidRDefault="00137EB8" w:rsidP="00B13673">
      <w:pPr>
        <w:rPr>
          <w:highlight w:val="yellow"/>
        </w:rPr>
      </w:pPr>
      <w:r w:rsidRPr="00C46E17">
        <w:rPr>
          <w:highlight w:val="yellow"/>
        </w:rPr>
        <w:t>For the registration of new USp Guidelines in the Regen Registry, it is necessary to</w:t>
      </w:r>
      <w:r w:rsidR="00B13673" w:rsidRPr="00C46E17">
        <w:rPr>
          <w:highlight w:val="yellow"/>
        </w:rPr>
        <w:t xml:space="preserve"> </w:t>
      </w:r>
      <w:r w:rsidR="00D72633" w:rsidRPr="00C46E17">
        <w:rPr>
          <w:highlight w:val="yellow"/>
        </w:rPr>
        <w:t xml:space="preserve">submit the finalized USp Guideline </w:t>
      </w:r>
      <w:r w:rsidR="006F3702" w:rsidRPr="00C46E17">
        <w:rPr>
          <w:highlight w:val="yellow"/>
        </w:rPr>
        <w:t>to</w:t>
      </w:r>
      <w:r w:rsidR="00D72633" w:rsidRPr="00C46E17">
        <w:rPr>
          <w:highlight w:val="yellow"/>
        </w:rPr>
        <w:t xml:space="preserve"> the</w:t>
      </w:r>
      <w:r w:rsidR="001351EA" w:rsidRPr="00C46E17">
        <w:rPr>
          <w:highlight w:val="yellow"/>
        </w:rPr>
        <w:t xml:space="preserve"> standard</w:t>
      </w:r>
      <w:r w:rsidR="00D72633" w:rsidRPr="00C46E17">
        <w:rPr>
          <w:highlight w:val="yellow"/>
        </w:rPr>
        <w:t xml:space="preserve"> </w:t>
      </w:r>
      <w:r w:rsidR="00712DA7" w:rsidRPr="00C46E17">
        <w:rPr>
          <w:highlight w:val="yellow"/>
        </w:rPr>
        <w:t xml:space="preserve">Methodology </w:t>
      </w:r>
      <w:r w:rsidR="00B13673" w:rsidRPr="00C46E17">
        <w:rPr>
          <w:highlight w:val="yellow"/>
        </w:rPr>
        <w:t>Review Process</w:t>
      </w:r>
      <w:r w:rsidR="004833E4" w:rsidRPr="00C46E17">
        <w:rPr>
          <w:rStyle w:val="FootnoteReference"/>
          <w:highlight w:val="yellow"/>
        </w:rPr>
        <w:footnoteReference w:id="72"/>
      </w:r>
      <w:r w:rsidR="00B13673" w:rsidRPr="00C46E17">
        <w:rPr>
          <w:highlight w:val="yellow"/>
        </w:rPr>
        <w:t>, as per the Regen</w:t>
      </w:r>
      <w:r w:rsidR="00F3052B" w:rsidRPr="00C46E17">
        <w:rPr>
          <w:highlight w:val="yellow"/>
        </w:rPr>
        <w:t xml:space="preserve"> Registry Program Guide. </w:t>
      </w:r>
    </w:p>
    <w:p w14:paraId="2B180D1E" w14:textId="77777777" w:rsidR="00444450" w:rsidRPr="00C46E17" w:rsidRDefault="00444450" w:rsidP="00B13673">
      <w:pPr>
        <w:rPr>
          <w:highlight w:val="yellow"/>
        </w:rPr>
      </w:pPr>
    </w:p>
    <w:p w14:paraId="3D96D06E" w14:textId="64CCE942" w:rsidR="00444450" w:rsidRDefault="00444450" w:rsidP="00B13673">
      <w:r w:rsidRPr="00C46E17">
        <w:rPr>
          <w:highlight w:val="yellow"/>
        </w:rPr>
        <w:t>Afterwards, new accepted USp Guidelines will be f</w:t>
      </w:r>
      <w:bookmarkStart w:id="213" w:name="_Hlk134627964"/>
      <w:r w:rsidRPr="00C46E17">
        <w:rPr>
          <w:highlight w:val="yellow"/>
        </w:rPr>
        <w:t>eatured in this Methodology´s official p</w:t>
      </w:r>
      <w:r w:rsidR="004B4361" w:rsidRPr="00C46E17">
        <w:rPr>
          <w:highlight w:val="yellow"/>
        </w:rPr>
        <w:t>age</w:t>
      </w:r>
      <w:r w:rsidR="00B95F11">
        <w:rPr>
          <w:rStyle w:val="FootnoteReference"/>
          <w:highlight w:val="yellow"/>
        </w:rPr>
        <w:footnoteReference w:id="73"/>
      </w:r>
      <w:r w:rsidR="004B4361" w:rsidRPr="00C46E17">
        <w:rPr>
          <w:highlight w:val="yellow"/>
        </w:rPr>
        <w:t xml:space="preserve"> of the Regen Registry</w:t>
      </w:r>
      <w:bookmarkEnd w:id="213"/>
      <w:r w:rsidR="001351EA" w:rsidRPr="00C46E17">
        <w:rPr>
          <w:highlight w:val="yellow"/>
        </w:rPr>
        <w:t xml:space="preserve"> as supporting documents</w:t>
      </w:r>
      <w:r w:rsidR="004B4361" w:rsidRPr="00C46E17">
        <w:rPr>
          <w:highlight w:val="yellow"/>
        </w:rPr>
        <w:t>.</w:t>
      </w:r>
      <w:r w:rsidR="004B4361">
        <w:t xml:space="preserve"> </w:t>
      </w:r>
    </w:p>
    <w:p w14:paraId="2B3E536C" w14:textId="77777777" w:rsidR="00137EB8" w:rsidRDefault="00137EB8" w:rsidP="00137EB8">
      <w:pPr>
        <w:pBdr>
          <w:top w:val="nil"/>
          <w:left w:val="nil"/>
          <w:bottom w:val="nil"/>
          <w:right w:val="nil"/>
          <w:between w:val="nil"/>
        </w:pBdr>
      </w:pPr>
    </w:p>
    <w:p w14:paraId="5607B13A" w14:textId="77777777" w:rsidR="00BD72E1" w:rsidRDefault="00BD72E1"/>
    <w:p w14:paraId="5607B13B" w14:textId="77777777" w:rsidR="00BD72E1" w:rsidRDefault="00253FA4">
      <w:pPr>
        <w:pStyle w:val="Heading3"/>
        <w:numPr>
          <w:ilvl w:val="2"/>
          <w:numId w:val="44"/>
        </w:numPr>
      </w:pPr>
      <w:bookmarkStart w:id="214" w:name="_Toc150440626"/>
      <w:r>
        <w:t>SUGGESTED IMPACT MATRIX TEMPLATE</w:t>
      </w:r>
      <w:bookmarkEnd w:id="214"/>
    </w:p>
    <w:p w14:paraId="5607B13C" w14:textId="77777777" w:rsidR="00BD72E1" w:rsidRDefault="00BD72E1">
      <w:pPr>
        <w:rPr>
          <w:highlight w:val="yellow"/>
        </w:rPr>
      </w:pPr>
    </w:p>
    <w:p w14:paraId="5607B13D" w14:textId="77777777" w:rsidR="00BD72E1" w:rsidRDefault="00253FA4">
      <w:r>
        <w:t>Every new USp Guideline should contain ESI strategies and adopt the principle of continuous improvement in the development of these strategies over the Project Lifetime. See example below.</w:t>
      </w:r>
    </w:p>
    <w:p w14:paraId="5607B13E" w14:textId="77777777" w:rsidR="00BD72E1" w:rsidRDefault="00BD72E1"/>
    <w:p w14:paraId="5607B13F" w14:textId="77777777" w:rsidR="00BD72E1" w:rsidRDefault="00253FA4">
      <w:r>
        <w:t xml:space="preserve">It is suggested that the matrix should use at least three parameters for impact assessment, for example cost, difficulty and results that will ground the analyses. These parameters could be scored as 1 to low and 3 to high score. </w:t>
      </w:r>
    </w:p>
    <w:p w14:paraId="5607B140" w14:textId="77777777" w:rsidR="00BD72E1" w:rsidRDefault="00253FA4">
      <w:r>
        <w:br w:type="page"/>
      </w:r>
    </w:p>
    <w:p w14:paraId="5607B141" w14:textId="77777777" w:rsidR="00BD72E1" w:rsidRDefault="00BD72E1"/>
    <w:p w14:paraId="5607B142" w14:textId="77777777" w:rsidR="00BD72E1" w:rsidRDefault="00BD72E1"/>
    <w:tbl>
      <w:tblPr>
        <w:tblW w:w="1090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1418"/>
        <w:gridCol w:w="3484"/>
        <w:gridCol w:w="1761"/>
        <w:gridCol w:w="709"/>
        <w:gridCol w:w="1134"/>
        <w:gridCol w:w="776"/>
        <w:gridCol w:w="260"/>
        <w:gridCol w:w="680"/>
        <w:gridCol w:w="680"/>
      </w:tblGrid>
      <w:tr w:rsidR="004E704F" w14:paraId="5607B147" w14:textId="77777777" w:rsidTr="00C46E17">
        <w:trPr>
          <w:trHeight w:val="288"/>
        </w:trPr>
        <w:tc>
          <w:tcPr>
            <w:tcW w:w="1418" w:type="dxa"/>
            <w:tcBorders>
              <w:top w:val="nil"/>
              <w:left w:val="nil"/>
              <w:bottom w:val="nil"/>
              <w:right w:val="nil"/>
            </w:tcBorders>
            <w:shd w:val="clear" w:color="auto" w:fill="auto"/>
            <w:vAlign w:val="bottom"/>
          </w:tcPr>
          <w:p w14:paraId="5607B143" w14:textId="77777777" w:rsidR="00BD72E1" w:rsidRDefault="00BD72E1">
            <w:pPr>
              <w:widowControl/>
              <w:jc w:val="left"/>
              <w:rPr>
                <w:rFonts w:ascii="Times New Roman" w:eastAsia="Times New Roman" w:hAnsi="Times New Roman" w:cs="Times New Roman"/>
                <w:sz w:val="20"/>
                <w:szCs w:val="20"/>
              </w:rPr>
            </w:pPr>
          </w:p>
        </w:tc>
        <w:tc>
          <w:tcPr>
            <w:tcW w:w="3484" w:type="dxa"/>
            <w:tcBorders>
              <w:top w:val="nil"/>
              <w:left w:val="nil"/>
              <w:bottom w:val="nil"/>
              <w:right w:val="nil"/>
            </w:tcBorders>
            <w:shd w:val="clear" w:color="auto" w:fill="auto"/>
            <w:vAlign w:val="center"/>
          </w:tcPr>
          <w:p w14:paraId="5607B144" w14:textId="77777777" w:rsidR="00BD72E1" w:rsidRDefault="00BD72E1">
            <w:pPr>
              <w:widowControl/>
              <w:jc w:val="left"/>
              <w:rPr>
                <w:rFonts w:ascii="Times New Roman" w:eastAsia="Times New Roman" w:hAnsi="Times New Roman" w:cs="Times New Roman"/>
                <w:sz w:val="20"/>
                <w:szCs w:val="20"/>
              </w:rPr>
            </w:pPr>
          </w:p>
        </w:tc>
        <w:tc>
          <w:tcPr>
            <w:tcW w:w="1761" w:type="dxa"/>
            <w:tcBorders>
              <w:top w:val="nil"/>
              <w:left w:val="nil"/>
              <w:bottom w:val="nil"/>
              <w:right w:val="nil"/>
            </w:tcBorders>
            <w:shd w:val="clear" w:color="auto" w:fill="auto"/>
            <w:vAlign w:val="bottom"/>
          </w:tcPr>
          <w:p w14:paraId="5607B145" w14:textId="77777777" w:rsidR="00BD72E1" w:rsidRDefault="00BD72E1">
            <w:pPr>
              <w:widowControl/>
              <w:jc w:val="left"/>
              <w:rPr>
                <w:rFonts w:ascii="Times New Roman" w:eastAsia="Times New Roman" w:hAnsi="Times New Roman" w:cs="Times New Roman"/>
                <w:sz w:val="20"/>
                <w:szCs w:val="20"/>
              </w:rPr>
            </w:pPr>
          </w:p>
        </w:tc>
        <w:tc>
          <w:tcPr>
            <w:tcW w:w="4239"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607B146" w14:textId="77777777" w:rsidR="00BD72E1" w:rsidRDefault="00253FA4">
            <w:pPr>
              <w:widowControl/>
              <w:jc w:val="center"/>
              <w:rPr>
                <w:rFonts w:ascii="Calibri" w:eastAsia="Calibri" w:hAnsi="Calibri" w:cs="Calibri"/>
                <w:b/>
                <w:color w:val="000000"/>
                <w:sz w:val="20"/>
                <w:szCs w:val="20"/>
              </w:rPr>
            </w:pPr>
            <w:r>
              <w:rPr>
                <w:rFonts w:ascii="Calibri" w:eastAsia="Calibri" w:hAnsi="Calibri" w:cs="Calibri"/>
                <w:b/>
                <w:color w:val="000000"/>
                <w:sz w:val="20"/>
                <w:szCs w:val="20"/>
              </w:rPr>
              <w:t>Impact Assessment</w:t>
            </w:r>
          </w:p>
        </w:tc>
      </w:tr>
      <w:tr w:rsidR="0060635B" w14:paraId="5607B151" w14:textId="77777777" w:rsidTr="00C46E17">
        <w:trPr>
          <w:trHeight w:val="288"/>
        </w:trPr>
        <w:tc>
          <w:tcPr>
            <w:tcW w:w="141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07B148" w14:textId="77777777" w:rsidR="00BD72E1" w:rsidRDefault="00253FA4">
            <w:pPr>
              <w:widowControl/>
              <w:jc w:val="center"/>
              <w:rPr>
                <w:rFonts w:ascii="Calibri" w:eastAsia="Calibri" w:hAnsi="Calibri" w:cs="Calibri"/>
                <w:b/>
                <w:color w:val="000000"/>
                <w:sz w:val="20"/>
                <w:szCs w:val="20"/>
              </w:rPr>
            </w:pPr>
            <w:r>
              <w:rPr>
                <w:rFonts w:ascii="Calibri" w:eastAsia="Calibri" w:hAnsi="Calibri" w:cs="Calibri"/>
                <w:b/>
                <w:color w:val="000000"/>
                <w:sz w:val="20"/>
                <w:szCs w:val="20"/>
              </w:rPr>
              <w:t>Indicator</w:t>
            </w:r>
          </w:p>
        </w:tc>
        <w:tc>
          <w:tcPr>
            <w:tcW w:w="3484" w:type="dxa"/>
            <w:tcBorders>
              <w:top w:val="single" w:sz="4" w:space="0" w:color="000000"/>
              <w:left w:val="nil"/>
              <w:bottom w:val="single" w:sz="4" w:space="0" w:color="000000"/>
              <w:right w:val="single" w:sz="4" w:space="0" w:color="000000"/>
            </w:tcBorders>
            <w:shd w:val="clear" w:color="auto" w:fill="F2F2F2"/>
            <w:vAlign w:val="center"/>
          </w:tcPr>
          <w:p w14:paraId="5607B149" w14:textId="77777777" w:rsidR="00BD72E1" w:rsidRDefault="00253FA4">
            <w:pPr>
              <w:widowControl/>
              <w:jc w:val="center"/>
              <w:rPr>
                <w:rFonts w:ascii="Calibri" w:eastAsia="Calibri" w:hAnsi="Calibri" w:cs="Calibri"/>
                <w:b/>
                <w:color w:val="000000"/>
                <w:sz w:val="20"/>
                <w:szCs w:val="20"/>
              </w:rPr>
            </w:pPr>
            <w:r>
              <w:rPr>
                <w:rFonts w:ascii="Calibri" w:eastAsia="Calibri" w:hAnsi="Calibri" w:cs="Calibri"/>
                <w:b/>
                <w:color w:val="000000"/>
                <w:sz w:val="20"/>
                <w:szCs w:val="20"/>
              </w:rPr>
              <w:t>Criteria</w:t>
            </w:r>
          </w:p>
        </w:tc>
        <w:tc>
          <w:tcPr>
            <w:tcW w:w="1761" w:type="dxa"/>
            <w:tcBorders>
              <w:top w:val="single" w:sz="4" w:space="0" w:color="000000"/>
              <w:left w:val="nil"/>
              <w:bottom w:val="single" w:sz="4" w:space="0" w:color="000000"/>
              <w:right w:val="single" w:sz="4" w:space="0" w:color="000000"/>
            </w:tcBorders>
            <w:shd w:val="clear" w:color="auto" w:fill="F2F2F2"/>
            <w:vAlign w:val="center"/>
          </w:tcPr>
          <w:p w14:paraId="5607B14A" w14:textId="77777777" w:rsidR="00BD72E1" w:rsidRDefault="00253FA4">
            <w:pPr>
              <w:widowControl/>
              <w:jc w:val="center"/>
              <w:rPr>
                <w:rFonts w:ascii="Calibri" w:eastAsia="Calibri" w:hAnsi="Calibri" w:cs="Calibri"/>
                <w:b/>
                <w:color w:val="000000"/>
                <w:sz w:val="20"/>
                <w:szCs w:val="20"/>
              </w:rPr>
            </w:pPr>
            <w:r>
              <w:rPr>
                <w:rFonts w:ascii="Calibri" w:eastAsia="Calibri" w:hAnsi="Calibri" w:cs="Calibri"/>
                <w:b/>
                <w:color w:val="000000"/>
                <w:sz w:val="20"/>
                <w:szCs w:val="20"/>
              </w:rPr>
              <w:t>Metric</w:t>
            </w:r>
          </w:p>
        </w:tc>
        <w:tc>
          <w:tcPr>
            <w:tcW w:w="709" w:type="dxa"/>
            <w:tcBorders>
              <w:top w:val="nil"/>
              <w:left w:val="nil"/>
              <w:bottom w:val="single" w:sz="4" w:space="0" w:color="000000"/>
              <w:right w:val="single" w:sz="4" w:space="0" w:color="000000"/>
            </w:tcBorders>
            <w:shd w:val="clear" w:color="auto" w:fill="F2F2F2"/>
            <w:vAlign w:val="center"/>
          </w:tcPr>
          <w:p w14:paraId="5607B14B" w14:textId="77777777" w:rsidR="00BD72E1" w:rsidRDefault="00253FA4">
            <w:pPr>
              <w:widowControl/>
              <w:jc w:val="center"/>
              <w:rPr>
                <w:rFonts w:ascii="Calibri" w:eastAsia="Calibri" w:hAnsi="Calibri" w:cs="Calibri"/>
                <w:b/>
                <w:color w:val="000000"/>
                <w:sz w:val="20"/>
                <w:szCs w:val="20"/>
              </w:rPr>
            </w:pPr>
            <w:r>
              <w:rPr>
                <w:rFonts w:ascii="Calibri" w:eastAsia="Calibri" w:hAnsi="Calibri" w:cs="Calibri"/>
                <w:b/>
                <w:color w:val="000000"/>
                <w:sz w:val="20"/>
                <w:szCs w:val="20"/>
              </w:rPr>
              <w:t>Cost</w:t>
            </w:r>
          </w:p>
        </w:tc>
        <w:tc>
          <w:tcPr>
            <w:tcW w:w="1134" w:type="dxa"/>
            <w:tcBorders>
              <w:top w:val="nil"/>
              <w:left w:val="nil"/>
              <w:bottom w:val="single" w:sz="4" w:space="0" w:color="000000"/>
              <w:right w:val="single" w:sz="4" w:space="0" w:color="000000"/>
            </w:tcBorders>
            <w:shd w:val="clear" w:color="auto" w:fill="F2F2F2"/>
            <w:vAlign w:val="center"/>
          </w:tcPr>
          <w:p w14:paraId="5607B14C" w14:textId="234B0046" w:rsidR="00BD72E1" w:rsidRDefault="00253FA4">
            <w:pPr>
              <w:widowControl/>
              <w:jc w:val="center"/>
              <w:rPr>
                <w:rFonts w:ascii="Calibri" w:eastAsia="Calibri" w:hAnsi="Calibri" w:cs="Calibri"/>
                <w:b/>
                <w:color w:val="000000"/>
                <w:sz w:val="20"/>
                <w:szCs w:val="20"/>
              </w:rPr>
            </w:pPr>
            <w:r>
              <w:rPr>
                <w:rFonts w:ascii="Calibri" w:eastAsia="Calibri" w:hAnsi="Calibri" w:cs="Calibri"/>
                <w:b/>
                <w:color w:val="000000"/>
                <w:sz w:val="20"/>
                <w:szCs w:val="20"/>
              </w:rPr>
              <w:t>Diffic</w:t>
            </w:r>
            <w:r w:rsidR="003941E3">
              <w:rPr>
                <w:rFonts w:ascii="Calibri" w:eastAsia="Calibri" w:hAnsi="Calibri" w:cs="Calibri"/>
                <w:b/>
                <w:color w:val="000000"/>
                <w:sz w:val="20"/>
                <w:szCs w:val="20"/>
              </w:rPr>
              <w:t>ulty</w:t>
            </w:r>
          </w:p>
        </w:tc>
        <w:tc>
          <w:tcPr>
            <w:tcW w:w="776" w:type="dxa"/>
            <w:tcBorders>
              <w:top w:val="nil"/>
              <w:left w:val="nil"/>
              <w:bottom w:val="single" w:sz="4" w:space="0" w:color="000000"/>
              <w:right w:val="single" w:sz="4" w:space="0" w:color="000000"/>
            </w:tcBorders>
            <w:shd w:val="clear" w:color="auto" w:fill="F2F2F2"/>
            <w:vAlign w:val="center"/>
          </w:tcPr>
          <w:p w14:paraId="5607B14D" w14:textId="0F564AAF" w:rsidR="00BD72E1" w:rsidRDefault="00253FA4">
            <w:pPr>
              <w:widowControl/>
              <w:jc w:val="center"/>
              <w:rPr>
                <w:rFonts w:ascii="Calibri" w:eastAsia="Calibri" w:hAnsi="Calibri" w:cs="Calibri"/>
                <w:b/>
                <w:color w:val="000000"/>
                <w:sz w:val="20"/>
                <w:szCs w:val="20"/>
              </w:rPr>
            </w:pPr>
            <w:r>
              <w:rPr>
                <w:rFonts w:ascii="Calibri" w:eastAsia="Calibri" w:hAnsi="Calibri" w:cs="Calibri"/>
                <w:b/>
                <w:color w:val="000000"/>
                <w:sz w:val="20"/>
                <w:szCs w:val="20"/>
              </w:rPr>
              <w:t>Resul</w:t>
            </w:r>
            <w:r w:rsidR="003941E3">
              <w:rPr>
                <w:rFonts w:ascii="Calibri" w:eastAsia="Calibri" w:hAnsi="Calibri" w:cs="Calibri"/>
                <w:b/>
                <w:color w:val="000000"/>
                <w:sz w:val="20"/>
                <w:szCs w:val="20"/>
              </w:rPr>
              <w:t>t</w:t>
            </w:r>
          </w:p>
        </w:tc>
        <w:tc>
          <w:tcPr>
            <w:tcW w:w="260" w:type="dxa"/>
            <w:tcBorders>
              <w:top w:val="nil"/>
              <w:left w:val="nil"/>
              <w:bottom w:val="nil"/>
              <w:right w:val="nil"/>
            </w:tcBorders>
            <w:shd w:val="clear" w:color="auto" w:fill="auto"/>
            <w:vAlign w:val="center"/>
          </w:tcPr>
          <w:p w14:paraId="5607B14E" w14:textId="77777777" w:rsidR="00BD72E1" w:rsidRDefault="00BD72E1">
            <w:pPr>
              <w:widowControl/>
              <w:jc w:val="center"/>
              <w:rPr>
                <w:rFonts w:ascii="Calibri" w:eastAsia="Calibri" w:hAnsi="Calibri" w:cs="Calibri"/>
                <w:b/>
                <w:color w:val="000000"/>
                <w:sz w:val="20"/>
                <w:szCs w:val="20"/>
              </w:rPr>
            </w:pPr>
          </w:p>
        </w:tc>
        <w:tc>
          <w:tcPr>
            <w:tcW w:w="680" w:type="dxa"/>
            <w:tcBorders>
              <w:top w:val="nil"/>
              <w:left w:val="single" w:sz="4" w:space="0" w:color="000000"/>
              <w:bottom w:val="single" w:sz="4" w:space="0" w:color="000000"/>
              <w:right w:val="single" w:sz="4" w:space="0" w:color="000000"/>
            </w:tcBorders>
            <w:shd w:val="clear" w:color="auto" w:fill="F2F2F2"/>
            <w:vAlign w:val="center"/>
          </w:tcPr>
          <w:p w14:paraId="5607B14F" w14:textId="77777777" w:rsidR="00BD72E1" w:rsidRDefault="00253FA4">
            <w:pPr>
              <w:widowControl/>
              <w:jc w:val="center"/>
              <w:rPr>
                <w:rFonts w:ascii="Calibri" w:eastAsia="Calibri" w:hAnsi="Calibri" w:cs="Calibri"/>
                <w:b/>
                <w:color w:val="000000"/>
                <w:sz w:val="20"/>
                <w:szCs w:val="20"/>
              </w:rPr>
            </w:pPr>
            <w:r>
              <w:rPr>
                <w:rFonts w:ascii="Calibri" w:eastAsia="Calibri" w:hAnsi="Calibri" w:cs="Calibri"/>
                <w:b/>
                <w:color w:val="000000"/>
                <w:sz w:val="20"/>
                <w:szCs w:val="20"/>
              </w:rPr>
              <w:t>Aver.</w:t>
            </w:r>
          </w:p>
        </w:tc>
        <w:tc>
          <w:tcPr>
            <w:tcW w:w="680" w:type="dxa"/>
            <w:tcBorders>
              <w:top w:val="nil"/>
              <w:left w:val="nil"/>
              <w:bottom w:val="single" w:sz="4" w:space="0" w:color="000000"/>
              <w:right w:val="single" w:sz="4" w:space="0" w:color="000000"/>
            </w:tcBorders>
            <w:shd w:val="clear" w:color="auto" w:fill="F2F2F2"/>
            <w:vAlign w:val="center"/>
          </w:tcPr>
          <w:p w14:paraId="5607B150" w14:textId="2CBF319C" w:rsidR="00BD72E1" w:rsidRDefault="002410B4">
            <w:pPr>
              <w:widowControl/>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Final </w:t>
            </w:r>
            <w:r w:rsidR="00253FA4">
              <w:rPr>
                <w:rFonts w:ascii="Calibri" w:eastAsia="Calibri" w:hAnsi="Calibri" w:cs="Calibri"/>
                <w:b/>
                <w:color w:val="000000"/>
                <w:sz w:val="20"/>
                <w:szCs w:val="20"/>
              </w:rPr>
              <w:t>Score</w:t>
            </w:r>
          </w:p>
        </w:tc>
      </w:tr>
      <w:tr w:rsidR="001A0232" w14:paraId="5607B15B" w14:textId="77777777" w:rsidTr="00C46E17">
        <w:trPr>
          <w:trHeight w:val="1068"/>
        </w:trPr>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607B152"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1. Property Management Indicator</w:t>
            </w:r>
          </w:p>
        </w:tc>
        <w:tc>
          <w:tcPr>
            <w:tcW w:w="3484" w:type="dxa"/>
            <w:tcBorders>
              <w:top w:val="single" w:sz="4" w:space="0" w:color="000000"/>
              <w:left w:val="nil"/>
              <w:bottom w:val="nil"/>
              <w:right w:val="single" w:sz="4" w:space="0" w:color="000000"/>
            </w:tcBorders>
            <w:shd w:val="clear" w:color="auto" w:fill="auto"/>
            <w:vAlign w:val="center"/>
          </w:tcPr>
          <w:p w14:paraId="5607B153"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xml:space="preserve">1.1 Improving property management techniques to reduce conflict. </w:t>
            </w:r>
          </w:p>
        </w:tc>
        <w:tc>
          <w:tcPr>
            <w:tcW w:w="1761" w:type="dxa"/>
            <w:tcBorders>
              <w:top w:val="single" w:sz="4" w:space="0" w:color="000000"/>
              <w:left w:val="nil"/>
              <w:bottom w:val="nil"/>
              <w:right w:val="single" w:sz="4" w:space="0" w:color="000000"/>
            </w:tcBorders>
            <w:shd w:val="clear" w:color="auto" w:fill="auto"/>
          </w:tcPr>
          <w:p w14:paraId="5607B154"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709" w:type="dxa"/>
            <w:tcBorders>
              <w:top w:val="nil"/>
              <w:left w:val="nil"/>
              <w:bottom w:val="single" w:sz="4" w:space="0" w:color="000000"/>
              <w:right w:val="single" w:sz="4" w:space="0" w:color="000000"/>
            </w:tcBorders>
            <w:shd w:val="clear" w:color="auto" w:fill="auto"/>
            <w:vAlign w:val="center"/>
          </w:tcPr>
          <w:p w14:paraId="5607B155"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1134" w:type="dxa"/>
            <w:tcBorders>
              <w:top w:val="nil"/>
              <w:left w:val="nil"/>
              <w:bottom w:val="single" w:sz="4" w:space="0" w:color="000000"/>
              <w:right w:val="single" w:sz="4" w:space="0" w:color="000000"/>
            </w:tcBorders>
            <w:shd w:val="clear" w:color="auto" w:fill="auto"/>
            <w:vAlign w:val="center"/>
          </w:tcPr>
          <w:p w14:paraId="5607B156"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76" w:type="dxa"/>
            <w:tcBorders>
              <w:top w:val="nil"/>
              <w:left w:val="nil"/>
              <w:bottom w:val="single" w:sz="4" w:space="0" w:color="000000"/>
              <w:right w:val="single" w:sz="4" w:space="0" w:color="000000"/>
            </w:tcBorders>
            <w:shd w:val="clear" w:color="auto" w:fill="auto"/>
            <w:vAlign w:val="center"/>
          </w:tcPr>
          <w:p w14:paraId="5607B157"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260" w:type="dxa"/>
            <w:tcBorders>
              <w:top w:val="nil"/>
              <w:left w:val="nil"/>
              <w:bottom w:val="nil"/>
              <w:right w:val="nil"/>
            </w:tcBorders>
            <w:shd w:val="clear" w:color="auto" w:fill="auto"/>
            <w:vAlign w:val="center"/>
          </w:tcPr>
          <w:p w14:paraId="5607B158" w14:textId="77777777" w:rsidR="00BD72E1" w:rsidRDefault="00BD72E1">
            <w:pPr>
              <w:widowControl/>
              <w:jc w:val="left"/>
              <w:rPr>
                <w:rFonts w:ascii="Calibri" w:eastAsia="Calibri" w:hAnsi="Calibri" w:cs="Calibri"/>
                <w:color w:val="000000"/>
                <w:sz w:val="22"/>
                <w:szCs w:val="22"/>
              </w:rPr>
            </w:pPr>
          </w:p>
        </w:tc>
        <w:tc>
          <w:tcPr>
            <w:tcW w:w="680" w:type="dxa"/>
            <w:tcBorders>
              <w:top w:val="nil"/>
              <w:left w:val="single" w:sz="4" w:space="0" w:color="000000"/>
              <w:bottom w:val="single" w:sz="4" w:space="0" w:color="000000"/>
              <w:right w:val="single" w:sz="4" w:space="0" w:color="000000"/>
            </w:tcBorders>
            <w:shd w:val="clear" w:color="auto" w:fill="auto"/>
            <w:vAlign w:val="center"/>
          </w:tcPr>
          <w:p w14:paraId="5607B159"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680" w:type="dxa"/>
            <w:tcBorders>
              <w:top w:val="nil"/>
              <w:left w:val="nil"/>
              <w:bottom w:val="single" w:sz="4" w:space="0" w:color="000000"/>
              <w:right w:val="single" w:sz="4" w:space="0" w:color="000000"/>
            </w:tcBorders>
            <w:shd w:val="clear" w:color="auto" w:fill="auto"/>
            <w:vAlign w:val="center"/>
          </w:tcPr>
          <w:p w14:paraId="5607B15A"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r>
      <w:tr w:rsidR="001A0232" w14:paraId="5607B165" w14:textId="77777777" w:rsidTr="00C46E17">
        <w:trPr>
          <w:trHeight w:val="576"/>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07B15C" w14:textId="77777777" w:rsidR="00BD72E1" w:rsidRDefault="00BD72E1">
            <w:pPr>
              <w:pBdr>
                <w:top w:val="nil"/>
                <w:left w:val="nil"/>
                <w:bottom w:val="nil"/>
                <w:right w:val="nil"/>
                <w:between w:val="nil"/>
              </w:pBdr>
              <w:spacing w:line="276" w:lineRule="auto"/>
              <w:jc w:val="left"/>
              <w:rPr>
                <w:rFonts w:ascii="Calibri" w:eastAsia="Calibri" w:hAnsi="Calibri" w:cs="Calibri"/>
                <w:color w:val="000000"/>
                <w:sz w:val="22"/>
                <w:szCs w:val="22"/>
              </w:rPr>
            </w:pPr>
          </w:p>
        </w:tc>
        <w:tc>
          <w:tcPr>
            <w:tcW w:w="3484" w:type="dxa"/>
            <w:tcBorders>
              <w:top w:val="single" w:sz="4" w:space="0" w:color="000000"/>
              <w:left w:val="nil"/>
              <w:bottom w:val="nil"/>
              <w:right w:val="single" w:sz="4" w:space="0" w:color="000000"/>
            </w:tcBorders>
            <w:shd w:val="clear" w:color="auto" w:fill="auto"/>
            <w:vAlign w:val="center"/>
          </w:tcPr>
          <w:p w14:paraId="5607B15D"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1.2. Fire management: prevention and combat.</w:t>
            </w:r>
          </w:p>
        </w:tc>
        <w:tc>
          <w:tcPr>
            <w:tcW w:w="1761" w:type="dxa"/>
            <w:tcBorders>
              <w:top w:val="single" w:sz="4" w:space="0" w:color="000000"/>
              <w:left w:val="nil"/>
              <w:bottom w:val="nil"/>
              <w:right w:val="single" w:sz="4" w:space="0" w:color="000000"/>
            </w:tcBorders>
            <w:shd w:val="clear" w:color="auto" w:fill="auto"/>
          </w:tcPr>
          <w:p w14:paraId="5607B15E"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709" w:type="dxa"/>
            <w:tcBorders>
              <w:top w:val="nil"/>
              <w:left w:val="nil"/>
              <w:bottom w:val="single" w:sz="4" w:space="0" w:color="000000"/>
              <w:right w:val="single" w:sz="4" w:space="0" w:color="000000"/>
            </w:tcBorders>
            <w:shd w:val="clear" w:color="auto" w:fill="auto"/>
            <w:vAlign w:val="center"/>
          </w:tcPr>
          <w:p w14:paraId="5607B15F"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1134" w:type="dxa"/>
            <w:tcBorders>
              <w:top w:val="nil"/>
              <w:left w:val="nil"/>
              <w:bottom w:val="single" w:sz="4" w:space="0" w:color="000000"/>
              <w:right w:val="single" w:sz="4" w:space="0" w:color="000000"/>
            </w:tcBorders>
            <w:shd w:val="clear" w:color="auto" w:fill="auto"/>
            <w:vAlign w:val="center"/>
          </w:tcPr>
          <w:p w14:paraId="5607B160"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76" w:type="dxa"/>
            <w:tcBorders>
              <w:top w:val="nil"/>
              <w:left w:val="nil"/>
              <w:bottom w:val="single" w:sz="4" w:space="0" w:color="000000"/>
              <w:right w:val="single" w:sz="4" w:space="0" w:color="000000"/>
            </w:tcBorders>
            <w:shd w:val="clear" w:color="auto" w:fill="auto"/>
            <w:vAlign w:val="center"/>
          </w:tcPr>
          <w:p w14:paraId="5607B161"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260" w:type="dxa"/>
            <w:tcBorders>
              <w:top w:val="nil"/>
              <w:left w:val="nil"/>
              <w:bottom w:val="nil"/>
              <w:right w:val="nil"/>
            </w:tcBorders>
            <w:shd w:val="clear" w:color="auto" w:fill="auto"/>
            <w:vAlign w:val="center"/>
          </w:tcPr>
          <w:p w14:paraId="5607B162" w14:textId="77777777" w:rsidR="00BD72E1" w:rsidRDefault="00BD72E1">
            <w:pPr>
              <w:widowControl/>
              <w:jc w:val="left"/>
              <w:rPr>
                <w:rFonts w:ascii="Calibri" w:eastAsia="Calibri" w:hAnsi="Calibri" w:cs="Calibri"/>
                <w:color w:val="000000"/>
                <w:sz w:val="22"/>
                <w:szCs w:val="22"/>
              </w:rPr>
            </w:pPr>
          </w:p>
        </w:tc>
        <w:tc>
          <w:tcPr>
            <w:tcW w:w="680" w:type="dxa"/>
            <w:tcBorders>
              <w:top w:val="nil"/>
              <w:left w:val="single" w:sz="4" w:space="0" w:color="000000"/>
              <w:bottom w:val="single" w:sz="4" w:space="0" w:color="000000"/>
              <w:right w:val="single" w:sz="4" w:space="0" w:color="000000"/>
            </w:tcBorders>
            <w:shd w:val="clear" w:color="auto" w:fill="auto"/>
            <w:vAlign w:val="center"/>
          </w:tcPr>
          <w:p w14:paraId="5607B163"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680" w:type="dxa"/>
            <w:tcBorders>
              <w:top w:val="nil"/>
              <w:left w:val="nil"/>
              <w:bottom w:val="single" w:sz="4" w:space="0" w:color="000000"/>
              <w:right w:val="single" w:sz="4" w:space="0" w:color="000000"/>
            </w:tcBorders>
            <w:shd w:val="clear" w:color="auto" w:fill="auto"/>
            <w:vAlign w:val="center"/>
          </w:tcPr>
          <w:p w14:paraId="5607B164"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r>
      <w:tr w:rsidR="001A0232" w14:paraId="5607B16F" w14:textId="77777777" w:rsidTr="00C46E17">
        <w:trPr>
          <w:trHeight w:val="576"/>
        </w:trPr>
        <w:tc>
          <w:tcPr>
            <w:tcW w:w="1418" w:type="dxa"/>
            <w:vMerge w:val="restart"/>
            <w:tcBorders>
              <w:top w:val="nil"/>
              <w:left w:val="single" w:sz="4" w:space="0" w:color="000000"/>
              <w:bottom w:val="nil"/>
              <w:right w:val="single" w:sz="4" w:space="0" w:color="000000"/>
            </w:tcBorders>
            <w:shd w:val="clear" w:color="auto" w:fill="auto"/>
            <w:vAlign w:val="center"/>
          </w:tcPr>
          <w:p w14:paraId="5607B166"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2. Social Engagement Indicator</w:t>
            </w:r>
          </w:p>
        </w:tc>
        <w:tc>
          <w:tcPr>
            <w:tcW w:w="3484" w:type="dxa"/>
            <w:tcBorders>
              <w:top w:val="single" w:sz="4" w:space="0" w:color="000000"/>
              <w:left w:val="nil"/>
              <w:bottom w:val="nil"/>
              <w:right w:val="single" w:sz="4" w:space="0" w:color="000000"/>
            </w:tcBorders>
            <w:shd w:val="clear" w:color="auto" w:fill="auto"/>
            <w:vAlign w:val="center"/>
          </w:tcPr>
          <w:p w14:paraId="5607B167"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xml:space="preserve">2.1 Develop and implement an education and communication program. </w:t>
            </w:r>
          </w:p>
        </w:tc>
        <w:tc>
          <w:tcPr>
            <w:tcW w:w="1761" w:type="dxa"/>
            <w:tcBorders>
              <w:top w:val="single" w:sz="4" w:space="0" w:color="000000"/>
              <w:left w:val="nil"/>
              <w:bottom w:val="nil"/>
              <w:right w:val="single" w:sz="4" w:space="0" w:color="000000"/>
            </w:tcBorders>
            <w:shd w:val="clear" w:color="auto" w:fill="auto"/>
            <w:vAlign w:val="bottom"/>
          </w:tcPr>
          <w:p w14:paraId="5607B168"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709" w:type="dxa"/>
            <w:tcBorders>
              <w:top w:val="nil"/>
              <w:left w:val="nil"/>
              <w:bottom w:val="single" w:sz="4" w:space="0" w:color="000000"/>
              <w:right w:val="single" w:sz="4" w:space="0" w:color="000000"/>
            </w:tcBorders>
            <w:shd w:val="clear" w:color="auto" w:fill="auto"/>
            <w:vAlign w:val="center"/>
          </w:tcPr>
          <w:p w14:paraId="5607B169"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1134" w:type="dxa"/>
            <w:tcBorders>
              <w:top w:val="nil"/>
              <w:left w:val="nil"/>
              <w:bottom w:val="single" w:sz="4" w:space="0" w:color="000000"/>
              <w:right w:val="single" w:sz="4" w:space="0" w:color="000000"/>
            </w:tcBorders>
            <w:shd w:val="clear" w:color="auto" w:fill="auto"/>
            <w:vAlign w:val="center"/>
          </w:tcPr>
          <w:p w14:paraId="5607B16A"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76" w:type="dxa"/>
            <w:tcBorders>
              <w:top w:val="nil"/>
              <w:left w:val="nil"/>
              <w:bottom w:val="single" w:sz="4" w:space="0" w:color="000000"/>
              <w:right w:val="single" w:sz="4" w:space="0" w:color="000000"/>
            </w:tcBorders>
            <w:shd w:val="clear" w:color="auto" w:fill="auto"/>
            <w:vAlign w:val="center"/>
          </w:tcPr>
          <w:p w14:paraId="5607B16B"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260" w:type="dxa"/>
            <w:tcBorders>
              <w:top w:val="nil"/>
              <w:left w:val="nil"/>
              <w:bottom w:val="nil"/>
              <w:right w:val="nil"/>
            </w:tcBorders>
            <w:shd w:val="clear" w:color="auto" w:fill="auto"/>
            <w:vAlign w:val="center"/>
          </w:tcPr>
          <w:p w14:paraId="5607B16C" w14:textId="77777777" w:rsidR="00BD72E1" w:rsidRDefault="00BD72E1">
            <w:pPr>
              <w:widowControl/>
              <w:jc w:val="left"/>
              <w:rPr>
                <w:rFonts w:ascii="Calibri" w:eastAsia="Calibri" w:hAnsi="Calibri" w:cs="Calibri"/>
                <w:color w:val="000000"/>
                <w:sz w:val="22"/>
                <w:szCs w:val="22"/>
              </w:rPr>
            </w:pPr>
          </w:p>
        </w:tc>
        <w:tc>
          <w:tcPr>
            <w:tcW w:w="680" w:type="dxa"/>
            <w:tcBorders>
              <w:top w:val="nil"/>
              <w:left w:val="single" w:sz="4" w:space="0" w:color="000000"/>
              <w:bottom w:val="single" w:sz="4" w:space="0" w:color="000000"/>
              <w:right w:val="single" w:sz="4" w:space="0" w:color="000000"/>
            </w:tcBorders>
            <w:shd w:val="clear" w:color="auto" w:fill="auto"/>
            <w:vAlign w:val="center"/>
          </w:tcPr>
          <w:p w14:paraId="5607B16D"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680" w:type="dxa"/>
            <w:tcBorders>
              <w:top w:val="nil"/>
              <w:left w:val="nil"/>
              <w:bottom w:val="single" w:sz="4" w:space="0" w:color="000000"/>
              <w:right w:val="single" w:sz="4" w:space="0" w:color="000000"/>
            </w:tcBorders>
            <w:shd w:val="clear" w:color="auto" w:fill="auto"/>
            <w:vAlign w:val="center"/>
          </w:tcPr>
          <w:p w14:paraId="5607B16E"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r>
      <w:tr w:rsidR="001A0232" w14:paraId="5607B179" w14:textId="77777777" w:rsidTr="00C46E17">
        <w:trPr>
          <w:trHeight w:val="864"/>
        </w:trPr>
        <w:tc>
          <w:tcPr>
            <w:tcW w:w="1418" w:type="dxa"/>
            <w:vMerge/>
            <w:tcBorders>
              <w:top w:val="nil"/>
              <w:left w:val="single" w:sz="4" w:space="0" w:color="000000"/>
              <w:bottom w:val="nil"/>
              <w:right w:val="single" w:sz="4" w:space="0" w:color="000000"/>
            </w:tcBorders>
            <w:shd w:val="clear" w:color="auto" w:fill="auto"/>
            <w:vAlign w:val="center"/>
          </w:tcPr>
          <w:p w14:paraId="5607B170" w14:textId="77777777" w:rsidR="00BD72E1" w:rsidRDefault="00BD72E1">
            <w:pPr>
              <w:pBdr>
                <w:top w:val="nil"/>
                <w:left w:val="nil"/>
                <w:bottom w:val="nil"/>
                <w:right w:val="nil"/>
                <w:between w:val="nil"/>
              </w:pBdr>
              <w:spacing w:line="276" w:lineRule="auto"/>
              <w:jc w:val="left"/>
              <w:rPr>
                <w:rFonts w:ascii="Calibri" w:eastAsia="Calibri" w:hAnsi="Calibri" w:cs="Calibri"/>
                <w:color w:val="000000"/>
                <w:sz w:val="22"/>
                <w:szCs w:val="22"/>
              </w:rPr>
            </w:pPr>
          </w:p>
        </w:tc>
        <w:tc>
          <w:tcPr>
            <w:tcW w:w="3484" w:type="dxa"/>
            <w:tcBorders>
              <w:top w:val="single" w:sz="4" w:space="0" w:color="000000"/>
              <w:left w:val="nil"/>
              <w:bottom w:val="nil"/>
              <w:right w:val="single" w:sz="4" w:space="0" w:color="000000"/>
            </w:tcBorders>
            <w:shd w:val="clear" w:color="auto" w:fill="auto"/>
            <w:vAlign w:val="center"/>
          </w:tcPr>
          <w:p w14:paraId="5607B171"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2.2 Implement a stakeholder relations program with rural assistance and extension agencies.</w:t>
            </w:r>
          </w:p>
        </w:tc>
        <w:tc>
          <w:tcPr>
            <w:tcW w:w="1761" w:type="dxa"/>
            <w:tcBorders>
              <w:top w:val="single" w:sz="4" w:space="0" w:color="000000"/>
              <w:left w:val="nil"/>
              <w:bottom w:val="nil"/>
              <w:right w:val="single" w:sz="4" w:space="0" w:color="000000"/>
            </w:tcBorders>
            <w:shd w:val="clear" w:color="auto" w:fill="auto"/>
            <w:vAlign w:val="bottom"/>
          </w:tcPr>
          <w:p w14:paraId="5607B172"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709" w:type="dxa"/>
            <w:tcBorders>
              <w:top w:val="nil"/>
              <w:left w:val="nil"/>
              <w:bottom w:val="single" w:sz="4" w:space="0" w:color="000000"/>
              <w:right w:val="single" w:sz="4" w:space="0" w:color="000000"/>
            </w:tcBorders>
            <w:shd w:val="clear" w:color="auto" w:fill="auto"/>
            <w:vAlign w:val="center"/>
          </w:tcPr>
          <w:p w14:paraId="5607B173"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1134" w:type="dxa"/>
            <w:tcBorders>
              <w:top w:val="nil"/>
              <w:left w:val="nil"/>
              <w:bottom w:val="single" w:sz="4" w:space="0" w:color="000000"/>
              <w:right w:val="single" w:sz="4" w:space="0" w:color="000000"/>
            </w:tcBorders>
            <w:shd w:val="clear" w:color="auto" w:fill="auto"/>
            <w:vAlign w:val="center"/>
          </w:tcPr>
          <w:p w14:paraId="5607B174"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76" w:type="dxa"/>
            <w:tcBorders>
              <w:top w:val="nil"/>
              <w:left w:val="nil"/>
              <w:bottom w:val="single" w:sz="4" w:space="0" w:color="000000"/>
              <w:right w:val="single" w:sz="4" w:space="0" w:color="000000"/>
            </w:tcBorders>
            <w:shd w:val="clear" w:color="auto" w:fill="auto"/>
            <w:vAlign w:val="center"/>
          </w:tcPr>
          <w:p w14:paraId="5607B175"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260" w:type="dxa"/>
            <w:tcBorders>
              <w:top w:val="nil"/>
              <w:left w:val="nil"/>
              <w:bottom w:val="nil"/>
              <w:right w:val="nil"/>
            </w:tcBorders>
            <w:shd w:val="clear" w:color="auto" w:fill="auto"/>
            <w:vAlign w:val="center"/>
          </w:tcPr>
          <w:p w14:paraId="5607B176" w14:textId="77777777" w:rsidR="00BD72E1" w:rsidRDefault="00BD72E1">
            <w:pPr>
              <w:widowControl/>
              <w:jc w:val="left"/>
              <w:rPr>
                <w:rFonts w:ascii="Calibri" w:eastAsia="Calibri" w:hAnsi="Calibri" w:cs="Calibri"/>
                <w:color w:val="000000"/>
                <w:sz w:val="22"/>
                <w:szCs w:val="22"/>
              </w:rPr>
            </w:pPr>
          </w:p>
        </w:tc>
        <w:tc>
          <w:tcPr>
            <w:tcW w:w="680" w:type="dxa"/>
            <w:tcBorders>
              <w:top w:val="nil"/>
              <w:left w:val="single" w:sz="4" w:space="0" w:color="000000"/>
              <w:bottom w:val="single" w:sz="4" w:space="0" w:color="000000"/>
              <w:right w:val="single" w:sz="4" w:space="0" w:color="000000"/>
            </w:tcBorders>
            <w:shd w:val="clear" w:color="auto" w:fill="auto"/>
            <w:vAlign w:val="center"/>
          </w:tcPr>
          <w:p w14:paraId="5607B177"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680" w:type="dxa"/>
            <w:tcBorders>
              <w:top w:val="nil"/>
              <w:left w:val="nil"/>
              <w:bottom w:val="single" w:sz="4" w:space="0" w:color="000000"/>
              <w:right w:val="single" w:sz="4" w:space="0" w:color="000000"/>
            </w:tcBorders>
            <w:shd w:val="clear" w:color="auto" w:fill="auto"/>
            <w:vAlign w:val="center"/>
          </w:tcPr>
          <w:p w14:paraId="5607B178"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r>
      <w:tr w:rsidR="001A0232" w14:paraId="5607B183" w14:textId="77777777" w:rsidTr="00C46E17">
        <w:trPr>
          <w:trHeight w:val="576"/>
        </w:trPr>
        <w:tc>
          <w:tcPr>
            <w:tcW w:w="1418" w:type="dxa"/>
            <w:vMerge/>
            <w:tcBorders>
              <w:top w:val="nil"/>
              <w:left w:val="single" w:sz="4" w:space="0" w:color="000000"/>
              <w:bottom w:val="nil"/>
              <w:right w:val="single" w:sz="4" w:space="0" w:color="000000"/>
            </w:tcBorders>
            <w:shd w:val="clear" w:color="auto" w:fill="auto"/>
            <w:vAlign w:val="center"/>
          </w:tcPr>
          <w:p w14:paraId="5607B17A" w14:textId="77777777" w:rsidR="00BD72E1" w:rsidRDefault="00BD72E1">
            <w:pPr>
              <w:pBdr>
                <w:top w:val="nil"/>
                <w:left w:val="nil"/>
                <w:bottom w:val="nil"/>
                <w:right w:val="nil"/>
                <w:between w:val="nil"/>
              </w:pBdr>
              <w:spacing w:line="276" w:lineRule="auto"/>
              <w:jc w:val="left"/>
              <w:rPr>
                <w:rFonts w:ascii="Calibri" w:eastAsia="Calibri" w:hAnsi="Calibri" w:cs="Calibri"/>
                <w:color w:val="000000"/>
                <w:sz w:val="22"/>
                <w:szCs w:val="22"/>
              </w:rPr>
            </w:pPr>
          </w:p>
        </w:tc>
        <w:tc>
          <w:tcPr>
            <w:tcW w:w="3484" w:type="dxa"/>
            <w:tcBorders>
              <w:top w:val="single" w:sz="4" w:space="0" w:color="000000"/>
              <w:left w:val="nil"/>
              <w:bottom w:val="nil"/>
              <w:right w:val="single" w:sz="4" w:space="0" w:color="000000"/>
            </w:tcBorders>
            <w:shd w:val="clear" w:color="auto" w:fill="auto"/>
            <w:vAlign w:val="center"/>
          </w:tcPr>
          <w:p w14:paraId="5607B17B"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2.3. Establish a partnership with inspection agencies.</w:t>
            </w:r>
          </w:p>
        </w:tc>
        <w:tc>
          <w:tcPr>
            <w:tcW w:w="1761" w:type="dxa"/>
            <w:tcBorders>
              <w:top w:val="single" w:sz="4" w:space="0" w:color="000000"/>
              <w:left w:val="nil"/>
              <w:bottom w:val="nil"/>
              <w:right w:val="single" w:sz="4" w:space="0" w:color="000000"/>
            </w:tcBorders>
            <w:shd w:val="clear" w:color="auto" w:fill="auto"/>
            <w:vAlign w:val="bottom"/>
          </w:tcPr>
          <w:p w14:paraId="5607B17C"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709" w:type="dxa"/>
            <w:tcBorders>
              <w:top w:val="nil"/>
              <w:left w:val="nil"/>
              <w:bottom w:val="single" w:sz="4" w:space="0" w:color="000000"/>
              <w:right w:val="single" w:sz="4" w:space="0" w:color="000000"/>
            </w:tcBorders>
            <w:shd w:val="clear" w:color="auto" w:fill="auto"/>
            <w:vAlign w:val="center"/>
          </w:tcPr>
          <w:p w14:paraId="5607B17D"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1134" w:type="dxa"/>
            <w:tcBorders>
              <w:top w:val="nil"/>
              <w:left w:val="nil"/>
              <w:bottom w:val="single" w:sz="4" w:space="0" w:color="000000"/>
              <w:right w:val="single" w:sz="4" w:space="0" w:color="000000"/>
            </w:tcBorders>
            <w:shd w:val="clear" w:color="auto" w:fill="auto"/>
            <w:vAlign w:val="center"/>
          </w:tcPr>
          <w:p w14:paraId="5607B17E"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76" w:type="dxa"/>
            <w:tcBorders>
              <w:top w:val="nil"/>
              <w:left w:val="nil"/>
              <w:bottom w:val="single" w:sz="4" w:space="0" w:color="000000"/>
              <w:right w:val="single" w:sz="4" w:space="0" w:color="000000"/>
            </w:tcBorders>
            <w:shd w:val="clear" w:color="auto" w:fill="auto"/>
            <w:vAlign w:val="center"/>
          </w:tcPr>
          <w:p w14:paraId="5607B17F"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260" w:type="dxa"/>
            <w:tcBorders>
              <w:top w:val="nil"/>
              <w:left w:val="nil"/>
              <w:bottom w:val="nil"/>
              <w:right w:val="nil"/>
            </w:tcBorders>
            <w:shd w:val="clear" w:color="auto" w:fill="auto"/>
            <w:vAlign w:val="center"/>
          </w:tcPr>
          <w:p w14:paraId="5607B180" w14:textId="77777777" w:rsidR="00BD72E1" w:rsidRDefault="00BD72E1">
            <w:pPr>
              <w:widowControl/>
              <w:jc w:val="left"/>
              <w:rPr>
                <w:rFonts w:ascii="Calibri" w:eastAsia="Calibri" w:hAnsi="Calibri" w:cs="Calibri"/>
                <w:color w:val="000000"/>
                <w:sz w:val="22"/>
                <w:szCs w:val="22"/>
              </w:rPr>
            </w:pPr>
          </w:p>
        </w:tc>
        <w:tc>
          <w:tcPr>
            <w:tcW w:w="680" w:type="dxa"/>
            <w:tcBorders>
              <w:top w:val="nil"/>
              <w:left w:val="single" w:sz="4" w:space="0" w:color="000000"/>
              <w:bottom w:val="single" w:sz="4" w:space="0" w:color="000000"/>
              <w:right w:val="single" w:sz="4" w:space="0" w:color="000000"/>
            </w:tcBorders>
            <w:shd w:val="clear" w:color="auto" w:fill="auto"/>
            <w:vAlign w:val="center"/>
          </w:tcPr>
          <w:p w14:paraId="5607B181"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680" w:type="dxa"/>
            <w:tcBorders>
              <w:top w:val="nil"/>
              <w:left w:val="nil"/>
              <w:bottom w:val="single" w:sz="4" w:space="0" w:color="000000"/>
              <w:right w:val="single" w:sz="4" w:space="0" w:color="000000"/>
            </w:tcBorders>
            <w:shd w:val="clear" w:color="auto" w:fill="auto"/>
            <w:vAlign w:val="center"/>
          </w:tcPr>
          <w:p w14:paraId="5607B182"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r>
      <w:tr w:rsidR="001A0232" w14:paraId="5607B18D" w14:textId="77777777" w:rsidTr="00C46E17">
        <w:trPr>
          <w:trHeight w:val="576"/>
        </w:trPr>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607B184"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3. Financial Strategy Indicator</w:t>
            </w:r>
          </w:p>
        </w:tc>
        <w:tc>
          <w:tcPr>
            <w:tcW w:w="3484" w:type="dxa"/>
            <w:tcBorders>
              <w:top w:val="single" w:sz="4" w:space="0" w:color="000000"/>
              <w:left w:val="nil"/>
              <w:bottom w:val="single" w:sz="4" w:space="0" w:color="000000"/>
              <w:right w:val="single" w:sz="4" w:space="0" w:color="000000"/>
            </w:tcBorders>
            <w:shd w:val="clear" w:color="auto" w:fill="auto"/>
            <w:vAlign w:val="center"/>
          </w:tcPr>
          <w:p w14:paraId="5607B185"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3.1 Develop an adaptive management plan.</w:t>
            </w:r>
          </w:p>
        </w:tc>
        <w:tc>
          <w:tcPr>
            <w:tcW w:w="1761" w:type="dxa"/>
            <w:tcBorders>
              <w:top w:val="single" w:sz="4" w:space="0" w:color="000000"/>
              <w:left w:val="nil"/>
              <w:bottom w:val="single" w:sz="4" w:space="0" w:color="000000"/>
              <w:right w:val="single" w:sz="4" w:space="0" w:color="000000"/>
            </w:tcBorders>
            <w:shd w:val="clear" w:color="auto" w:fill="auto"/>
            <w:vAlign w:val="bottom"/>
          </w:tcPr>
          <w:p w14:paraId="5607B186"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09" w:type="dxa"/>
            <w:tcBorders>
              <w:top w:val="nil"/>
              <w:left w:val="nil"/>
              <w:bottom w:val="single" w:sz="4" w:space="0" w:color="000000"/>
              <w:right w:val="single" w:sz="4" w:space="0" w:color="000000"/>
            </w:tcBorders>
            <w:shd w:val="clear" w:color="auto" w:fill="auto"/>
            <w:vAlign w:val="center"/>
          </w:tcPr>
          <w:p w14:paraId="5607B187"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1134" w:type="dxa"/>
            <w:tcBorders>
              <w:top w:val="nil"/>
              <w:left w:val="nil"/>
              <w:bottom w:val="single" w:sz="4" w:space="0" w:color="000000"/>
              <w:right w:val="single" w:sz="4" w:space="0" w:color="000000"/>
            </w:tcBorders>
            <w:shd w:val="clear" w:color="auto" w:fill="auto"/>
            <w:vAlign w:val="center"/>
          </w:tcPr>
          <w:p w14:paraId="5607B188"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76" w:type="dxa"/>
            <w:tcBorders>
              <w:top w:val="nil"/>
              <w:left w:val="nil"/>
              <w:bottom w:val="single" w:sz="4" w:space="0" w:color="000000"/>
              <w:right w:val="single" w:sz="4" w:space="0" w:color="000000"/>
            </w:tcBorders>
            <w:shd w:val="clear" w:color="auto" w:fill="auto"/>
            <w:vAlign w:val="center"/>
          </w:tcPr>
          <w:p w14:paraId="5607B189"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260" w:type="dxa"/>
            <w:tcBorders>
              <w:top w:val="nil"/>
              <w:left w:val="nil"/>
              <w:bottom w:val="nil"/>
              <w:right w:val="nil"/>
            </w:tcBorders>
            <w:shd w:val="clear" w:color="auto" w:fill="auto"/>
            <w:vAlign w:val="center"/>
          </w:tcPr>
          <w:p w14:paraId="5607B18A" w14:textId="77777777" w:rsidR="00BD72E1" w:rsidRDefault="00BD72E1">
            <w:pPr>
              <w:widowControl/>
              <w:jc w:val="left"/>
              <w:rPr>
                <w:rFonts w:ascii="Calibri" w:eastAsia="Calibri" w:hAnsi="Calibri" w:cs="Calibri"/>
                <w:color w:val="000000"/>
                <w:sz w:val="22"/>
                <w:szCs w:val="22"/>
              </w:rPr>
            </w:pPr>
          </w:p>
        </w:tc>
        <w:tc>
          <w:tcPr>
            <w:tcW w:w="680" w:type="dxa"/>
            <w:tcBorders>
              <w:top w:val="nil"/>
              <w:left w:val="single" w:sz="4" w:space="0" w:color="000000"/>
              <w:bottom w:val="single" w:sz="4" w:space="0" w:color="000000"/>
              <w:right w:val="single" w:sz="4" w:space="0" w:color="000000"/>
            </w:tcBorders>
            <w:shd w:val="clear" w:color="auto" w:fill="auto"/>
            <w:vAlign w:val="center"/>
          </w:tcPr>
          <w:p w14:paraId="5607B18B"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680" w:type="dxa"/>
            <w:tcBorders>
              <w:top w:val="nil"/>
              <w:left w:val="nil"/>
              <w:bottom w:val="single" w:sz="4" w:space="0" w:color="000000"/>
              <w:right w:val="single" w:sz="4" w:space="0" w:color="000000"/>
            </w:tcBorders>
            <w:shd w:val="clear" w:color="auto" w:fill="auto"/>
            <w:vAlign w:val="center"/>
          </w:tcPr>
          <w:p w14:paraId="5607B18C"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r>
      <w:tr w:rsidR="00EE4D69" w14:paraId="5607B197" w14:textId="77777777" w:rsidTr="00C46E17">
        <w:trPr>
          <w:trHeight w:val="576"/>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07B18E" w14:textId="77777777" w:rsidR="00BD72E1" w:rsidRDefault="00BD72E1">
            <w:pPr>
              <w:pBdr>
                <w:top w:val="nil"/>
                <w:left w:val="nil"/>
                <w:bottom w:val="nil"/>
                <w:right w:val="nil"/>
                <w:between w:val="nil"/>
              </w:pBdr>
              <w:spacing w:line="276" w:lineRule="auto"/>
              <w:jc w:val="left"/>
              <w:rPr>
                <w:rFonts w:ascii="Calibri" w:eastAsia="Calibri" w:hAnsi="Calibri" w:cs="Calibri"/>
                <w:color w:val="000000"/>
                <w:sz w:val="22"/>
                <w:szCs w:val="22"/>
              </w:rPr>
            </w:pPr>
          </w:p>
        </w:tc>
        <w:tc>
          <w:tcPr>
            <w:tcW w:w="3484" w:type="dxa"/>
            <w:tcBorders>
              <w:top w:val="nil"/>
              <w:left w:val="nil"/>
              <w:bottom w:val="single" w:sz="4" w:space="0" w:color="000000"/>
              <w:right w:val="single" w:sz="4" w:space="0" w:color="000000"/>
            </w:tcBorders>
            <w:shd w:val="clear" w:color="auto" w:fill="auto"/>
            <w:vAlign w:val="center"/>
          </w:tcPr>
          <w:p w14:paraId="5607B18F"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3.2 Demonstrate funding for the project budget.</w:t>
            </w:r>
          </w:p>
        </w:tc>
        <w:tc>
          <w:tcPr>
            <w:tcW w:w="1761" w:type="dxa"/>
            <w:tcBorders>
              <w:top w:val="nil"/>
              <w:left w:val="nil"/>
              <w:bottom w:val="single" w:sz="4" w:space="0" w:color="000000"/>
              <w:right w:val="single" w:sz="4" w:space="0" w:color="000000"/>
            </w:tcBorders>
            <w:shd w:val="clear" w:color="auto" w:fill="auto"/>
            <w:vAlign w:val="bottom"/>
          </w:tcPr>
          <w:p w14:paraId="5607B190"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709" w:type="dxa"/>
            <w:tcBorders>
              <w:top w:val="nil"/>
              <w:left w:val="nil"/>
              <w:bottom w:val="single" w:sz="4" w:space="0" w:color="000000"/>
              <w:right w:val="single" w:sz="4" w:space="0" w:color="000000"/>
            </w:tcBorders>
            <w:shd w:val="clear" w:color="auto" w:fill="auto"/>
            <w:vAlign w:val="center"/>
          </w:tcPr>
          <w:p w14:paraId="5607B191"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1134" w:type="dxa"/>
            <w:tcBorders>
              <w:top w:val="nil"/>
              <w:left w:val="nil"/>
              <w:bottom w:val="single" w:sz="4" w:space="0" w:color="000000"/>
              <w:right w:val="single" w:sz="4" w:space="0" w:color="000000"/>
            </w:tcBorders>
            <w:shd w:val="clear" w:color="auto" w:fill="auto"/>
            <w:vAlign w:val="center"/>
          </w:tcPr>
          <w:p w14:paraId="5607B192"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76" w:type="dxa"/>
            <w:tcBorders>
              <w:top w:val="nil"/>
              <w:left w:val="nil"/>
              <w:bottom w:val="single" w:sz="4" w:space="0" w:color="000000"/>
              <w:right w:val="single" w:sz="4" w:space="0" w:color="000000"/>
            </w:tcBorders>
            <w:shd w:val="clear" w:color="auto" w:fill="auto"/>
            <w:vAlign w:val="center"/>
          </w:tcPr>
          <w:p w14:paraId="5607B193"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260" w:type="dxa"/>
            <w:tcBorders>
              <w:top w:val="nil"/>
              <w:left w:val="nil"/>
              <w:bottom w:val="nil"/>
              <w:right w:val="nil"/>
            </w:tcBorders>
            <w:shd w:val="clear" w:color="auto" w:fill="auto"/>
            <w:vAlign w:val="center"/>
          </w:tcPr>
          <w:p w14:paraId="5607B194" w14:textId="77777777" w:rsidR="00BD72E1" w:rsidRDefault="00BD72E1">
            <w:pPr>
              <w:widowControl/>
              <w:jc w:val="left"/>
              <w:rPr>
                <w:rFonts w:ascii="Calibri" w:eastAsia="Calibri" w:hAnsi="Calibri" w:cs="Calibri"/>
                <w:color w:val="000000"/>
                <w:sz w:val="22"/>
                <w:szCs w:val="22"/>
              </w:rPr>
            </w:pPr>
          </w:p>
        </w:tc>
        <w:tc>
          <w:tcPr>
            <w:tcW w:w="680" w:type="dxa"/>
            <w:tcBorders>
              <w:top w:val="nil"/>
              <w:left w:val="single" w:sz="4" w:space="0" w:color="000000"/>
              <w:bottom w:val="single" w:sz="4" w:space="0" w:color="000000"/>
              <w:right w:val="single" w:sz="4" w:space="0" w:color="000000"/>
            </w:tcBorders>
            <w:shd w:val="clear" w:color="auto" w:fill="auto"/>
            <w:vAlign w:val="center"/>
          </w:tcPr>
          <w:p w14:paraId="5607B195"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680" w:type="dxa"/>
            <w:tcBorders>
              <w:top w:val="nil"/>
              <w:left w:val="nil"/>
              <w:bottom w:val="single" w:sz="4" w:space="0" w:color="000000"/>
              <w:right w:val="single" w:sz="4" w:space="0" w:color="000000"/>
            </w:tcBorders>
            <w:shd w:val="clear" w:color="auto" w:fill="auto"/>
            <w:vAlign w:val="center"/>
          </w:tcPr>
          <w:p w14:paraId="5607B196"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r>
      <w:tr w:rsidR="00EE4D69" w14:paraId="5607B1A1" w14:textId="77777777" w:rsidTr="00C46E17">
        <w:trPr>
          <w:trHeight w:val="86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07B198" w14:textId="77777777" w:rsidR="00BD72E1" w:rsidRDefault="00BD72E1">
            <w:pPr>
              <w:pBdr>
                <w:top w:val="nil"/>
                <w:left w:val="nil"/>
                <w:bottom w:val="nil"/>
                <w:right w:val="nil"/>
                <w:between w:val="nil"/>
              </w:pBdr>
              <w:spacing w:line="276" w:lineRule="auto"/>
              <w:jc w:val="left"/>
              <w:rPr>
                <w:rFonts w:ascii="Calibri" w:eastAsia="Calibri" w:hAnsi="Calibri" w:cs="Calibri"/>
                <w:color w:val="000000"/>
                <w:sz w:val="22"/>
                <w:szCs w:val="22"/>
              </w:rPr>
            </w:pPr>
          </w:p>
        </w:tc>
        <w:tc>
          <w:tcPr>
            <w:tcW w:w="3484" w:type="dxa"/>
            <w:tcBorders>
              <w:top w:val="nil"/>
              <w:left w:val="nil"/>
              <w:bottom w:val="single" w:sz="4" w:space="0" w:color="000000"/>
              <w:right w:val="single" w:sz="4" w:space="0" w:color="000000"/>
            </w:tcBorders>
            <w:shd w:val="clear" w:color="auto" w:fill="auto"/>
            <w:vAlign w:val="center"/>
          </w:tcPr>
          <w:p w14:paraId="5607B199"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3.3. Implement a communication program to mobilize and increase financial resources.</w:t>
            </w:r>
          </w:p>
        </w:tc>
        <w:tc>
          <w:tcPr>
            <w:tcW w:w="1761" w:type="dxa"/>
            <w:tcBorders>
              <w:top w:val="nil"/>
              <w:left w:val="nil"/>
              <w:bottom w:val="single" w:sz="4" w:space="0" w:color="000000"/>
              <w:right w:val="single" w:sz="4" w:space="0" w:color="000000"/>
            </w:tcBorders>
            <w:shd w:val="clear" w:color="auto" w:fill="auto"/>
            <w:vAlign w:val="bottom"/>
          </w:tcPr>
          <w:p w14:paraId="5607B19A"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09" w:type="dxa"/>
            <w:tcBorders>
              <w:top w:val="nil"/>
              <w:left w:val="nil"/>
              <w:bottom w:val="single" w:sz="4" w:space="0" w:color="000000"/>
              <w:right w:val="single" w:sz="4" w:space="0" w:color="000000"/>
            </w:tcBorders>
            <w:shd w:val="clear" w:color="auto" w:fill="auto"/>
            <w:vAlign w:val="center"/>
          </w:tcPr>
          <w:p w14:paraId="5607B19B"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1134" w:type="dxa"/>
            <w:tcBorders>
              <w:top w:val="nil"/>
              <w:left w:val="nil"/>
              <w:bottom w:val="single" w:sz="4" w:space="0" w:color="000000"/>
              <w:right w:val="single" w:sz="4" w:space="0" w:color="000000"/>
            </w:tcBorders>
            <w:shd w:val="clear" w:color="auto" w:fill="auto"/>
            <w:vAlign w:val="center"/>
          </w:tcPr>
          <w:p w14:paraId="5607B19C"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76" w:type="dxa"/>
            <w:tcBorders>
              <w:top w:val="nil"/>
              <w:left w:val="nil"/>
              <w:bottom w:val="single" w:sz="4" w:space="0" w:color="000000"/>
              <w:right w:val="single" w:sz="4" w:space="0" w:color="000000"/>
            </w:tcBorders>
            <w:shd w:val="clear" w:color="auto" w:fill="auto"/>
            <w:vAlign w:val="center"/>
          </w:tcPr>
          <w:p w14:paraId="5607B19D"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260" w:type="dxa"/>
            <w:tcBorders>
              <w:top w:val="nil"/>
              <w:left w:val="nil"/>
              <w:bottom w:val="nil"/>
              <w:right w:val="nil"/>
            </w:tcBorders>
            <w:shd w:val="clear" w:color="auto" w:fill="auto"/>
            <w:vAlign w:val="center"/>
          </w:tcPr>
          <w:p w14:paraId="5607B19E" w14:textId="77777777" w:rsidR="00BD72E1" w:rsidRDefault="00BD72E1">
            <w:pPr>
              <w:widowControl/>
              <w:jc w:val="left"/>
              <w:rPr>
                <w:rFonts w:ascii="Calibri" w:eastAsia="Calibri" w:hAnsi="Calibri" w:cs="Calibri"/>
                <w:color w:val="000000"/>
                <w:sz w:val="22"/>
                <w:szCs w:val="22"/>
              </w:rPr>
            </w:pPr>
          </w:p>
        </w:tc>
        <w:tc>
          <w:tcPr>
            <w:tcW w:w="680" w:type="dxa"/>
            <w:tcBorders>
              <w:top w:val="nil"/>
              <w:left w:val="single" w:sz="4" w:space="0" w:color="000000"/>
              <w:bottom w:val="single" w:sz="4" w:space="0" w:color="000000"/>
              <w:right w:val="single" w:sz="4" w:space="0" w:color="000000"/>
            </w:tcBorders>
            <w:shd w:val="clear" w:color="auto" w:fill="auto"/>
            <w:vAlign w:val="center"/>
          </w:tcPr>
          <w:p w14:paraId="5607B19F"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680" w:type="dxa"/>
            <w:tcBorders>
              <w:top w:val="nil"/>
              <w:left w:val="nil"/>
              <w:bottom w:val="single" w:sz="4" w:space="0" w:color="000000"/>
              <w:right w:val="single" w:sz="4" w:space="0" w:color="000000"/>
            </w:tcBorders>
            <w:shd w:val="clear" w:color="auto" w:fill="auto"/>
            <w:vAlign w:val="center"/>
          </w:tcPr>
          <w:p w14:paraId="5607B1A0"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r>
      <w:tr w:rsidR="00EE4D69" w14:paraId="5607B1AB" w14:textId="77777777" w:rsidTr="00C46E17">
        <w:trPr>
          <w:trHeight w:val="900"/>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07B1A2" w14:textId="77777777" w:rsidR="00BD72E1" w:rsidRDefault="00BD72E1">
            <w:pPr>
              <w:pBdr>
                <w:top w:val="nil"/>
                <w:left w:val="nil"/>
                <w:bottom w:val="nil"/>
                <w:right w:val="nil"/>
                <w:between w:val="nil"/>
              </w:pBdr>
              <w:spacing w:line="276" w:lineRule="auto"/>
              <w:jc w:val="left"/>
              <w:rPr>
                <w:rFonts w:ascii="Calibri" w:eastAsia="Calibri" w:hAnsi="Calibri" w:cs="Calibri"/>
                <w:color w:val="000000"/>
                <w:sz w:val="22"/>
                <w:szCs w:val="22"/>
              </w:rPr>
            </w:pPr>
          </w:p>
        </w:tc>
        <w:tc>
          <w:tcPr>
            <w:tcW w:w="3484" w:type="dxa"/>
            <w:tcBorders>
              <w:top w:val="nil"/>
              <w:left w:val="nil"/>
              <w:bottom w:val="single" w:sz="4" w:space="0" w:color="000000"/>
              <w:right w:val="single" w:sz="4" w:space="0" w:color="000000"/>
            </w:tcBorders>
            <w:shd w:val="clear" w:color="auto" w:fill="auto"/>
            <w:vAlign w:val="center"/>
          </w:tcPr>
          <w:p w14:paraId="5607B1A3"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3.4. Implement an Ecotourism Program at the project area.</w:t>
            </w:r>
          </w:p>
        </w:tc>
        <w:tc>
          <w:tcPr>
            <w:tcW w:w="1761" w:type="dxa"/>
            <w:tcBorders>
              <w:top w:val="nil"/>
              <w:left w:val="nil"/>
              <w:bottom w:val="single" w:sz="4" w:space="0" w:color="000000"/>
              <w:right w:val="single" w:sz="4" w:space="0" w:color="000000"/>
            </w:tcBorders>
            <w:shd w:val="clear" w:color="auto" w:fill="auto"/>
            <w:vAlign w:val="bottom"/>
          </w:tcPr>
          <w:p w14:paraId="5607B1A4" w14:textId="77777777" w:rsidR="00BD72E1" w:rsidRDefault="00253FA4">
            <w:pPr>
              <w:widowControl/>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709" w:type="dxa"/>
            <w:tcBorders>
              <w:top w:val="nil"/>
              <w:left w:val="nil"/>
              <w:bottom w:val="single" w:sz="4" w:space="0" w:color="000000"/>
              <w:right w:val="single" w:sz="4" w:space="0" w:color="000000"/>
            </w:tcBorders>
            <w:shd w:val="clear" w:color="auto" w:fill="auto"/>
            <w:vAlign w:val="center"/>
          </w:tcPr>
          <w:p w14:paraId="5607B1A5"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1134" w:type="dxa"/>
            <w:tcBorders>
              <w:top w:val="nil"/>
              <w:left w:val="nil"/>
              <w:bottom w:val="single" w:sz="4" w:space="0" w:color="000000"/>
              <w:right w:val="single" w:sz="4" w:space="0" w:color="000000"/>
            </w:tcBorders>
            <w:shd w:val="clear" w:color="auto" w:fill="auto"/>
            <w:vAlign w:val="center"/>
          </w:tcPr>
          <w:p w14:paraId="5607B1A6"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776" w:type="dxa"/>
            <w:tcBorders>
              <w:top w:val="nil"/>
              <w:left w:val="nil"/>
              <w:bottom w:val="single" w:sz="4" w:space="0" w:color="000000"/>
              <w:right w:val="single" w:sz="4" w:space="0" w:color="000000"/>
            </w:tcBorders>
            <w:shd w:val="clear" w:color="auto" w:fill="auto"/>
            <w:vAlign w:val="center"/>
          </w:tcPr>
          <w:p w14:paraId="5607B1A7"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260" w:type="dxa"/>
            <w:tcBorders>
              <w:top w:val="nil"/>
              <w:left w:val="nil"/>
              <w:bottom w:val="nil"/>
              <w:right w:val="nil"/>
            </w:tcBorders>
            <w:shd w:val="clear" w:color="auto" w:fill="auto"/>
            <w:vAlign w:val="center"/>
          </w:tcPr>
          <w:p w14:paraId="5607B1A8" w14:textId="77777777" w:rsidR="00BD72E1" w:rsidRDefault="00BD72E1">
            <w:pPr>
              <w:widowControl/>
              <w:jc w:val="left"/>
              <w:rPr>
                <w:rFonts w:ascii="Calibri" w:eastAsia="Calibri" w:hAnsi="Calibri" w:cs="Calibri"/>
                <w:color w:val="000000"/>
                <w:sz w:val="22"/>
                <w:szCs w:val="22"/>
              </w:rPr>
            </w:pPr>
          </w:p>
        </w:tc>
        <w:tc>
          <w:tcPr>
            <w:tcW w:w="680" w:type="dxa"/>
            <w:tcBorders>
              <w:top w:val="nil"/>
              <w:left w:val="single" w:sz="4" w:space="0" w:color="000000"/>
              <w:bottom w:val="single" w:sz="4" w:space="0" w:color="000000"/>
              <w:right w:val="single" w:sz="4" w:space="0" w:color="000000"/>
            </w:tcBorders>
            <w:shd w:val="clear" w:color="auto" w:fill="auto"/>
            <w:vAlign w:val="center"/>
          </w:tcPr>
          <w:p w14:paraId="5607B1A9"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c>
          <w:tcPr>
            <w:tcW w:w="680" w:type="dxa"/>
            <w:tcBorders>
              <w:top w:val="nil"/>
              <w:left w:val="nil"/>
              <w:bottom w:val="single" w:sz="4" w:space="0" w:color="000000"/>
              <w:right w:val="single" w:sz="4" w:space="0" w:color="000000"/>
            </w:tcBorders>
            <w:shd w:val="clear" w:color="auto" w:fill="auto"/>
            <w:vAlign w:val="center"/>
          </w:tcPr>
          <w:p w14:paraId="5607B1AA" w14:textId="77777777" w:rsidR="00BD72E1" w:rsidRDefault="00253FA4">
            <w:pPr>
              <w:widowControl/>
              <w:jc w:val="left"/>
              <w:rPr>
                <w:rFonts w:ascii="Calibri" w:eastAsia="Calibri" w:hAnsi="Calibri" w:cs="Calibri"/>
                <w:color w:val="000000"/>
                <w:sz w:val="22"/>
                <w:szCs w:val="22"/>
              </w:rPr>
            </w:pPr>
            <w:r>
              <w:rPr>
                <w:rFonts w:ascii="Calibri" w:eastAsia="Calibri" w:hAnsi="Calibri" w:cs="Calibri"/>
                <w:color w:val="000000"/>
                <w:sz w:val="22"/>
                <w:szCs w:val="22"/>
              </w:rPr>
              <w:t> </w:t>
            </w:r>
          </w:p>
        </w:tc>
      </w:tr>
      <w:tr w:rsidR="001A0232" w14:paraId="5607B1B5" w14:textId="77777777" w:rsidTr="00C46E17">
        <w:trPr>
          <w:trHeight w:val="288"/>
        </w:trPr>
        <w:tc>
          <w:tcPr>
            <w:tcW w:w="1418" w:type="dxa"/>
            <w:tcBorders>
              <w:top w:val="nil"/>
              <w:left w:val="nil"/>
              <w:bottom w:val="nil"/>
              <w:right w:val="nil"/>
            </w:tcBorders>
            <w:shd w:val="clear" w:color="auto" w:fill="auto"/>
            <w:vAlign w:val="center"/>
          </w:tcPr>
          <w:p w14:paraId="5607B1AC" w14:textId="77777777" w:rsidR="00BD72E1" w:rsidRDefault="00BD72E1">
            <w:pPr>
              <w:widowControl/>
              <w:jc w:val="left"/>
              <w:rPr>
                <w:rFonts w:ascii="Calibri" w:eastAsia="Calibri" w:hAnsi="Calibri" w:cs="Calibri"/>
                <w:color w:val="000000"/>
                <w:sz w:val="22"/>
                <w:szCs w:val="22"/>
              </w:rPr>
            </w:pPr>
          </w:p>
        </w:tc>
        <w:tc>
          <w:tcPr>
            <w:tcW w:w="3484" w:type="dxa"/>
            <w:tcBorders>
              <w:top w:val="nil"/>
              <w:left w:val="nil"/>
              <w:bottom w:val="nil"/>
              <w:right w:val="nil"/>
            </w:tcBorders>
            <w:shd w:val="clear" w:color="auto" w:fill="auto"/>
            <w:vAlign w:val="center"/>
          </w:tcPr>
          <w:p w14:paraId="5607B1AD" w14:textId="77777777" w:rsidR="00BD72E1" w:rsidRDefault="00BD72E1">
            <w:pPr>
              <w:widowControl/>
              <w:jc w:val="left"/>
              <w:rPr>
                <w:rFonts w:ascii="Times New Roman" w:eastAsia="Times New Roman" w:hAnsi="Times New Roman" w:cs="Times New Roman"/>
                <w:sz w:val="20"/>
                <w:szCs w:val="20"/>
              </w:rPr>
            </w:pPr>
          </w:p>
        </w:tc>
        <w:tc>
          <w:tcPr>
            <w:tcW w:w="1761" w:type="dxa"/>
            <w:tcBorders>
              <w:top w:val="nil"/>
              <w:left w:val="nil"/>
              <w:bottom w:val="nil"/>
              <w:right w:val="nil"/>
            </w:tcBorders>
            <w:shd w:val="clear" w:color="auto" w:fill="auto"/>
            <w:vAlign w:val="bottom"/>
          </w:tcPr>
          <w:p w14:paraId="5607B1AE" w14:textId="77777777" w:rsidR="00BD72E1" w:rsidRDefault="00BD72E1">
            <w:pPr>
              <w:widowControl/>
              <w:jc w:val="left"/>
              <w:rPr>
                <w:rFonts w:ascii="Times New Roman" w:eastAsia="Times New Roman" w:hAnsi="Times New Roman" w:cs="Times New Roman"/>
                <w:sz w:val="20"/>
                <w:szCs w:val="20"/>
              </w:rPr>
            </w:pPr>
          </w:p>
        </w:tc>
        <w:tc>
          <w:tcPr>
            <w:tcW w:w="709" w:type="dxa"/>
            <w:tcBorders>
              <w:top w:val="nil"/>
              <w:left w:val="nil"/>
              <w:bottom w:val="nil"/>
              <w:right w:val="nil"/>
            </w:tcBorders>
            <w:shd w:val="clear" w:color="auto" w:fill="auto"/>
            <w:vAlign w:val="center"/>
          </w:tcPr>
          <w:p w14:paraId="5607B1AF" w14:textId="77777777" w:rsidR="00BD72E1" w:rsidRDefault="00BD72E1">
            <w:pPr>
              <w:widowControl/>
              <w:jc w:val="lef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vAlign w:val="center"/>
          </w:tcPr>
          <w:p w14:paraId="5607B1B0" w14:textId="77777777" w:rsidR="00BD72E1" w:rsidRDefault="00BD72E1">
            <w:pPr>
              <w:widowControl/>
              <w:jc w:val="center"/>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vAlign w:val="center"/>
          </w:tcPr>
          <w:p w14:paraId="5607B1B1" w14:textId="77777777" w:rsidR="00BD72E1" w:rsidRDefault="00BD72E1">
            <w:pPr>
              <w:widowControl/>
              <w:jc w:val="center"/>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vAlign w:val="center"/>
          </w:tcPr>
          <w:p w14:paraId="5607B1B2" w14:textId="77777777" w:rsidR="00BD72E1" w:rsidRDefault="00BD72E1">
            <w:pPr>
              <w:widowControl/>
              <w:jc w:val="center"/>
              <w:rPr>
                <w:rFonts w:ascii="Times New Roman" w:eastAsia="Times New Roman" w:hAnsi="Times New Roman" w:cs="Times New Roman"/>
                <w:sz w:val="20"/>
                <w:szCs w:val="20"/>
              </w:rPr>
            </w:pPr>
          </w:p>
        </w:tc>
        <w:tc>
          <w:tcPr>
            <w:tcW w:w="680" w:type="dxa"/>
            <w:tcBorders>
              <w:top w:val="nil"/>
              <w:left w:val="single" w:sz="4" w:space="0" w:color="000000"/>
              <w:bottom w:val="single" w:sz="4" w:space="0" w:color="000000"/>
              <w:right w:val="single" w:sz="4" w:space="0" w:color="000000"/>
            </w:tcBorders>
            <w:shd w:val="clear" w:color="auto" w:fill="F2F2F2"/>
            <w:vAlign w:val="center"/>
          </w:tcPr>
          <w:p w14:paraId="5607B1B3" w14:textId="77777777" w:rsidR="00BD72E1" w:rsidRDefault="00253FA4">
            <w:pPr>
              <w:widowControl/>
              <w:jc w:val="left"/>
              <w:rPr>
                <w:rFonts w:ascii="Calibri" w:eastAsia="Calibri" w:hAnsi="Calibri" w:cs="Calibri"/>
                <w:b/>
                <w:color w:val="000000"/>
                <w:sz w:val="22"/>
                <w:szCs w:val="22"/>
              </w:rPr>
            </w:pPr>
            <w:r>
              <w:rPr>
                <w:rFonts w:ascii="Calibri" w:eastAsia="Calibri" w:hAnsi="Calibri" w:cs="Calibri"/>
                <w:b/>
                <w:color w:val="000000"/>
                <w:sz w:val="22"/>
                <w:szCs w:val="22"/>
              </w:rPr>
              <w:t>Total</w:t>
            </w:r>
          </w:p>
        </w:tc>
        <w:tc>
          <w:tcPr>
            <w:tcW w:w="680" w:type="dxa"/>
            <w:tcBorders>
              <w:top w:val="nil"/>
              <w:left w:val="nil"/>
              <w:bottom w:val="single" w:sz="4" w:space="0" w:color="000000"/>
              <w:right w:val="single" w:sz="4" w:space="0" w:color="000000"/>
            </w:tcBorders>
            <w:shd w:val="clear" w:color="auto" w:fill="F2F2F2"/>
            <w:vAlign w:val="center"/>
          </w:tcPr>
          <w:p w14:paraId="5607B1B4" w14:textId="77777777" w:rsidR="00BD72E1" w:rsidRDefault="00253FA4">
            <w:pPr>
              <w:widowControl/>
              <w:jc w:val="right"/>
              <w:rPr>
                <w:rFonts w:ascii="Calibri" w:eastAsia="Calibri" w:hAnsi="Calibri" w:cs="Calibri"/>
                <w:b/>
                <w:color w:val="000000"/>
                <w:sz w:val="22"/>
                <w:szCs w:val="22"/>
              </w:rPr>
            </w:pPr>
            <w:r>
              <w:rPr>
                <w:rFonts w:ascii="Calibri" w:eastAsia="Calibri" w:hAnsi="Calibri" w:cs="Calibri"/>
                <w:b/>
                <w:color w:val="000000"/>
                <w:sz w:val="22"/>
                <w:szCs w:val="22"/>
              </w:rPr>
              <w:t>50</w:t>
            </w:r>
          </w:p>
        </w:tc>
      </w:tr>
    </w:tbl>
    <w:p w14:paraId="5607B1B6" w14:textId="19521E64" w:rsidR="00BD72E1" w:rsidRPr="00C46E17" w:rsidRDefault="00C51B97" w:rsidP="00C46E17">
      <w:pPr>
        <w:pBdr>
          <w:top w:val="nil"/>
          <w:left w:val="nil"/>
          <w:bottom w:val="nil"/>
          <w:right w:val="nil"/>
          <w:between w:val="nil"/>
        </w:pBdr>
        <w:spacing w:after="200"/>
        <w:jc w:val="center"/>
        <w:rPr>
          <w:rFonts w:ascii="Avenir" w:eastAsia="Avenir" w:hAnsi="Avenir" w:cs="Avenir"/>
          <w:b/>
          <w:color w:val="000000"/>
          <w:sz w:val="20"/>
          <w:szCs w:val="20"/>
        </w:rPr>
      </w:pPr>
      <w:r>
        <w:rPr>
          <w:rFonts w:ascii="Avenir" w:eastAsia="Avenir" w:hAnsi="Avenir" w:cs="Avenir"/>
          <w:b/>
          <w:color w:val="000000"/>
          <w:sz w:val="20"/>
          <w:szCs w:val="20"/>
        </w:rPr>
        <w:t>Table 3 –</w:t>
      </w:r>
      <w:r w:rsidR="005D1DBE" w:rsidRPr="005D1DBE">
        <w:t xml:space="preserve"> </w:t>
      </w:r>
      <w:r w:rsidR="005D1DBE" w:rsidRPr="005D1DBE">
        <w:rPr>
          <w:rFonts w:ascii="Avenir" w:eastAsia="Avenir" w:hAnsi="Avenir" w:cs="Avenir"/>
          <w:i/>
          <w:color w:val="000000"/>
          <w:sz w:val="20"/>
          <w:szCs w:val="20"/>
        </w:rPr>
        <w:t>USp Impact Matrix Template</w:t>
      </w:r>
    </w:p>
    <w:p w14:paraId="5607B1B7" w14:textId="77777777" w:rsidR="00BD72E1" w:rsidRDefault="00BD72E1"/>
    <w:p w14:paraId="5607B1B8" w14:textId="7C7BD976" w:rsidR="00BD72E1" w:rsidRDefault="00253FA4">
      <w:r>
        <w:t xml:space="preserve">The score of the USp Guideline should adhere to the following </w:t>
      </w:r>
      <w:r w:rsidR="00B62DFF">
        <w:t>steps</w:t>
      </w:r>
      <w:r>
        <w:t>:</w:t>
      </w:r>
    </w:p>
    <w:p w14:paraId="5607B1B9" w14:textId="77777777" w:rsidR="00BD72E1" w:rsidRDefault="00BD72E1">
      <w:pPr>
        <w:ind w:firstLine="720"/>
      </w:pPr>
    </w:p>
    <w:p w14:paraId="5607B1BA" w14:textId="77777777" w:rsidR="00BD72E1" w:rsidRDefault="00253FA4">
      <w:pPr>
        <w:pBdr>
          <w:top w:val="nil"/>
          <w:left w:val="nil"/>
          <w:bottom w:val="nil"/>
          <w:right w:val="nil"/>
          <w:between w:val="nil"/>
        </w:pBdr>
        <w:ind w:left="1134"/>
      </w:pPr>
      <w:r>
        <w:t xml:space="preserve">• </w:t>
      </w:r>
      <w:r>
        <w:tab/>
        <w:t>The guideline should count strategies for the ESI defined in this Methodology (Property management, Social Engagement and Financial Strategy).</w:t>
      </w:r>
    </w:p>
    <w:p w14:paraId="0D308A57" w14:textId="2368A78A" w:rsidR="00B62DFF" w:rsidRDefault="00AA6AE6">
      <w:pPr>
        <w:pBdr>
          <w:top w:val="nil"/>
          <w:left w:val="nil"/>
          <w:bottom w:val="nil"/>
          <w:right w:val="nil"/>
          <w:between w:val="nil"/>
        </w:pBdr>
        <w:ind w:left="1134"/>
      </w:pPr>
      <w:r>
        <w:t xml:space="preserve">• </w:t>
      </w:r>
      <w:r>
        <w:tab/>
      </w:r>
      <w:r w:rsidR="000359B3" w:rsidRPr="000359B3">
        <w:t xml:space="preserve">The parameters for impact assessment should be chosen. In the example above (Table 3) the parameters chosen were the cost of the strategy implementation, the difficult of implementing the strategy, and the results that the strategy will add to the conservation of the </w:t>
      </w:r>
      <w:proofErr w:type="gramStart"/>
      <w:r w:rsidR="000359B3" w:rsidRPr="000359B3">
        <w:t>USp.</w:t>
      </w:r>
      <w:r w:rsidR="00B62DFF">
        <w:t>•</w:t>
      </w:r>
      <w:proofErr w:type="gramEnd"/>
      <w:r w:rsidR="00B62DFF">
        <w:t xml:space="preserve"> </w:t>
      </w:r>
      <w:r w:rsidR="00B62DFF">
        <w:tab/>
      </w:r>
      <w:r w:rsidR="00BA5E50" w:rsidRPr="00BA5E50">
        <w:t>Each parameter should be scored from 1 to 3 (being 1 the lowest score and 3 the highest score). For example, if a strategy is low cost should be scored as 1, if it is high score should be 3.</w:t>
      </w:r>
    </w:p>
    <w:p w14:paraId="373BE453" w14:textId="2855CF4B" w:rsidR="00B62DFF" w:rsidRDefault="00B62DFF">
      <w:pPr>
        <w:pBdr>
          <w:top w:val="nil"/>
          <w:left w:val="nil"/>
          <w:bottom w:val="nil"/>
          <w:right w:val="nil"/>
          <w:between w:val="nil"/>
        </w:pBdr>
        <w:ind w:left="1134"/>
      </w:pPr>
      <w:r>
        <w:t xml:space="preserve">• </w:t>
      </w:r>
      <w:r>
        <w:tab/>
        <w:t>An average should be calculated and rounded</w:t>
      </w:r>
      <w:r w:rsidR="007B2469">
        <w:t xml:space="preserve"> up.</w:t>
      </w:r>
    </w:p>
    <w:p w14:paraId="5607B1BB" w14:textId="18EEEDFF" w:rsidR="00BD72E1" w:rsidRDefault="00253FA4">
      <w:pPr>
        <w:pBdr>
          <w:top w:val="nil"/>
          <w:left w:val="nil"/>
          <w:bottom w:val="nil"/>
          <w:right w:val="nil"/>
          <w:between w:val="nil"/>
        </w:pBdr>
        <w:ind w:left="1134"/>
      </w:pPr>
      <w:r>
        <w:t xml:space="preserve">• </w:t>
      </w:r>
      <w:r>
        <w:tab/>
      </w:r>
      <w:r w:rsidR="00B62DFF">
        <w:t xml:space="preserve">The final score can be the </w:t>
      </w:r>
      <w:r w:rsidR="00AB3B10">
        <w:t xml:space="preserve">calculated </w:t>
      </w:r>
      <w:r w:rsidR="00B62DFF">
        <w:t xml:space="preserve">average or the specialist can adapt and decrease or increase the </w:t>
      </w:r>
      <w:r w:rsidR="002410B4">
        <w:t xml:space="preserve">final </w:t>
      </w:r>
      <w:r w:rsidR="00B62DFF">
        <w:t xml:space="preserve">score of a strategy considering the project specifics. </w:t>
      </w:r>
      <w:r w:rsidR="00C2516B">
        <w:t xml:space="preserve">The specialist </w:t>
      </w:r>
      <w:r w:rsidR="00C2516B">
        <w:lastRenderedPageBreak/>
        <w:t xml:space="preserve">shall </w:t>
      </w:r>
      <w:r w:rsidR="003E09F8">
        <w:t xml:space="preserve">demonstrate the reason for increasing or decreasing a final score. </w:t>
      </w:r>
      <w:r>
        <w:t xml:space="preserve">Each </w:t>
      </w:r>
      <w:r w:rsidR="00646DA6">
        <w:t xml:space="preserve">final score </w:t>
      </w:r>
      <w:r>
        <w:t xml:space="preserve">can </w:t>
      </w:r>
      <w:r w:rsidR="00646DA6">
        <w:t>achieve</w:t>
      </w:r>
      <w:r>
        <w:t xml:space="preserve"> a maximum of 5 points.</w:t>
      </w:r>
    </w:p>
    <w:p w14:paraId="5607B1BC" w14:textId="77777777" w:rsidR="00BD72E1" w:rsidRDefault="00253FA4">
      <w:pPr>
        <w:pBdr>
          <w:top w:val="nil"/>
          <w:left w:val="nil"/>
          <w:bottom w:val="nil"/>
          <w:right w:val="nil"/>
          <w:between w:val="nil"/>
        </w:pBdr>
        <w:ind w:left="1134"/>
      </w:pPr>
      <w:r>
        <w:t xml:space="preserve">• </w:t>
      </w:r>
      <w:r>
        <w:tab/>
        <w:t>The sum of points must have a minimum score of 50 points and a maximum of 100 points.</w:t>
      </w:r>
    </w:p>
    <w:p w14:paraId="5607B1BD" w14:textId="77777777" w:rsidR="00BD72E1" w:rsidRDefault="00BD72E1">
      <w:pPr>
        <w:pBdr>
          <w:top w:val="nil"/>
          <w:left w:val="nil"/>
          <w:bottom w:val="nil"/>
          <w:right w:val="nil"/>
          <w:between w:val="nil"/>
        </w:pBdr>
        <w:tabs>
          <w:tab w:val="left" w:pos="1276"/>
        </w:tabs>
        <w:ind w:left="567"/>
        <w:rPr>
          <w:rFonts w:ascii="Avenir" w:eastAsia="Avenir" w:hAnsi="Avenir" w:cs="Avenir"/>
          <w:color w:val="000000"/>
        </w:rPr>
      </w:pPr>
    </w:p>
    <w:p w14:paraId="5607B1BF" w14:textId="77777777" w:rsidR="00BD72E1" w:rsidRDefault="00BD72E1">
      <w:pPr>
        <w:ind w:firstLine="720"/>
      </w:pPr>
    </w:p>
    <w:p w14:paraId="5607B1C0" w14:textId="77777777" w:rsidR="00BD72E1" w:rsidRDefault="00253FA4">
      <w:pPr>
        <w:pStyle w:val="Heading2"/>
        <w:numPr>
          <w:ilvl w:val="1"/>
          <w:numId w:val="44"/>
        </w:numPr>
      </w:pPr>
      <w:r>
        <w:t xml:space="preserve"> </w:t>
      </w:r>
      <w:bookmarkStart w:id="215" w:name="_Toc150440627"/>
      <w:r>
        <w:t>USp GUIDELINE SCORING METHOD</w:t>
      </w:r>
      <w:bookmarkEnd w:id="215"/>
    </w:p>
    <w:p w14:paraId="5607B1C1" w14:textId="77777777" w:rsidR="00BD72E1" w:rsidRDefault="00BD72E1"/>
    <w:p w14:paraId="5607B1C2" w14:textId="77777777" w:rsidR="00BD72E1" w:rsidRDefault="00253FA4">
      <w:bookmarkStart w:id="216" w:name="_heading=h.3hv69ve" w:colFirst="0" w:colLast="0"/>
      <w:bookmarkEnd w:id="216"/>
      <w:r>
        <w:t>The scoring method will be obtained through the sum of points obtained with the implementation of USp Guideline strategies.</w:t>
      </w:r>
    </w:p>
    <w:p w14:paraId="699813E5" w14:textId="77777777" w:rsidR="003A526A" w:rsidRPr="00AF3BAF" w:rsidRDefault="003A526A" w:rsidP="003A526A">
      <w:pPr>
        <w:rPr>
          <w:iCs/>
        </w:rPr>
      </w:pPr>
      <m:oMathPara>
        <m:oMath>
          <m:r>
            <m:rPr>
              <m:sty m:val="p"/>
            </m:rPr>
            <w:rPr>
              <w:rFonts w:ascii="Cambria Math" w:eastAsia="Cambria Math" w:hAnsi="Cambria Math" w:cs="Cambria Math"/>
            </w:rPr>
            <m:t>USG=[</m:t>
          </m:r>
          <m:d>
            <m:dPr>
              <m:ctrlPr>
                <w:rPr>
                  <w:rFonts w:ascii="Cambria Math" w:eastAsia="Cambria Math" w:hAnsi="Cambria Math" w:cs="Cambria Math"/>
                </w:rPr>
              </m:ctrlPr>
            </m:dPr>
            <m:e>
              <m:f>
                <m:fPr>
                  <m:ctrlPr>
                    <w:rPr>
                      <w:rFonts w:ascii="Cambria Math" w:eastAsia="Cambria Math" w:hAnsi="Cambria Math" w:cs="Cambria Math"/>
                    </w:rPr>
                  </m:ctrlPr>
                </m:fPr>
                <m:num>
                  <m:r>
                    <m:rPr>
                      <m:sty m:val="p"/>
                    </m:rPr>
                    <w:rPr>
                      <w:rFonts w:ascii="Cambria Math" w:eastAsia="Cambria Math" w:hAnsi="Cambria Math" w:cs="Cambria Math"/>
                    </w:rPr>
                    <m:t>PO</m:t>
                  </m:r>
                </m:num>
                <m:den>
                  <m:r>
                    <m:rPr>
                      <m:sty m:val="p"/>
                    </m:rPr>
                    <w:rPr>
                      <w:rFonts w:ascii="Cambria Math" w:eastAsia="Cambria Math" w:hAnsi="Cambria Math" w:cs="Cambria Math"/>
                    </w:rPr>
                    <m:t>TO</m:t>
                  </m:r>
                </m:den>
              </m:f>
            </m:e>
          </m:d>
          <m:r>
            <m:rPr>
              <m:sty m:val="p"/>
            </m:rPr>
            <w:rPr>
              <w:rFonts w:ascii="Cambria Math" w:eastAsia="Cambria Math" w:hAnsi="Cambria Math" w:cs="Cambria Math"/>
            </w:rPr>
            <m:t>+1] x AR</m:t>
          </m:r>
        </m:oMath>
      </m:oMathPara>
    </w:p>
    <w:p w14:paraId="5607B1C4" w14:textId="77777777" w:rsidR="00BD72E1" w:rsidRDefault="00253FA4">
      <w:r>
        <w:t>Where:</w:t>
      </w:r>
    </w:p>
    <w:p w14:paraId="5CD93562" w14:textId="212D20DD" w:rsidR="00EB47F4" w:rsidRDefault="00EB47F4" w:rsidP="000A306B">
      <w:pPr>
        <w:jc w:val="left"/>
      </w:pPr>
      <w:r w:rsidRPr="000A306B">
        <w:t>PO= Points obtained</w:t>
      </w:r>
      <w:r w:rsidR="004043DD" w:rsidRPr="000A306B">
        <w:t xml:space="preserve"> from </w:t>
      </w:r>
      <w:r w:rsidR="00B661D1" w:rsidRPr="000A306B">
        <w:t>the Umbrella Specie Guideline</w:t>
      </w:r>
      <w:r w:rsidR="00C07A74" w:rsidRPr="000A306B">
        <w:t xml:space="preserve"> </w:t>
      </w:r>
      <w:r w:rsidR="00215000" w:rsidRPr="000A306B">
        <w:t>calculated according to the strategies implemented by the project</w:t>
      </w:r>
    </w:p>
    <w:p w14:paraId="13E1EABD" w14:textId="0606DA64" w:rsidR="00EB47F4" w:rsidRDefault="00EB47F4" w:rsidP="000A306B">
      <w:pPr>
        <w:jc w:val="left"/>
      </w:pPr>
      <w:r>
        <w:t xml:space="preserve">TO = Total </w:t>
      </w:r>
      <w:r w:rsidR="0075756F">
        <w:t xml:space="preserve">fixed </w:t>
      </w:r>
      <w:r>
        <w:t>points</w:t>
      </w:r>
      <w:r w:rsidR="0075756F">
        <w:t xml:space="preserve">from </w:t>
      </w:r>
      <w:r>
        <w:t xml:space="preserve">the </w:t>
      </w:r>
      <w:r w:rsidR="00B62DFF">
        <w:t>Umbrella Specie G</w:t>
      </w:r>
      <w:r>
        <w:t>uideline</w:t>
      </w:r>
    </w:p>
    <w:p w14:paraId="5CF70AFB" w14:textId="4FF4D1D8" w:rsidR="00EB47F4" w:rsidRDefault="00EB47F4" w:rsidP="000A306B">
      <w:pPr>
        <w:jc w:val="left"/>
      </w:pPr>
      <w:r>
        <w:t xml:space="preserve">AR = Property Area – </w:t>
      </w:r>
      <w:r w:rsidR="00AA013B">
        <w:t>S</w:t>
      </w:r>
      <w:r>
        <w:t>ection 4.3</w:t>
      </w:r>
    </w:p>
    <w:p w14:paraId="5607B1C6" w14:textId="77777777" w:rsidR="00BD72E1" w:rsidRDefault="00BD72E1"/>
    <w:p w14:paraId="768D4BD5" w14:textId="7E23290D" w:rsidR="00B62DFF" w:rsidRPr="00AA0734" w:rsidRDefault="00B62DFF" w:rsidP="00B62DFF">
      <w:pPr>
        <w:rPr>
          <w:rFonts w:eastAsia="Arial" w:cstheme="majorHAnsi"/>
          <w:color w:val="000000" w:themeColor="text1"/>
        </w:rPr>
      </w:pPr>
      <w:r>
        <w:rPr>
          <w:rFonts w:eastAsia="Arial" w:cstheme="majorHAnsi"/>
          <w:color w:val="000000" w:themeColor="text1"/>
        </w:rPr>
        <w:t xml:space="preserve">At the first monitoring report, project developers should score at minimum 20 (twenty) percent </w:t>
      </w:r>
      <w:r w:rsidRPr="00405FF3">
        <w:rPr>
          <w:rFonts w:eastAsia="Arial" w:cstheme="majorHAnsi"/>
          <w:color w:val="000000" w:themeColor="text1"/>
        </w:rPr>
        <w:t>of the activities below, where three of these activities are mandatory:</w:t>
      </w:r>
      <w:r>
        <w:rPr>
          <w:rFonts w:eastAsia="Arial" w:cstheme="majorHAnsi"/>
          <w:color w:val="000000" w:themeColor="text1"/>
        </w:rPr>
        <w:t xml:space="preserve"> </w:t>
      </w:r>
      <w:r w:rsidRPr="003C31FA">
        <w:rPr>
          <w:rFonts w:eastAsia="Arial" w:cstheme="majorHAnsi"/>
          <w:color w:val="000000" w:themeColor="text1"/>
        </w:rPr>
        <w:t>Make firebreaks across the boundary of the property; Security patrols and surveillance inside the Project Area</w:t>
      </w:r>
      <w:r>
        <w:rPr>
          <w:rFonts w:eastAsia="Arial" w:cstheme="majorHAnsi"/>
          <w:color w:val="000000" w:themeColor="text1"/>
        </w:rPr>
        <w:t xml:space="preserve">; and </w:t>
      </w:r>
      <w:r w:rsidRPr="00FD6A2F">
        <w:rPr>
          <w:rFonts w:eastAsia="Arial" w:cstheme="majorHAnsi"/>
          <w:color w:val="000000" w:themeColor="text1"/>
        </w:rPr>
        <w:t>Use of remote sensing tools to identify deforestation and forest degradation</w:t>
      </w:r>
      <w:r w:rsidRPr="00AA0734">
        <w:rPr>
          <w:rFonts w:eastAsia="Arial" w:cstheme="majorHAnsi"/>
          <w:color w:val="000000" w:themeColor="text1"/>
        </w:rPr>
        <w:t>.</w:t>
      </w:r>
    </w:p>
    <w:p w14:paraId="10458559" w14:textId="77777777" w:rsidR="00B62DFF" w:rsidRDefault="00B62DFF" w:rsidP="0059363C">
      <w:pPr>
        <w:rPr>
          <w:rFonts w:ascii="Caudex" w:eastAsia="Verdana" w:hAnsi="Caudex" w:cs="Verdana"/>
          <w:b/>
          <w:sz w:val="32"/>
          <w:szCs w:val="32"/>
        </w:rPr>
      </w:pPr>
    </w:p>
    <w:p w14:paraId="1C99E6EF" w14:textId="77777777" w:rsidR="00B62DFF" w:rsidRDefault="00B62DFF" w:rsidP="00B62DFF">
      <w:pPr>
        <w:rPr>
          <w:rFonts w:eastAsia="Arial" w:cstheme="majorHAnsi"/>
          <w:color w:val="000000" w:themeColor="text1"/>
        </w:rPr>
      </w:pPr>
      <w:r w:rsidRPr="00AA0734">
        <w:rPr>
          <w:rFonts w:eastAsia="Arial" w:cstheme="majorHAnsi"/>
          <w:color w:val="000000" w:themeColor="text1"/>
        </w:rPr>
        <w:t xml:space="preserve">It is expected </w:t>
      </w:r>
      <w:r>
        <w:rPr>
          <w:rFonts w:eastAsia="Arial" w:cstheme="majorHAnsi"/>
          <w:color w:val="000000" w:themeColor="text1"/>
        </w:rPr>
        <w:t>for</w:t>
      </w:r>
      <w:r w:rsidRPr="00AA0734">
        <w:rPr>
          <w:rFonts w:eastAsia="Arial" w:cstheme="majorHAnsi"/>
          <w:color w:val="000000" w:themeColor="text1"/>
        </w:rPr>
        <w:t xml:space="preserve">the project </w:t>
      </w:r>
      <w:r>
        <w:rPr>
          <w:rFonts w:eastAsia="Arial" w:cstheme="majorHAnsi"/>
          <w:color w:val="000000" w:themeColor="text1"/>
        </w:rPr>
        <w:t xml:space="preserve">to </w:t>
      </w:r>
      <w:r w:rsidRPr="00AA0734">
        <w:rPr>
          <w:rFonts w:eastAsia="Arial" w:cstheme="majorHAnsi"/>
          <w:color w:val="000000" w:themeColor="text1"/>
        </w:rPr>
        <w:t>have procedures to establish continue</w:t>
      </w:r>
      <w:r>
        <w:rPr>
          <w:rFonts w:eastAsia="Arial" w:cstheme="majorHAnsi"/>
          <w:color w:val="000000" w:themeColor="text1"/>
        </w:rPr>
        <w:t>d</w:t>
      </w:r>
      <w:r w:rsidRPr="00AA0734">
        <w:rPr>
          <w:rFonts w:eastAsia="Arial" w:cstheme="majorHAnsi"/>
          <w:color w:val="000000" w:themeColor="text1"/>
        </w:rPr>
        <w:t xml:space="preserve"> improvement strategies, therefore it is </w:t>
      </w:r>
      <w:r>
        <w:rPr>
          <w:rFonts w:eastAsia="Arial" w:cstheme="majorHAnsi"/>
          <w:color w:val="000000" w:themeColor="text1"/>
        </w:rPr>
        <w:t>mandatory</w:t>
      </w:r>
      <w:r w:rsidRPr="00AA0734">
        <w:rPr>
          <w:rFonts w:eastAsia="Arial" w:cstheme="majorHAnsi"/>
          <w:color w:val="000000" w:themeColor="text1"/>
        </w:rPr>
        <w:t xml:space="preserve"> that the final score in subsequent monitoring periods be </w:t>
      </w:r>
      <w:r w:rsidRPr="007C59B5">
        <w:rPr>
          <w:rFonts w:eastAsia="Arial" w:cstheme="majorHAnsi"/>
          <w:b/>
          <w:bCs/>
          <w:color w:val="000000" w:themeColor="text1"/>
        </w:rPr>
        <w:t xml:space="preserve">10% </w:t>
      </w:r>
      <w:r w:rsidRPr="007C59B5">
        <w:rPr>
          <w:rFonts w:eastAsia="Arial" w:cstheme="majorHAnsi"/>
          <w:b/>
          <w:color w:val="000000" w:themeColor="text1"/>
        </w:rPr>
        <w:t>higher</w:t>
      </w:r>
      <w:r w:rsidRPr="00AA0734">
        <w:rPr>
          <w:rFonts w:eastAsia="Arial" w:cstheme="majorHAnsi"/>
          <w:color w:val="000000" w:themeColor="text1"/>
        </w:rPr>
        <w:t xml:space="preserve"> than the period before.</w:t>
      </w:r>
    </w:p>
    <w:p w14:paraId="0AECAB5C" w14:textId="77777777" w:rsidR="00B62DFF" w:rsidRPr="00A51A3E" w:rsidRDefault="00B62DFF" w:rsidP="0059363C">
      <w:pPr>
        <w:rPr>
          <w:rFonts w:ascii="Caudex" w:eastAsia="Verdana" w:hAnsi="Caudex" w:cs="Verdana"/>
          <w:b/>
          <w:sz w:val="32"/>
          <w:szCs w:val="32"/>
        </w:rPr>
      </w:pPr>
    </w:p>
    <w:p w14:paraId="5607B1C7" w14:textId="18C80B35" w:rsidR="00BD72E1" w:rsidRDefault="00253FA4">
      <w:pPr>
        <w:rPr>
          <w:rFonts w:ascii="Caudex" w:eastAsia="Caudex" w:hAnsi="Caudex" w:cs="Caudex"/>
          <w:b/>
          <w:sz w:val="32"/>
          <w:szCs w:val="32"/>
        </w:rPr>
      </w:pPr>
      <w:r>
        <w:t>.</w:t>
      </w:r>
      <w:r>
        <w:br w:type="page"/>
      </w:r>
    </w:p>
    <w:p w14:paraId="5607B1C8" w14:textId="25EAD2E8" w:rsidR="00BD72E1" w:rsidRDefault="00253FA4" w:rsidP="00B14BBB">
      <w:pPr>
        <w:pStyle w:val="Heading1"/>
        <w:numPr>
          <w:ilvl w:val="0"/>
          <w:numId w:val="44"/>
        </w:numPr>
        <w:jc w:val="left"/>
      </w:pPr>
      <w:bookmarkStart w:id="217" w:name="_Toc150440628"/>
      <w:r>
        <w:lastRenderedPageBreak/>
        <w:t xml:space="preserve">BIODIVERSITY </w:t>
      </w:r>
      <w:r w:rsidR="004916C6">
        <w:t>CREDITS</w:t>
      </w:r>
      <w:r>
        <w:t xml:space="preserve"> ISSUANCE</w:t>
      </w:r>
      <w:bookmarkEnd w:id="217"/>
      <w:r>
        <w:t xml:space="preserve"> </w:t>
      </w:r>
    </w:p>
    <w:p w14:paraId="5607B1C9" w14:textId="77777777" w:rsidR="00BD72E1" w:rsidRDefault="00BD72E1"/>
    <w:p w14:paraId="5607B1CA" w14:textId="77777777" w:rsidR="00BD72E1" w:rsidRDefault="00253FA4">
      <w:pPr>
        <w:pStyle w:val="Heading2"/>
        <w:numPr>
          <w:ilvl w:val="1"/>
          <w:numId w:val="44"/>
        </w:numPr>
      </w:pPr>
      <w:bookmarkStart w:id="218" w:name="_Toc150440629"/>
      <w:r>
        <w:t>OVERALL SCORING METHOD</w:t>
      </w:r>
      <w:bookmarkEnd w:id="218"/>
    </w:p>
    <w:p w14:paraId="5607B1CB" w14:textId="77777777" w:rsidR="00BD72E1" w:rsidRDefault="00BD72E1"/>
    <w:p w14:paraId="5607B1CC" w14:textId="38301641" w:rsidR="00BD72E1" w:rsidRDefault="00253FA4">
      <w:r>
        <w:t xml:space="preserve">The biodiversity </w:t>
      </w:r>
      <w:r w:rsidR="004916C6">
        <w:t>credits</w:t>
      </w:r>
      <w:r>
        <w:t xml:space="preserve"> emission will be calculated using the formula below:</w:t>
      </w:r>
    </w:p>
    <w:p w14:paraId="5607B1CD" w14:textId="77777777" w:rsidR="00BD72E1" w:rsidRDefault="00BD72E1"/>
    <w:p w14:paraId="5607B1CE" w14:textId="77777777" w:rsidR="00BD72E1" w:rsidRDefault="00BD72E1"/>
    <w:p w14:paraId="5607B1CF" w14:textId="53356666" w:rsidR="00BD72E1" w:rsidRDefault="00253FA4">
      <w:r>
        <w:rPr>
          <w:b/>
          <w:u w:val="single"/>
        </w:rPr>
        <w:t xml:space="preserve">Final Number of </w:t>
      </w:r>
      <w:r w:rsidR="004916C6">
        <w:t>Biodiversity C</w:t>
      </w:r>
      <w:r w:rsidR="004916C6" w:rsidRPr="00810606">
        <w:t>redits</w:t>
      </w:r>
      <w:r w:rsidR="004916C6" w:rsidRPr="00810606" w:rsidDel="00810606">
        <w:t xml:space="preserve"> </w:t>
      </w:r>
      <w:r>
        <w:rPr>
          <w:b/>
          <w:u w:val="single"/>
        </w:rPr>
        <w:t>Issued</w:t>
      </w:r>
      <w:r>
        <w:t xml:space="preserve"> = USH Score + </w:t>
      </w:r>
      <w:r w:rsidR="00B32EB5">
        <w:t>HQ</w:t>
      </w:r>
      <w:r>
        <w:t xml:space="preserve"> Score + USp Guideline Score</w:t>
      </w:r>
    </w:p>
    <w:p w14:paraId="5607B1D0" w14:textId="77777777" w:rsidR="00BD72E1" w:rsidRDefault="00BD72E1"/>
    <w:p w14:paraId="5607B1D1" w14:textId="77777777" w:rsidR="00BD72E1" w:rsidRDefault="00253FA4">
      <w:r>
        <w:t>It is important to remember that:</w:t>
      </w:r>
    </w:p>
    <w:p w14:paraId="5607B1D2" w14:textId="42A647D2" w:rsidR="00BD72E1" w:rsidRDefault="00253FA4">
      <w:pPr>
        <w:numPr>
          <w:ilvl w:val="0"/>
          <w:numId w:val="36"/>
        </w:numPr>
        <w:pBdr>
          <w:top w:val="nil"/>
          <w:left w:val="nil"/>
          <w:bottom w:val="nil"/>
          <w:right w:val="nil"/>
          <w:between w:val="nil"/>
        </w:pBdr>
        <w:spacing w:before="120"/>
      </w:pPr>
      <w:r>
        <w:rPr>
          <w:rFonts w:ascii="Avenir" w:eastAsia="Avenir" w:hAnsi="Avenir" w:cs="Avenir"/>
          <w:color w:val="000000"/>
        </w:rPr>
        <w:t xml:space="preserve">USH Score was calculated at </w:t>
      </w:r>
      <w:r w:rsidR="00AA013B">
        <w:rPr>
          <w:rFonts w:ascii="Avenir" w:eastAsia="Avenir" w:hAnsi="Avenir" w:cs="Avenir"/>
          <w:color w:val="000000"/>
        </w:rPr>
        <w:t>S</w:t>
      </w:r>
      <w:r>
        <w:rPr>
          <w:rFonts w:ascii="Avenir" w:eastAsia="Avenir" w:hAnsi="Avenir" w:cs="Avenir"/>
          <w:color w:val="000000"/>
        </w:rPr>
        <w:t>ection 4.4.</w:t>
      </w:r>
    </w:p>
    <w:p w14:paraId="5607B1D3" w14:textId="206F9438" w:rsidR="00BD72E1" w:rsidRDefault="00B32EB5">
      <w:pPr>
        <w:numPr>
          <w:ilvl w:val="0"/>
          <w:numId w:val="36"/>
        </w:numPr>
        <w:pBdr>
          <w:top w:val="nil"/>
          <w:left w:val="nil"/>
          <w:bottom w:val="nil"/>
          <w:right w:val="nil"/>
          <w:between w:val="nil"/>
        </w:pBdr>
        <w:spacing w:before="120"/>
      </w:pPr>
      <w:r>
        <w:rPr>
          <w:rFonts w:ascii="Avenir" w:eastAsia="Avenir" w:hAnsi="Avenir" w:cs="Avenir"/>
          <w:color w:val="000000"/>
        </w:rPr>
        <w:t xml:space="preserve">HQ </w:t>
      </w:r>
      <w:r w:rsidR="00253FA4">
        <w:rPr>
          <w:rFonts w:ascii="Avenir" w:eastAsia="Avenir" w:hAnsi="Avenir" w:cs="Avenir"/>
          <w:color w:val="000000"/>
        </w:rPr>
        <w:t xml:space="preserve">Score was calculated at </w:t>
      </w:r>
      <w:r w:rsidR="00AA013B">
        <w:rPr>
          <w:rFonts w:ascii="Avenir" w:eastAsia="Avenir" w:hAnsi="Avenir" w:cs="Avenir"/>
          <w:color w:val="000000"/>
        </w:rPr>
        <w:t>S</w:t>
      </w:r>
      <w:r w:rsidR="00253FA4">
        <w:rPr>
          <w:rFonts w:ascii="Avenir" w:eastAsia="Avenir" w:hAnsi="Avenir" w:cs="Avenir"/>
          <w:color w:val="000000"/>
        </w:rPr>
        <w:t>ection 5.3.</w:t>
      </w:r>
    </w:p>
    <w:p w14:paraId="5607B1D4" w14:textId="7395F61E" w:rsidR="00BD72E1" w:rsidRDefault="00253FA4">
      <w:pPr>
        <w:numPr>
          <w:ilvl w:val="0"/>
          <w:numId w:val="36"/>
        </w:numPr>
        <w:pBdr>
          <w:top w:val="nil"/>
          <w:left w:val="nil"/>
          <w:bottom w:val="nil"/>
          <w:right w:val="nil"/>
          <w:between w:val="nil"/>
        </w:pBdr>
        <w:spacing w:before="120"/>
      </w:pPr>
      <w:r>
        <w:rPr>
          <w:rFonts w:ascii="Avenir" w:eastAsia="Avenir" w:hAnsi="Avenir" w:cs="Avenir"/>
          <w:color w:val="000000"/>
        </w:rPr>
        <w:t xml:space="preserve">USp Guideline was calculated at </w:t>
      </w:r>
      <w:r w:rsidR="00AA013B">
        <w:rPr>
          <w:rFonts w:ascii="Avenir" w:eastAsia="Avenir" w:hAnsi="Avenir" w:cs="Avenir"/>
          <w:color w:val="000000"/>
        </w:rPr>
        <w:t>S</w:t>
      </w:r>
      <w:r>
        <w:rPr>
          <w:rFonts w:ascii="Avenir" w:eastAsia="Avenir" w:hAnsi="Avenir" w:cs="Avenir"/>
          <w:color w:val="000000"/>
        </w:rPr>
        <w:t>ection 6.3.</w:t>
      </w:r>
    </w:p>
    <w:p w14:paraId="5607B1D5" w14:textId="77777777" w:rsidR="00BD72E1" w:rsidRDefault="00253FA4">
      <w:r>
        <w:t xml:space="preserve"> </w:t>
      </w:r>
    </w:p>
    <w:p w14:paraId="5607B1D6" w14:textId="77777777" w:rsidR="00BD72E1" w:rsidRDefault="00BD72E1"/>
    <w:p w14:paraId="5607B1D7" w14:textId="2579C777" w:rsidR="00BD72E1" w:rsidRDefault="00253FA4">
      <w:r>
        <w:t xml:space="preserve">The figure below has a scheme of the </w:t>
      </w:r>
      <w:sdt>
        <w:sdtPr>
          <w:tag w:val="goog_rdk_85"/>
          <w:id w:val="2012870353"/>
        </w:sdtPr>
        <w:sdtContent/>
      </w:sdt>
      <w:r>
        <w:t xml:space="preserve">total biodiversity </w:t>
      </w:r>
      <w:r w:rsidR="007205D5" w:rsidRPr="00810606">
        <w:t>credits</w:t>
      </w:r>
      <w:r>
        <w:t xml:space="preserve"> that is possible to </w:t>
      </w:r>
      <w:r w:rsidR="00AF7BE9" w:rsidRPr="00AF7BE9">
        <w:t>issue</w:t>
      </w:r>
      <w:r>
        <w:t>.</w:t>
      </w:r>
    </w:p>
    <w:p w14:paraId="5607B1D8" w14:textId="77777777" w:rsidR="00BD72E1" w:rsidRDefault="00BD72E1"/>
    <w:p w14:paraId="5607B1D9" w14:textId="4BE5EA09" w:rsidR="00BD72E1" w:rsidRDefault="00BD72E1">
      <w:pPr>
        <w:keepNext/>
        <w:jc w:val="center"/>
      </w:pPr>
    </w:p>
    <w:p w14:paraId="7C42F7B3" w14:textId="7970700F" w:rsidR="009D360C" w:rsidRDefault="009D360C">
      <w:pPr>
        <w:keepNext/>
        <w:jc w:val="center"/>
      </w:pPr>
      <w:r>
        <w:t> </w:t>
      </w:r>
      <w:r w:rsidR="00BD6C86" w:rsidRPr="00BD6C86">
        <w:rPr>
          <w:noProof/>
        </w:rPr>
        <w:drawing>
          <wp:inline distT="0" distB="0" distL="0" distR="0" wp14:anchorId="6987D5F3" wp14:editId="089A977A">
            <wp:extent cx="6698615" cy="1260475"/>
            <wp:effectExtent l="0" t="0" r="6985" b="0"/>
            <wp:docPr id="83525562" name="Picture 83525562"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5562" name="Imagem 1" descr="Interface gráfica do usuário, Diagrama&#10;&#10;Descrição gerada automaticamente"/>
                    <pic:cNvPicPr/>
                  </pic:nvPicPr>
                  <pic:blipFill>
                    <a:blip r:embed="rId22"/>
                    <a:stretch>
                      <a:fillRect/>
                    </a:stretch>
                  </pic:blipFill>
                  <pic:spPr>
                    <a:xfrm>
                      <a:off x="0" y="0"/>
                      <a:ext cx="6698615" cy="1260475"/>
                    </a:xfrm>
                    <a:prstGeom prst="rect">
                      <a:avLst/>
                    </a:prstGeom>
                  </pic:spPr>
                </pic:pic>
              </a:graphicData>
            </a:graphic>
          </wp:inline>
        </w:drawing>
      </w:r>
    </w:p>
    <w:p w14:paraId="5607B1DA" w14:textId="69A9883F" w:rsidR="00BD72E1" w:rsidRDefault="00253FA4">
      <w:pPr>
        <w:jc w:val="center"/>
        <w:rPr>
          <w:sz w:val="20"/>
          <w:szCs w:val="20"/>
        </w:rPr>
      </w:pPr>
      <w:r>
        <w:rPr>
          <w:b/>
          <w:sz w:val="20"/>
          <w:szCs w:val="20"/>
        </w:rPr>
        <w:t xml:space="preserve">Figure </w:t>
      </w:r>
      <w:r w:rsidR="00DE5959">
        <w:rPr>
          <w:b/>
          <w:sz w:val="20"/>
          <w:szCs w:val="20"/>
        </w:rPr>
        <w:t>4</w:t>
      </w:r>
      <w:r>
        <w:rPr>
          <w:sz w:val="20"/>
          <w:szCs w:val="20"/>
        </w:rPr>
        <w:t xml:space="preserve"> </w:t>
      </w:r>
      <w:r>
        <w:rPr>
          <w:i/>
          <w:sz w:val="20"/>
          <w:szCs w:val="20"/>
        </w:rPr>
        <w:t xml:space="preserve">Biodiversity </w:t>
      </w:r>
      <w:r w:rsidR="003155ED">
        <w:rPr>
          <w:i/>
          <w:sz w:val="20"/>
          <w:szCs w:val="20"/>
        </w:rPr>
        <w:t>credit</w:t>
      </w:r>
      <w:r w:rsidR="00F3336B">
        <w:rPr>
          <w:i/>
          <w:sz w:val="20"/>
          <w:szCs w:val="20"/>
        </w:rPr>
        <w:t>s</w:t>
      </w:r>
      <w:r>
        <w:rPr>
          <w:i/>
          <w:sz w:val="20"/>
          <w:szCs w:val="20"/>
        </w:rPr>
        <w:t xml:space="preserve"> calculation summary</w:t>
      </w:r>
      <w:r>
        <w:rPr>
          <w:sz w:val="20"/>
          <w:szCs w:val="20"/>
        </w:rPr>
        <w:t>.</w:t>
      </w:r>
    </w:p>
    <w:p w14:paraId="5607B1DB" w14:textId="77777777" w:rsidR="00BD72E1" w:rsidRDefault="00BD72E1">
      <w:pPr>
        <w:pBdr>
          <w:top w:val="nil"/>
          <w:left w:val="nil"/>
          <w:bottom w:val="nil"/>
          <w:right w:val="nil"/>
          <w:between w:val="nil"/>
        </w:pBdr>
        <w:spacing w:after="200"/>
        <w:jc w:val="center"/>
        <w:rPr>
          <w:rFonts w:ascii="Avenir" w:eastAsia="Avenir" w:hAnsi="Avenir" w:cs="Avenir"/>
          <w:i/>
          <w:color w:val="1F497D"/>
          <w:sz w:val="18"/>
          <w:szCs w:val="18"/>
          <w:highlight w:val="yellow"/>
        </w:rPr>
      </w:pPr>
    </w:p>
    <w:p w14:paraId="014FB9B8" w14:textId="4DAD1200" w:rsidR="00384F48" w:rsidRDefault="00384F48" w:rsidP="00384F48">
      <w:pPr>
        <w:pBdr>
          <w:top w:val="nil"/>
          <w:left w:val="nil"/>
          <w:bottom w:val="nil"/>
          <w:right w:val="nil"/>
          <w:between w:val="nil"/>
        </w:pBdr>
        <w:spacing w:after="200"/>
      </w:pPr>
      <w:r>
        <w:t xml:space="preserve">All calculations must be done </w:t>
      </w:r>
      <w:r w:rsidR="00715542">
        <w:t>for a year period</w:t>
      </w:r>
      <w:r>
        <w:t xml:space="preserve"> even though the verification can be </w:t>
      </w:r>
      <w:r w:rsidR="0027232F">
        <w:t xml:space="preserve">done </w:t>
      </w:r>
      <w:r>
        <w:t>annua</w:t>
      </w:r>
      <w:r w:rsidR="00183198">
        <w:t>l</w:t>
      </w:r>
      <w:r>
        <w:t xml:space="preserve">ly or </w:t>
      </w:r>
      <w:r w:rsidR="00081596">
        <w:t>e</w:t>
      </w:r>
      <w:r>
        <w:t xml:space="preserve">very two </w:t>
      </w:r>
      <w:r w:rsidR="00081596">
        <w:t>y</w:t>
      </w:r>
      <w:r>
        <w:t>ears.</w:t>
      </w:r>
    </w:p>
    <w:p w14:paraId="499A6662" w14:textId="68B80ED3" w:rsidR="00D034C5" w:rsidRDefault="003B28FD" w:rsidP="00D034C5">
      <w:pPr>
        <w:pBdr>
          <w:top w:val="nil"/>
          <w:left w:val="nil"/>
          <w:bottom w:val="nil"/>
          <w:right w:val="nil"/>
          <w:between w:val="nil"/>
        </w:pBdr>
        <w:spacing w:after="200"/>
      </w:pPr>
      <w:r>
        <w:t>I</w:t>
      </w:r>
      <w:r w:rsidRPr="003B28FD">
        <w:t>t is mandatory to calculat</w:t>
      </w:r>
      <w:r>
        <w:t>e</w:t>
      </w:r>
      <w:r w:rsidRPr="003B28FD">
        <w:t xml:space="preserve"> the price per credit based on the </w:t>
      </w:r>
      <w:r w:rsidR="00A905D1">
        <w:t>Biodiversity C</w:t>
      </w:r>
      <w:r w:rsidR="00607926">
        <w:t>redit</w:t>
      </w:r>
      <w:r w:rsidRPr="003B28FD">
        <w:t xml:space="preserve"> </w:t>
      </w:r>
      <w:r w:rsidR="00A905D1">
        <w:t>S</w:t>
      </w:r>
      <w:r w:rsidRPr="003B28FD">
        <w:t xml:space="preserve">imulation </w:t>
      </w:r>
      <w:r w:rsidR="00A905D1">
        <w:t>T</w:t>
      </w:r>
      <w:r w:rsidRPr="003B28FD">
        <w:t>emplate.</w:t>
      </w:r>
      <w:r w:rsidR="009872E0">
        <w:t xml:space="preserve"> </w:t>
      </w:r>
      <w:r w:rsidR="009872E0" w:rsidRPr="009872E0">
        <w:t>Project proponents can include or exclude items from 1-10 lines based on project specifics</w:t>
      </w:r>
      <w:r w:rsidR="009872E0">
        <w:t xml:space="preserve"> (please see the cost template tab). </w:t>
      </w:r>
      <w:r w:rsidR="009872E0" w:rsidRPr="009872E0">
        <w:t xml:space="preserve">Lines between 25 to 28 must be maintained in the calculation </w:t>
      </w:r>
      <w:r w:rsidR="009872E0">
        <w:t>of</w:t>
      </w:r>
      <w:r w:rsidR="009872E0" w:rsidRPr="009872E0">
        <w:t xml:space="preserve"> project costs</w:t>
      </w:r>
      <w:r w:rsidR="009872E0">
        <w:t>.</w:t>
      </w:r>
    </w:p>
    <w:p w14:paraId="1C41BB0F" w14:textId="414ADF16" w:rsidR="00491774" w:rsidRPr="00491774" w:rsidRDefault="00491774" w:rsidP="00491774">
      <w:pPr>
        <w:pBdr>
          <w:top w:val="nil"/>
          <w:left w:val="nil"/>
          <w:bottom w:val="nil"/>
          <w:right w:val="nil"/>
          <w:between w:val="nil"/>
        </w:pBdr>
        <w:spacing w:after="200"/>
      </w:pPr>
      <w:r w:rsidRPr="00491774">
        <w:t>The final value of the credit</w:t>
      </w:r>
      <w:r>
        <w:t xml:space="preserve"> to be sold shall be</w:t>
      </w:r>
      <w:r w:rsidRPr="00491774">
        <w:t xml:space="preserve"> equal to the total price per credit calculated at the spreadsheet.</w:t>
      </w:r>
    </w:p>
    <w:p w14:paraId="5607B1DC" w14:textId="77777777" w:rsidR="00BD72E1" w:rsidRDefault="00BD72E1"/>
    <w:p w14:paraId="5607B1DD" w14:textId="27DCD1E6" w:rsidR="00BD72E1" w:rsidRDefault="00253FA4">
      <w:pPr>
        <w:pStyle w:val="Heading2"/>
        <w:numPr>
          <w:ilvl w:val="1"/>
          <w:numId w:val="44"/>
        </w:numPr>
      </w:pPr>
      <w:r>
        <w:t xml:space="preserve">     </w:t>
      </w:r>
      <w:bookmarkStart w:id="219" w:name="_Toc150440630"/>
      <w:r w:rsidR="00603C28">
        <w:t xml:space="preserve">BIODIVERSITY </w:t>
      </w:r>
      <w:r w:rsidR="00603C28" w:rsidRPr="00810606">
        <w:t>CREDIT</w:t>
      </w:r>
      <w:r w:rsidR="00603C28">
        <w:t xml:space="preserve"> </w:t>
      </w:r>
      <w:r>
        <w:t>ISSUANCE NAME TAGGING</w:t>
      </w:r>
      <w:bookmarkEnd w:id="219"/>
      <w:r>
        <w:t xml:space="preserve"> </w:t>
      </w:r>
    </w:p>
    <w:p w14:paraId="5607B1DE" w14:textId="77777777" w:rsidR="00BD72E1" w:rsidRDefault="00BD72E1"/>
    <w:p w14:paraId="5607B1DF" w14:textId="0D8B45F8" w:rsidR="00BD72E1" w:rsidRDefault="00253FA4">
      <w:r w:rsidRPr="00E42304">
        <w:rPr>
          <w:highlight w:val="yellow"/>
        </w:rPr>
        <w:t xml:space="preserve">Each </w:t>
      </w:r>
      <w:r w:rsidR="00603C28" w:rsidRPr="00E42304">
        <w:rPr>
          <w:highlight w:val="yellow"/>
        </w:rPr>
        <w:t xml:space="preserve">biodiversity </w:t>
      </w:r>
      <w:proofErr w:type="gramStart"/>
      <w:r w:rsidR="00603C28" w:rsidRPr="00E42304">
        <w:rPr>
          <w:highlight w:val="yellow"/>
        </w:rPr>
        <w:t>credits</w:t>
      </w:r>
      <w:r w:rsidR="00603C28" w:rsidRPr="00E42304" w:rsidDel="00810606">
        <w:rPr>
          <w:highlight w:val="yellow"/>
        </w:rPr>
        <w:t xml:space="preserve"> </w:t>
      </w:r>
      <w:r w:rsidRPr="00E42304">
        <w:rPr>
          <w:highlight w:val="yellow"/>
        </w:rPr>
        <w:t xml:space="preserve"> batch</w:t>
      </w:r>
      <w:proofErr w:type="gramEnd"/>
      <w:r w:rsidRPr="00E42304">
        <w:rPr>
          <w:highlight w:val="yellow"/>
        </w:rPr>
        <w:t xml:space="preserve">, as issued annually or biannually, will be tagged with the specific </w:t>
      </w:r>
      <w:r w:rsidRPr="00E42304">
        <w:rPr>
          <w:highlight w:val="yellow"/>
        </w:rPr>
        <w:lastRenderedPageBreak/>
        <w:t>USp name, and registered on the Regen Registry</w:t>
      </w:r>
      <w:r w:rsidR="00C86BF0">
        <w:rPr>
          <w:rStyle w:val="FootnoteReference"/>
          <w:highlight w:val="yellow"/>
        </w:rPr>
        <w:footnoteReference w:id="74"/>
      </w:r>
      <w:r>
        <w:t xml:space="preserve">. Project Proponents may choose any regional or commonly used name for the specific species, for example: jaguar </w:t>
      </w:r>
      <w:r w:rsidR="00B3005D">
        <w:t>credit</w:t>
      </w:r>
      <w:r>
        <w:t xml:space="preserve"> (in English), </w:t>
      </w:r>
      <w:r>
        <w:rPr>
          <w:u w:val="single"/>
        </w:rPr>
        <w:t>or</w:t>
      </w:r>
      <w:r>
        <w:t xml:space="preserve"> </w:t>
      </w:r>
      <w:r>
        <w:rPr>
          <w:i/>
        </w:rPr>
        <w:t>onça</w:t>
      </w:r>
      <w:r>
        <w:t>-</w:t>
      </w:r>
      <w:r>
        <w:rPr>
          <w:i/>
        </w:rPr>
        <w:t>pintada</w:t>
      </w:r>
      <w:r>
        <w:t xml:space="preserve"> </w:t>
      </w:r>
      <w:r w:rsidR="00B3005D">
        <w:t>credit</w:t>
      </w:r>
      <w:r>
        <w:t xml:space="preserve"> (in Portuguese). </w:t>
      </w:r>
    </w:p>
    <w:p w14:paraId="5607B1E0" w14:textId="77777777" w:rsidR="00BD72E1" w:rsidRDefault="00253FA4">
      <w:pPr>
        <w:rPr>
          <w:rFonts w:ascii="Caudex" w:eastAsia="Caudex" w:hAnsi="Caudex" w:cs="Caudex"/>
          <w:b/>
          <w:sz w:val="32"/>
          <w:szCs w:val="32"/>
        </w:rPr>
      </w:pPr>
      <w:r>
        <w:br w:type="page"/>
      </w:r>
    </w:p>
    <w:p w14:paraId="5607B1E1" w14:textId="77777777" w:rsidR="00BD72E1" w:rsidRDefault="00253FA4" w:rsidP="00B14BBB">
      <w:pPr>
        <w:pStyle w:val="Heading1"/>
        <w:numPr>
          <w:ilvl w:val="0"/>
          <w:numId w:val="44"/>
        </w:numPr>
        <w:jc w:val="left"/>
      </w:pPr>
      <w:bookmarkStart w:id="221" w:name="_Toc150440631"/>
      <w:r>
        <w:lastRenderedPageBreak/>
        <w:t>VALIDATION AND VERIFICATION</w:t>
      </w:r>
      <w:bookmarkEnd w:id="221"/>
    </w:p>
    <w:p w14:paraId="5607B1E2" w14:textId="77777777" w:rsidR="00BD72E1" w:rsidRDefault="00BD72E1"/>
    <w:p w14:paraId="5607B1E3" w14:textId="726C9A1F" w:rsidR="00BD72E1" w:rsidRDefault="00253FA4">
      <w:r>
        <w:t>This chapter presents the general guidelines for the validation and verification process</w:t>
      </w:r>
      <w:r w:rsidR="005E39C8" w:rsidRPr="005E39C8">
        <w:t xml:space="preserve"> for the Biodiversity Stewardship Credits Methodology</w:t>
      </w:r>
      <w:r>
        <w:t xml:space="preserve">. </w:t>
      </w:r>
      <w:r w:rsidR="00FB4D33" w:rsidRPr="000A306B">
        <w:t>For more information on the rules and requirements for project verification within the Regen Registry, please refer to Chapter 9 of the Regen Registry Program Guide</w:t>
      </w:r>
      <w:r w:rsidR="00FB4D33" w:rsidRPr="000A306B">
        <w:rPr>
          <w:vertAlign w:val="superscript"/>
        </w:rPr>
        <w:footnoteReference w:id="75"/>
      </w:r>
      <w:r w:rsidR="00FB4D33" w:rsidRPr="000A306B">
        <w:t>.</w:t>
      </w:r>
    </w:p>
    <w:p w14:paraId="5607B1E4" w14:textId="77777777" w:rsidR="00BD72E1" w:rsidRDefault="00BD72E1"/>
    <w:p w14:paraId="5607B1E5" w14:textId="77777777" w:rsidR="00BD72E1" w:rsidRDefault="00253FA4">
      <w:r>
        <w:t xml:space="preserve">The application of this Methodology requires that independent Verifiers determine conformance with the Methodology at two stages: validation and verification. </w:t>
      </w:r>
    </w:p>
    <w:p w14:paraId="5607B1E6" w14:textId="77777777" w:rsidR="00BD72E1" w:rsidRDefault="00BD72E1"/>
    <w:p w14:paraId="5607B1E7" w14:textId="77777777" w:rsidR="00BD72E1" w:rsidRDefault="00000000">
      <w:sdt>
        <w:sdtPr>
          <w:tag w:val="goog_rdk_86"/>
          <w:id w:val="-1119761118"/>
        </w:sdtPr>
        <w:sdtContent/>
      </w:sdt>
      <w:r w:rsidR="00253FA4">
        <w:t xml:space="preserve">• Validation is understood as the systematic, independent, and documented process for the evaluation of the Project Plan against the criteria of the Methodology, happening once in the beginning of the project. </w:t>
      </w:r>
    </w:p>
    <w:p w14:paraId="5607B1E8" w14:textId="77777777" w:rsidR="00BD72E1" w:rsidRDefault="00BD72E1"/>
    <w:p w14:paraId="5607B1E9" w14:textId="77777777" w:rsidR="00BD72E1" w:rsidRDefault="00253FA4">
      <w:r>
        <w:t xml:space="preserve">• Verification is understood as the systematic, independent, and documented process for the evaluation of the Monitoring Report of the Project Activities and the observance of the validated Project Plan and Monitoring Plan against the criteria of the Methodology. </w:t>
      </w:r>
    </w:p>
    <w:p w14:paraId="5607B1EA" w14:textId="77777777" w:rsidR="00BD72E1" w:rsidRDefault="00BD72E1"/>
    <w:p w14:paraId="5607B1EB" w14:textId="77777777" w:rsidR="00BD72E1" w:rsidRDefault="00253FA4">
      <w:r>
        <w:t>Verification must be performed at least every two years.</w:t>
      </w:r>
    </w:p>
    <w:p w14:paraId="5607B1EC" w14:textId="77777777" w:rsidR="00BD72E1" w:rsidRDefault="00BD72E1"/>
    <w:p w14:paraId="4B7A0085" w14:textId="0504F439" w:rsidR="004C4F2F" w:rsidRDefault="00253FA4">
      <w:r>
        <w:t xml:space="preserve">Both validation and verification may be jointly assessed in the first annual or biannual audit, as chosen by the Project Proponent. </w:t>
      </w:r>
    </w:p>
    <w:p w14:paraId="252DB89B" w14:textId="5360C2F7" w:rsidR="006708BA" w:rsidRDefault="00D37768" w:rsidP="005D6B9D">
      <w:pPr>
        <w:pStyle w:val="Heading2"/>
        <w:numPr>
          <w:ilvl w:val="1"/>
          <w:numId w:val="44"/>
        </w:numPr>
      </w:pPr>
      <w:bookmarkStart w:id="222" w:name="_Toc150440632"/>
      <w:r w:rsidRPr="00D37768">
        <w:t>ROTATION OF VALIDATION/VERIFICATION ENTITIES</w:t>
      </w:r>
    </w:p>
    <w:p w14:paraId="4471A72A" w14:textId="77777777" w:rsidR="008A51D9" w:rsidRDefault="008A51D9" w:rsidP="008A51D9">
      <w:pPr>
        <w:rPr>
          <w:color w:val="000000" w:themeColor="text1"/>
        </w:rPr>
      </w:pPr>
    </w:p>
    <w:p w14:paraId="3655FA20" w14:textId="5E3C2559" w:rsidR="008A51D9" w:rsidRDefault="008A51D9" w:rsidP="008A51D9">
      <w:pPr>
        <w:rPr>
          <w:color w:val="000000" w:themeColor="text1"/>
        </w:rPr>
      </w:pPr>
      <w:r w:rsidRPr="003D4F2C">
        <w:rPr>
          <w:color w:val="000000" w:themeColor="text1"/>
        </w:rPr>
        <w:t>The initial validation and the first verification of a project can be carried out by the same validation/verification entity. However, subsequent verifications must be conducted by different validation/verification entities. Thus, the same verifier cannot be repeated in two consecutive Monitoring Reports.</w:t>
      </w:r>
    </w:p>
    <w:p w14:paraId="73E910F8" w14:textId="77777777" w:rsidR="008A51D9" w:rsidRPr="003D4F2C" w:rsidRDefault="008A51D9" w:rsidP="008A51D9">
      <w:pPr>
        <w:rPr>
          <w:color w:val="000000" w:themeColor="text1"/>
        </w:rPr>
      </w:pPr>
    </w:p>
    <w:p w14:paraId="7B9EAE44" w14:textId="1B697F56" w:rsidR="00D37768" w:rsidRPr="003D4F2C" w:rsidRDefault="008A51D9" w:rsidP="008A51D9">
      <w:pPr>
        <w:rPr>
          <w:color w:val="000000" w:themeColor="text1"/>
        </w:rPr>
      </w:pPr>
      <w:r w:rsidRPr="003D4F2C">
        <w:rPr>
          <w:color w:val="000000" w:themeColor="text1"/>
        </w:rPr>
        <w:t>A validation/verification entity should not perform verifications for more than three consecutive years in the generation of biodiversity credits for a project.</w:t>
      </w:r>
    </w:p>
    <w:p w14:paraId="13F854A9" w14:textId="77777777" w:rsidR="008A51D9" w:rsidRDefault="008A51D9" w:rsidP="003D4F2C"/>
    <w:p w14:paraId="27E5BEAC" w14:textId="49643AB9" w:rsidR="004C4F2F" w:rsidRDefault="004C4F2F" w:rsidP="005D6B9D">
      <w:pPr>
        <w:pStyle w:val="Heading2"/>
        <w:numPr>
          <w:ilvl w:val="1"/>
          <w:numId w:val="44"/>
        </w:numPr>
      </w:pPr>
      <w:r w:rsidRPr="004C4F2F">
        <w:t>VERIFIER CREDENTIALS</w:t>
      </w:r>
      <w:bookmarkEnd w:id="222"/>
    </w:p>
    <w:p w14:paraId="47CE4DDC" w14:textId="77777777" w:rsidR="00232981" w:rsidRDefault="00232981" w:rsidP="00232981">
      <w:pPr>
        <w:pStyle w:val="ListParagraph"/>
        <w:ind w:left="720" w:firstLine="0"/>
        <w:rPr>
          <w:b/>
          <w:bCs/>
        </w:rPr>
      </w:pPr>
    </w:p>
    <w:p w14:paraId="0F9FA4B8" w14:textId="61105E10" w:rsidR="005D6B9D" w:rsidRDefault="00DC7E63" w:rsidP="00DC7E63">
      <w:r w:rsidRPr="003D4F2C">
        <w:t xml:space="preserve">Verifiers </w:t>
      </w:r>
      <w:r w:rsidR="009C3B9F">
        <w:t>shall</w:t>
      </w:r>
      <w:r w:rsidR="009C3B9F" w:rsidRPr="003D4F2C">
        <w:t xml:space="preserve"> </w:t>
      </w:r>
      <w:r w:rsidRPr="003D4F2C">
        <w:t>be any</w:t>
      </w:r>
      <w:r w:rsidR="00CE133C" w:rsidRPr="003D4F2C">
        <w:t xml:space="preserve"> impartial</w:t>
      </w:r>
      <w:r w:rsidR="009E1B19" w:rsidRPr="003D4F2C">
        <w:t>, lawful, and competent</w:t>
      </w:r>
      <w:r w:rsidRPr="003D4F2C">
        <w:t xml:space="preserve"> entity with a proven background o</w:t>
      </w:r>
      <w:r w:rsidR="001925E1" w:rsidRPr="003D4F2C">
        <w:t>n</w:t>
      </w:r>
      <w:r w:rsidRPr="003D4F2C">
        <w:t xml:space="preserve"> </w:t>
      </w:r>
      <w:r w:rsidR="0072368A" w:rsidRPr="003D4F2C">
        <w:t>socio</w:t>
      </w:r>
      <w:r w:rsidRPr="003D4F2C">
        <w:t>environmental audi</w:t>
      </w:r>
      <w:r w:rsidR="004D482E" w:rsidRPr="003D4F2C">
        <w:t>t</w:t>
      </w:r>
      <w:r w:rsidR="009212D3" w:rsidRPr="003D4F2C">
        <w:t xml:space="preserve">. </w:t>
      </w:r>
      <w:r w:rsidR="001E2519" w:rsidRPr="003D4F2C">
        <w:rPr>
          <w:highlight w:val="yellow"/>
        </w:rPr>
        <w:t>Verifier</w:t>
      </w:r>
      <w:r w:rsidR="0072368A" w:rsidRPr="003D4F2C">
        <w:rPr>
          <w:highlight w:val="yellow"/>
        </w:rPr>
        <w:t xml:space="preserve"> application will be revised and approved by the Regen Registry</w:t>
      </w:r>
      <w:r w:rsidR="009212D3" w:rsidRPr="003D4F2C">
        <w:rPr>
          <w:highlight w:val="yellow"/>
        </w:rPr>
        <w:t xml:space="preserve"> </w:t>
      </w:r>
      <w:r w:rsidR="001070FE" w:rsidRPr="003D4F2C">
        <w:rPr>
          <w:highlight w:val="yellow"/>
        </w:rPr>
        <w:t xml:space="preserve">and shall be featured </w:t>
      </w:r>
      <w:r w:rsidR="001E2519" w:rsidRPr="003D4F2C">
        <w:rPr>
          <w:highlight w:val="yellow"/>
        </w:rPr>
        <w:t xml:space="preserve">and listed </w:t>
      </w:r>
      <w:r w:rsidR="001070FE" w:rsidRPr="003D4F2C">
        <w:rPr>
          <w:highlight w:val="yellow"/>
        </w:rPr>
        <w:t>in this Methodology´s official page of the Regen Registry</w:t>
      </w:r>
      <w:r w:rsidR="003508B4">
        <w:rPr>
          <w:rStyle w:val="FootnoteReference"/>
          <w:highlight w:val="yellow"/>
        </w:rPr>
        <w:footnoteReference w:id="76"/>
      </w:r>
      <w:r w:rsidR="001070FE" w:rsidRPr="003D4F2C">
        <w:rPr>
          <w:highlight w:val="yellow"/>
        </w:rPr>
        <w:t>.</w:t>
      </w:r>
    </w:p>
    <w:p w14:paraId="56239E73" w14:textId="77777777" w:rsidR="00B97E57" w:rsidRDefault="00B97E57" w:rsidP="00DC7E63"/>
    <w:p w14:paraId="11089499" w14:textId="1B9FC11D" w:rsidR="00B97E57" w:rsidRDefault="00B97E57" w:rsidP="00425D08">
      <w:pPr>
        <w:pStyle w:val="Heading2"/>
        <w:numPr>
          <w:ilvl w:val="1"/>
          <w:numId w:val="44"/>
        </w:numPr>
      </w:pPr>
      <w:bookmarkStart w:id="224" w:name="_Toc150440633"/>
      <w:r>
        <w:t>VERIFIER RESPONSIBILITIES</w:t>
      </w:r>
      <w:bookmarkEnd w:id="224"/>
      <w:r>
        <w:t xml:space="preserve"> </w:t>
      </w:r>
    </w:p>
    <w:p w14:paraId="4226B26E" w14:textId="77777777" w:rsidR="00425D08" w:rsidRDefault="00425D08" w:rsidP="00E5385C"/>
    <w:p w14:paraId="77B703E3" w14:textId="0473340F" w:rsidR="00425D08" w:rsidRPr="00425D08" w:rsidRDefault="00425D08" w:rsidP="00425D08">
      <w:pPr>
        <w:widowControl/>
        <w:spacing w:after="160" w:line="259" w:lineRule="auto"/>
      </w:pPr>
      <w:r w:rsidRPr="00425D08">
        <w:lastRenderedPageBreak/>
        <w:t xml:space="preserve">The main objective of the </w:t>
      </w:r>
      <w:r w:rsidR="00FB7949">
        <w:t>V</w:t>
      </w:r>
      <w:r w:rsidRPr="00425D08">
        <w:t xml:space="preserve">erifiers is to </w:t>
      </w:r>
      <w:r w:rsidR="00FF7696">
        <w:t>execute</w:t>
      </w:r>
      <w:r w:rsidRPr="00425D08">
        <w:t xml:space="preserve"> </w:t>
      </w:r>
      <w:r w:rsidR="00C410C2">
        <w:t>impartial</w:t>
      </w:r>
      <w:r w:rsidRPr="00425D08">
        <w:t xml:space="preserve">, objective, and documented </w:t>
      </w:r>
      <w:r w:rsidR="00FF7696">
        <w:t>audits of the Project Activities</w:t>
      </w:r>
      <w:r w:rsidRPr="00425D08">
        <w:t>, and to validate</w:t>
      </w:r>
      <w:r w:rsidR="0040646E">
        <w:t xml:space="preserve"> and verify</w:t>
      </w:r>
      <w:r w:rsidRPr="00425D08">
        <w:t xml:space="preserve"> whether the </w:t>
      </w:r>
      <w:r w:rsidR="0040646E">
        <w:t>requirements of this Methodology</w:t>
      </w:r>
      <w:r w:rsidRPr="00425D08">
        <w:t xml:space="preserve"> are being achieved</w:t>
      </w:r>
      <w:r w:rsidR="0040646E">
        <w:t>. Therefore,</w:t>
      </w:r>
      <w:r w:rsidRPr="00425D08">
        <w:t xml:space="preserve"> </w:t>
      </w:r>
      <w:r w:rsidR="0040646E">
        <w:t>the Verifier</w:t>
      </w:r>
      <w:r w:rsidRPr="00425D08">
        <w:t xml:space="preserve"> </w:t>
      </w:r>
      <w:r w:rsidR="0040646E">
        <w:t>must perform the follow activities</w:t>
      </w:r>
      <w:r w:rsidRPr="00425D08">
        <w:t xml:space="preserve">: </w:t>
      </w:r>
    </w:p>
    <w:p w14:paraId="431D25C8" w14:textId="455534F6" w:rsidR="00425D08" w:rsidRPr="00425D08" w:rsidRDefault="00425D08" w:rsidP="00425D08">
      <w:pPr>
        <w:widowControl/>
        <w:spacing w:after="160" w:line="259" w:lineRule="auto"/>
      </w:pPr>
      <w:r w:rsidRPr="001540AA">
        <w:rPr>
          <w:b/>
          <w:bCs/>
        </w:rPr>
        <w:t>a)</w:t>
      </w:r>
      <w:r w:rsidRPr="00425D08">
        <w:t xml:space="preserve"> </w:t>
      </w:r>
      <w:r w:rsidR="00BC1017" w:rsidRPr="00BC1017">
        <w:rPr>
          <w:b/>
          <w:bCs/>
          <w:u w:val="single"/>
        </w:rPr>
        <w:t>Documental Audit</w:t>
      </w:r>
      <w:r w:rsidR="00BC1017">
        <w:t xml:space="preserve">: </w:t>
      </w:r>
      <w:r w:rsidR="008A6F53">
        <w:t>Analyze</w:t>
      </w:r>
      <w:r w:rsidRPr="00425D08">
        <w:t xml:space="preserve"> the </w:t>
      </w:r>
      <w:r w:rsidR="00F0418D">
        <w:t>Project Plan</w:t>
      </w:r>
      <w:r w:rsidR="00F15E7F">
        <w:t xml:space="preserve">, Monitoring </w:t>
      </w:r>
      <w:r w:rsidR="00AA322B">
        <w:t>Plan,</w:t>
      </w:r>
      <w:r w:rsidR="00F15E7F">
        <w:t xml:space="preserve"> and the Monitoring Report</w:t>
      </w:r>
      <w:r w:rsidR="000F1E3C">
        <w:t xml:space="preserve"> and all its attached accessory evidence</w:t>
      </w:r>
      <w:r w:rsidR="00BC1017">
        <w:t xml:space="preserve">, </w:t>
      </w:r>
      <w:r w:rsidR="008A6F53">
        <w:t xml:space="preserve">evaluating </w:t>
      </w:r>
      <w:r w:rsidR="00BC1017" w:rsidRPr="00425D08">
        <w:t xml:space="preserve">whether the </w:t>
      </w:r>
      <w:r w:rsidR="00BC1017">
        <w:t>requirements of this Methodology</w:t>
      </w:r>
      <w:r w:rsidR="00BC1017" w:rsidRPr="00425D08">
        <w:t xml:space="preserve"> are being achieved</w:t>
      </w:r>
      <w:r w:rsidR="00F27F9D">
        <w:t>.</w:t>
      </w:r>
    </w:p>
    <w:p w14:paraId="503F4F7C" w14:textId="0B06A07B" w:rsidR="00425D08" w:rsidRPr="00425D08" w:rsidRDefault="00425D08" w:rsidP="00425D08">
      <w:pPr>
        <w:widowControl/>
        <w:spacing w:after="160" w:line="259" w:lineRule="auto"/>
      </w:pPr>
      <w:r w:rsidRPr="000A306B">
        <w:rPr>
          <w:b/>
          <w:bCs/>
        </w:rPr>
        <w:t>b)</w:t>
      </w:r>
      <w:r w:rsidRPr="000A306B">
        <w:t xml:space="preserve"> </w:t>
      </w:r>
      <w:r w:rsidR="00321217" w:rsidRPr="000A306B">
        <w:rPr>
          <w:b/>
          <w:bCs/>
          <w:u w:val="single"/>
        </w:rPr>
        <w:t>Field Audit</w:t>
      </w:r>
      <w:r w:rsidR="00321217" w:rsidRPr="000A306B">
        <w:t>: The</w:t>
      </w:r>
      <w:r w:rsidRPr="000A306B">
        <w:t xml:space="preserve"> </w:t>
      </w:r>
      <w:r w:rsidR="00321217" w:rsidRPr="000A306B">
        <w:t>V</w:t>
      </w:r>
      <w:r w:rsidRPr="000A306B">
        <w:t>erifier is responsible for</w:t>
      </w:r>
      <w:r w:rsidR="00956B14" w:rsidRPr="000A306B">
        <w:t xml:space="preserve"> obtaining through </w:t>
      </w:r>
      <w:r w:rsidR="00F82A94" w:rsidRPr="000A306B">
        <w:t xml:space="preserve">data </w:t>
      </w:r>
      <w:r w:rsidR="002F3321" w:rsidRPr="000A306B">
        <w:t xml:space="preserve">analysis </w:t>
      </w:r>
      <w:r w:rsidRPr="000A306B">
        <w:t xml:space="preserve">the necessary </w:t>
      </w:r>
      <w:r w:rsidR="00F82A94" w:rsidRPr="000A306B">
        <w:t>evidence</w:t>
      </w:r>
      <w:r w:rsidRPr="000A306B">
        <w:t xml:space="preserve"> to assess whether </w:t>
      </w:r>
      <w:r w:rsidR="00AA322B" w:rsidRPr="000A306B">
        <w:t>Project Activities are being executed and in compliance with the requirements</w:t>
      </w:r>
      <w:r w:rsidRPr="000A306B">
        <w:t xml:space="preserve"> </w:t>
      </w:r>
      <w:r w:rsidR="00D635A9" w:rsidRPr="000A306B">
        <w:t>of this Methodology.</w:t>
      </w:r>
      <w:r w:rsidRPr="000A306B">
        <w:t xml:space="preserve"> </w:t>
      </w:r>
      <w:r w:rsidR="002F3321" w:rsidRPr="000A306B">
        <w:t>If</w:t>
      </w:r>
      <w:r w:rsidR="002F3321">
        <w:t xml:space="preserve"> necessary, the auditor may ask for a field visit</w:t>
      </w:r>
      <w:r w:rsidR="00A3371A">
        <w:t>.</w:t>
      </w:r>
    </w:p>
    <w:p w14:paraId="45BF7ABB" w14:textId="01BC0552" w:rsidR="00425D08" w:rsidRPr="001070FE" w:rsidRDefault="00425D08" w:rsidP="007403C8">
      <w:pPr>
        <w:widowControl/>
        <w:spacing w:after="160" w:line="259" w:lineRule="auto"/>
      </w:pPr>
      <w:r w:rsidRPr="001540AA">
        <w:rPr>
          <w:b/>
          <w:bCs/>
        </w:rPr>
        <w:t>c)</w:t>
      </w:r>
      <w:r w:rsidRPr="00425D08">
        <w:t xml:space="preserve"> </w:t>
      </w:r>
      <w:r w:rsidR="000F466F">
        <w:rPr>
          <w:b/>
          <w:bCs/>
          <w:u w:val="single"/>
        </w:rPr>
        <w:t xml:space="preserve">Final </w:t>
      </w:r>
      <w:r w:rsidR="001540AA" w:rsidRPr="001540AA">
        <w:rPr>
          <w:b/>
          <w:bCs/>
          <w:u w:val="single"/>
        </w:rPr>
        <w:t>Audit Report</w:t>
      </w:r>
      <w:r w:rsidR="001540AA">
        <w:t xml:space="preserve">: </w:t>
      </w:r>
      <w:r w:rsidR="000F466F">
        <w:t>Development</w:t>
      </w:r>
      <w:r w:rsidR="00D635A9">
        <w:t xml:space="preserve"> of audit report informing the compliance</w:t>
      </w:r>
      <w:r w:rsidR="006F7B41">
        <w:t xml:space="preserve"> of the Project</w:t>
      </w:r>
      <w:r w:rsidR="00D635A9">
        <w:t xml:space="preserve"> with the requirements of the Methodology</w:t>
      </w:r>
      <w:r w:rsidR="006F7B41">
        <w:t xml:space="preserve"> and </w:t>
      </w:r>
      <w:r w:rsidR="009C3B9F">
        <w:t xml:space="preserve">communicating to the </w:t>
      </w:r>
      <w:r w:rsidR="009C3B9F" w:rsidRPr="000A306B">
        <w:t xml:space="preserve">Regen Registry an authorization for </w:t>
      </w:r>
      <w:r w:rsidRPr="000A306B">
        <w:t xml:space="preserve">the </w:t>
      </w:r>
      <w:r w:rsidR="002C1048" w:rsidRPr="000A306B">
        <w:t xml:space="preserve">issuance </w:t>
      </w:r>
      <w:r w:rsidRPr="000A306B">
        <w:t xml:space="preserve">of </w:t>
      </w:r>
      <w:r w:rsidR="006F7B41" w:rsidRPr="000A306B">
        <w:t xml:space="preserve">the biodiversity stewardship </w:t>
      </w:r>
      <w:r w:rsidR="00B3005D" w:rsidRPr="000A306B">
        <w:t>credit</w:t>
      </w:r>
      <w:r w:rsidR="006F7B41" w:rsidRPr="000A306B">
        <w:t>s</w:t>
      </w:r>
      <w:r w:rsidRPr="000A306B">
        <w:t>, once</w:t>
      </w:r>
      <w:r w:rsidRPr="00425D08">
        <w:t xml:space="preserve"> the </w:t>
      </w:r>
      <w:r w:rsidR="002C1048">
        <w:t>audit had been</w:t>
      </w:r>
      <w:r w:rsidRPr="00425D08">
        <w:t xml:space="preserve"> carried out. </w:t>
      </w:r>
    </w:p>
    <w:p w14:paraId="5607B1EE" w14:textId="77777777" w:rsidR="00BD72E1" w:rsidRDefault="00253FA4">
      <w:pPr>
        <w:rPr>
          <w:color w:val="000000"/>
        </w:rPr>
      </w:pPr>
      <w:r>
        <w:t xml:space="preserve"> </w:t>
      </w:r>
    </w:p>
    <w:p w14:paraId="5607B1EF" w14:textId="77777777" w:rsidR="00BD72E1" w:rsidRDefault="00253FA4">
      <w:pPr>
        <w:pStyle w:val="Heading2"/>
        <w:numPr>
          <w:ilvl w:val="1"/>
          <w:numId w:val="44"/>
        </w:numPr>
      </w:pPr>
      <w:bookmarkStart w:id="225" w:name="_Toc150440634"/>
      <w:r>
        <w:t>DATA SUBMISSION PROCESS</w:t>
      </w:r>
      <w:bookmarkEnd w:id="225"/>
    </w:p>
    <w:p w14:paraId="5607B1F0" w14:textId="77777777" w:rsidR="00BD72E1" w:rsidRDefault="00BD72E1"/>
    <w:p w14:paraId="5607B1F1" w14:textId="4A7E7D5A" w:rsidR="00BD72E1" w:rsidRDefault="00253FA4">
      <w:r>
        <w:t>Data collection, for both validation and verification, i</w:t>
      </w:r>
      <w:r w:rsidR="00A81A5B">
        <w:t xml:space="preserve">s </w:t>
      </w:r>
      <w:r>
        <w:t>stored by the Regen Registry.</w:t>
      </w:r>
    </w:p>
    <w:p w14:paraId="5607B1F2" w14:textId="77777777" w:rsidR="00BD72E1" w:rsidRDefault="00BD72E1"/>
    <w:p w14:paraId="5607B1F3" w14:textId="7209B468" w:rsidR="00BD72E1" w:rsidRPr="00434C6B" w:rsidRDefault="00253FA4">
      <w:pPr>
        <w:widowControl/>
        <w:numPr>
          <w:ilvl w:val="1"/>
          <w:numId w:val="47"/>
        </w:numPr>
        <w:ind w:left="1134" w:hanging="567"/>
        <w:rPr>
          <w:color w:val="000000"/>
        </w:rPr>
      </w:pPr>
      <w:r w:rsidRPr="00434C6B">
        <w:rPr>
          <w:color w:val="000000"/>
        </w:rPr>
        <w:t>Data may be collected using any qualified procedure specified in Methodology</w:t>
      </w:r>
      <w:r w:rsidR="00A970B3">
        <w:rPr>
          <w:color w:val="000000"/>
        </w:rPr>
        <w:t xml:space="preserve"> and</w:t>
      </w:r>
      <w:r w:rsidRPr="00434C6B">
        <w:rPr>
          <w:color w:val="000000"/>
        </w:rPr>
        <w:t xml:space="preserve"> includ</w:t>
      </w:r>
      <w:r w:rsidR="00A970B3">
        <w:rPr>
          <w:color w:val="000000"/>
        </w:rPr>
        <w:t>ed</w:t>
      </w:r>
      <w:r w:rsidRPr="00434C6B">
        <w:rPr>
          <w:color w:val="000000"/>
        </w:rPr>
        <w:t xml:space="preserve"> </w:t>
      </w:r>
      <w:r w:rsidR="00916B9F" w:rsidRPr="00916B9F">
        <w:rPr>
          <w:color w:val="000000"/>
        </w:rPr>
        <w:t>in the monitoring reports as supplementary material. This data must be duly digitized and georeferenced, and can be made available by</w:t>
      </w:r>
      <w:r w:rsidR="00A93CAB">
        <w:rPr>
          <w:color w:val="000000"/>
        </w:rPr>
        <w:t xml:space="preserve"> digital formats </w:t>
      </w:r>
      <w:proofErr w:type="gramStart"/>
      <w:r w:rsidR="00A93CAB">
        <w:rPr>
          <w:color w:val="000000"/>
        </w:rPr>
        <w:t xml:space="preserve">as </w:t>
      </w:r>
      <w:r w:rsidR="00916B9F" w:rsidRPr="00916B9F">
        <w:rPr>
          <w:color w:val="000000"/>
        </w:rPr>
        <w:t xml:space="preserve"> </w:t>
      </w:r>
      <w:r w:rsidRPr="00434C6B">
        <w:rPr>
          <w:color w:val="000000"/>
        </w:rPr>
        <w:t>web</w:t>
      </w:r>
      <w:proofErr w:type="gramEnd"/>
      <w:r w:rsidRPr="00434C6B">
        <w:rPr>
          <w:color w:val="000000"/>
        </w:rPr>
        <w:t>/mobile apps, or directly via autonomous Internet of Things (“</w:t>
      </w:r>
      <w:r w:rsidRPr="00434C6B">
        <w:rPr>
          <w:b/>
          <w:color w:val="000000"/>
          <w:u w:val="single"/>
        </w:rPr>
        <w:t>IoT</w:t>
      </w:r>
      <w:r w:rsidRPr="00434C6B">
        <w:rPr>
          <w:color w:val="000000"/>
        </w:rPr>
        <w:t>”) devices.</w:t>
      </w:r>
    </w:p>
    <w:p w14:paraId="5607B1F4" w14:textId="77777777" w:rsidR="00BD72E1" w:rsidRPr="005F6B93" w:rsidRDefault="00000000">
      <w:pPr>
        <w:widowControl/>
        <w:numPr>
          <w:ilvl w:val="1"/>
          <w:numId w:val="47"/>
        </w:numPr>
        <w:ind w:left="1134" w:hanging="567"/>
        <w:rPr>
          <w:color w:val="000000"/>
        </w:rPr>
      </w:pPr>
      <w:sdt>
        <w:sdtPr>
          <w:tag w:val="goog_rdk_89"/>
          <w:id w:val="240531219"/>
        </w:sdtPr>
        <w:sdtContent/>
      </w:sdt>
      <w:sdt>
        <w:sdtPr>
          <w:tag w:val="goog_rdk_90"/>
          <w:id w:val="631067664"/>
        </w:sdtPr>
        <w:sdtContent/>
      </w:sdt>
      <w:r w:rsidR="00253FA4" w:rsidRPr="005F6B93">
        <w:rPr>
          <w:color w:val="000000"/>
        </w:rPr>
        <w:t>Data will not be considered as submitted until it has been received electronically by the Regen Registry.</w:t>
      </w:r>
    </w:p>
    <w:p w14:paraId="17BB1FB3" w14:textId="0C495E39" w:rsidR="00517E66" w:rsidRPr="005F6B93" w:rsidRDefault="00F016C9">
      <w:pPr>
        <w:widowControl/>
        <w:numPr>
          <w:ilvl w:val="1"/>
          <w:numId w:val="47"/>
        </w:numPr>
        <w:ind w:left="1134" w:hanging="567"/>
        <w:rPr>
          <w:color w:val="000000"/>
        </w:rPr>
      </w:pPr>
      <w:r w:rsidRPr="00F016C9">
        <w:rPr>
          <w:color w:val="000000"/>
        </w:rPr>
        <w:t>The validation/verification entity must securely store and make accessible all documentation and records for a minimum of two years after the completion of the entire project crediting period, even if they do not perform verification for the entire project crediting period.</w:t>
      </w:r>
    </w:p>
    <w:p w14:paraId="5607B1F5" w14:textId="77777777" w:rsidR="00BD72E1" w:rsidRDefault="00BD72E1"/>
    <w:p w14:paraId="5607B1F6" w14:textId="77777777" w:rsidR="00BD72E1" w:rsidRDefault="00253FA4">
      <w:pPr>
        <w:pStyle w:val="Heading2"/>
        <w:numPr>
          <w:ilvl w:val="1"/>
          <w:numId w:val="44"/>
        </w:numPr>
      </w:pPr>
      <w:bookmarkStart w:id="226" w:name="_Toc150440635"/>
      <w:r>
        <w:t>VALIDATION OF PROJECT PLAN</w:t>
      </w:r>
      <w:bookmarkEnd w:id="226"/>
    </w:p>
    <w:p w14:paraId="5607B1F7" w14:textId="77777777" w:rsidR="00BD72E1" w:rsidRDefault="00BD72E1"/>
    <w:p w14:paraId="5607B1F8" w14:textId="52DA776B" w:rsidR="00BD72E1" w:rsidRDefault="00253FA4">
      <w:r w:rsidRPr="00AC4FBA">
        <w:rPr>
          <w:highlight w:val="yellow"/>
        </w:rPr>
        <w:t>The Verifier will address and analyze the Project Plan as per the submission to the Regen Registry</w:t>
      </w:r>
      <w:r w:rsidR="00DA4CDF">
        <w:rPr>
          <w:rStyle w:val="FootnoteReference"/>
          <w:highlight w:val="yellow"/>
        </w:rPr>
        <w:footnoteReference w:id="77"/>
      </w:r>
      <w:r w:rsidRPr="00AC4FBA">
        <w:rPr>
          <w:highlight w:val="yellow"/>
        </w:rPr>
        <w:t>.</w:t>
      </w:r>
    </w:p>
    <w:p w14:paraId="5607B1FA" w14:textId="77777777" w:rsidR="00BD72E1" w:rsidRDefault="00BD72E1">
      <w:pPr>
        <w:widowControl/>
        <w:jc w:val="left"/>
      </w:pPr>
    </w:p>
    <w:p w14:paraId="5607B1FB" w14:textId="77777777" w:rsidR="00BD72E1" w:rsidRDefault="00253FA4">
      <w:pPr>
        <w:pStyle w:val="Heading2"/>
        <w:numPr>
          <w:ilvl w:val="1"/>
          <w:numId w:val="44"/>
        </w:numPr>
      </w:pPr>
      <w:bookmarkStart w:id="227" w:name="_Toc150440636"/>
      <w:r>
        <w:t>VERIFICATION OF MONITORING REPORT</w:t>
      </w:r>
      <w:bookmarkEnd w:id="227"/>
    </w:p>
    <w:p w14:paraId="5607B1FC" w14:textId="77777777" w:rsidR="00BD72E1" w:rsidRDefault="00BD72E1"/>
    <w:p w14:paraId="5607B1FD" w14:textId="0D5E3032" w:rsidR="00BD72E1" w:rsidRDefault="00253FA4">
      <w:r w:rsidRPr="00AC4FBA">
        <w:rPr>
          <w:highlight w:val="yellow"/>
        </w:rPr>
        <w:t xml:space="preserve">After each Monitoring Period, a Monitoring Report must be submitted to the Verifier </w:t>
      </w:r>
      <w:sdt>
        <w:sdtPr>
          <w:rPr>
            <w:highlight w:val="yellow"/>
          </w:rPr>
          <w:tag w:val="goog_rdk_91"/>
          <w:id w:val="-1185895980"/>
        </w:sdtPr>
        <w:sdtContent/>
      </w:sdt>
      <w:sdt>
        <w:sdtPr>
          <w:rPr>
            <w:highlight w:val="yellow"/>
          </w:rPr>
          <w:tag w:val="goog_rdk_92"/>
          <w:id w:val="-1978683687"/>
        </w:sdtPr>
        <w:sdtContent/>
      </w:sdt>
      <w:r w:rsidRPr="00AC4FBA">
        <w:rPr>
          <w:highlight w:val="yellow"/>
        </w:rPr>
        <w:t>through the Regen Registry</w:t>
      </w:r>
      <w:r w:rsidR="00DA4CDF">
        <w:rPr>
          <w:rStyle w:val="FootnoteReference"/>
          <w:highlight w:val="yellow"/>
        </w:rPr>
        <w:footnoteReference w:id="78"/>
      </w:r>
      <w:r w:rsidRPr="00AC4FBA">
        <w:rPr>
          <w:highlight w:val="yellow"/>
        </w:rPr>
        <w:t>.</w:t>
      </w:r>
      <w:r>
        <w:t xml:space="preserve"> The reported results for each section of this Methodology must be accompanied by all the information that supports them. In the case of GIS or remote sensing data, it is required that the maps are included as images within the report for illustrative purposes. The original vector and raster ﬁles must be kept by the Project Proponent. </w:t>
      </w:r>
    </w:p>
    <w:p w14:paraId="04782154" w14:textId="77777777" w:rsidR="002103DA" w:rsidRDefault="002103DA"/>
    <w:p w14:paraId="588BF610" w14:textId="338FB65E" w:rsidR="002103DA" w:rsidRDefault="002103DA">
      <w:r>
        <w:rPr>
          <w:rFonts w:ascii="Lato" w:eastAsia="Lato" w:hAnsi="Lato" w:cs="Lato"/>
          <w:color w:val="434343"/>
        </w:rPr>
        <w:lastRenderedPageBreak/>
        <w:t>Monitoring reports need to be verified (audited) annually or every two years.</w:t>
      </w:r>
    </w:p>
    <w:p w14:paraId="5607B1FE" w14:textId="77777777" w:rsidR="00BD72E1" w:rsidRDefault="00BD72E1">
      <w:pPr>
        <w:widowControl/>
        <w:jc w:val="left"/>
      </w:pPr>
    </w:p>
    <w:p w14:paraId="5607B1FF" w14:textId="77777777" w:rsidR="00BD72E1" w:rsidRDefault="00253FA4">
      <w:pPr>
        <w:pStyle w:val="Heading3"/>
        <w:numPr>
          <w:ilvl w:val="2"/>
          <w:numId w:val="44"/>
        </w:numPr>
      </w:pPr>
      <w:bookmarkStart w:id="228" w:name="_Toc150440637"/>
      <w:r>
        <w:t>DATA VERIFICATION</w:t>
      </w:r>
      <w:bookmarkEnd w:id="228"/>
      <w:r>
        <w:t> </w:t>
      </w:r>
    </w:p>
    <w:p w14:paraId="5607B200" w14:textId="77777777" w:rsidR="00BD72E1" w:rsidRDefault="00BD72E1">
      <w:pPr>
        <w:widowControl/>
        <w:shd w:val="clear" w:color="auto" w:fill="FFFFFF"/>
        <w:jc w:val="left"/>
        <w:rPr>
          <w:color w:val="000000"/>
          <w:sz w:val="22"/>
          <w:szCs w:val="22"/>
        </w:rPr>
      </w:pPr>
    </w:p>
    <w:p w14:paraId="5607B201" w14:textId="77777777" w:rsidR="00BD72E1" w:rsidRDefault="00253FA4">
      <w:pPr>
        <w:widowControl/>
        <w:shd w:val="clear" w:color="auto" w:fill="FFFFFF"/>
        <w:ind w:left="1"/>
      </w:pPr>
      <w:r>
        <w:rPr>
          <w:color w:val="000000"/>
        </w:rPr>
        <w:t xml:space="preserve">For each data sample selected, the </w:t>
      </w:r>
      <w:r w:rsidRPr="00DD7753">
        <w:rPr>
          <w:iCs/>
          <w:color w:val="000000"/>
        </w:rPr>
        <w:t>Veriﬁer</w:t>
      </w:r>
      <w:r>
        <w:rPr>
          <w:i/>
          <w:color w:val="000000"/>
        </w:rPr>
        <w:t xml:space="preserve"> </w:t>
      </w:r>
      <w:r>
        <w:rPr>
          <w:color w:val="000000"/>
        </w:rPr>
        <w:t xml:space="preserve">should verify the veracity of the data based on the </w:t>
      </w:r>
      <w:sdt>
        <w:sdtPr>
          <w:tag w:val="goog_rdk_93"/>
          <w:id w:val="373734372"/>
        </w:sdtPr>
        <w:sdtContent/>
      </w:sdt>
      <w:sdt>
        <w:sdtPr>
          <w:tag w:val="goog_rdk_94"/>
          <w:id w:val="-2006200075"/>
        </w:sdtPr>
        <w:sdtContent/>
      </w:sdt>
      <w:r>
        <w:rPr>
          <w:color w:val="000000"/>
        </w:rPr>
        <w:t>type of data submission (ex: cross-referencing camera trap photographic evidence with GPS location). The Verifier will sign the data sample indicating that it meets the requirements in one of the following types of data indicators:</w:t>
      </w:r>
    </w:p>
    <w:p w14:paraId="5607B202" w14:textId="77777777" w:rsidR="00BD72E1" w:rsidRDefault="00253FA4">
      <w:pPr>
        <w:widowControl/>
        <w:shd w:val="clear" w:color="auto" w:fill="FFFFFF"/>
        <w:jc w:val="left"/>
      </w:pPr>
      <w:r>
        <w:t> </w:t>
      </w:r>
    </w:p>
    <w:p w14:paraId="5607B203" w14:textId="77777777" w:rsidR="00BD72E1" w:rsidRDefault="00253FA4">
      <w:pPr>
        <w:pStyle w:val="Heading4"/>
        <w:numPr>
          <w:ilvl w:val="3"/>
          <w:numId w:val="44"/>
        </w:numPr>
        <w:rPr>
          <w:b/>
        </w:rPr>
      </w:pPr>
      <w:bookmarkStart w:id="229" w:name="_Toc150440638"/>
      <w:r>
        <w:rPr>
          <w:b/>
        </w:rPr>
        <w:t>UMBRELLA SPECIES HEALTH</w:t>
      </w:r>
      <w:bookmarkEnd w:id="229"/>
    </w:p>
    <w:p w14:paraId="5607B204" w14:textId="77777777" w:rsidR="00BD72E1" w:rsidRDefault="00BD72E1"/>
    <w:p w14:paraId="5607B205" w14:textId="77777777" w:rsidR="00BD72E1" w:rsidRDefault="00253FA4">
      <w:pPr>
        <w:widowControl/>
        <w:jc w:val="left"/>
        <w:rPr>
          <w:color w:val="000000"/>
        </w:rPr>
      </w:pPr>
      <w:r>
        <w:rPr>
          <w:color w:val="000000"/>
        </w:rPr>
        <w:t xml:space="preserve">Refer to this Methodology </w:t>
      </w:r>
      <w:r>
        <w:rPr>
          <w:b/>
          <w:color w:val="000000"/>
          <w:u w:val="single"/>
        </w:rPr>
        <w:t>and</w:t>
      </w:r>
      <w:r>
        <w:rPr>
          <w:color w:val="000000"/>
        </w:rPr>
        <w:t xml:space="preserve"> the USp Guideline to assess USH as per the Monitoring Report. </w:t>
      </w:r>
    </w:p>
    <w:p w14:paraId="5607B206" w14:textId="77777777" w:rsidR="00BD72E1" w:rsidRDefault="00BD72E1">
      <w:pPr>
        <w:widowControl/>
        <w:jc w:val="left"/>
        <w:rPr>
          <w:b/>
          <w:color w:val="000000"/>
        </w:rPr>
      </w:pPr>
    </w:p>
    <w:p w14:paraId="5607B207" w14:textId="1366F34A" w:rsidR="00BD72E1" w:rsidRDefault="00B32EB5">
      <w:pPr>
        <w:pStyle w:val="Heading4"/>
        <w:numPr>
          <w:ilvl w:val="3"/>
          <w:numId w:val="44"/>
        </w:numPr>
        <w:rPr>
          <w:b/>
        </w:rPr>
      </w:pPr>
      <w:bookmarkStart w:id="230" w:name="_Toc150440639"/>
      <w:r>
        <w:rPr>
          <w:b/>
        </w:rPr>
        <w:t xml:space="preserve"> HABITAT QUALITY</w:t>
      </w:r>
      <w:bookmarkEnd w:id="230"/>
    </w:p>
    <w:p w14:paraId="5607B208" w14:textId="77777777" w:rsidR="00BD72E1" w:rsidRDefault="00BD72E1"/>
    <w:p w14:paraId="5607B209" w14:textId="67D1FF80" w:rsidR="00BD72E1" w:rsidRDefault="00253FA4">
      <w:r>
        <w:t xml:space="preserve">Refer to this Methodology and the USp Guideline to assess </w:t>
      </w:r>
      <w:r w:rsidR="00B32EB5">
        <w:t>HQ</w:t>
      </w:r>
      <w:r>
        <w:t>as per the Monitoring Report.</w:t>
      </w:r>
    </w:p>
    <w:p w14:paraId="5607B20B" w14:textId="77777777" w:rsidR="00BD72E1" w:rsidRDefault="00BD72E1" w:rsidP="001637DF">
      <w:pPr>
        <w:widowControl/>
        <w:shd w:val="clear" w:color="auto" w:fill="FFFFFF"/>
        <w:jc w:val="left"/>
        <w:rPr>
          <w:color w:val="000000"/>
          <w:highlight w:val="yellow"/>
        </w:rPr>
      </w:pPr>
    </w:p>
    <w:p w14:paraId="5607B20C" w14:textId="77777777" w:rsidR="00BD72E1" w:rsidRDefault="00253FA4">
      <w:pPr>
        <w:pStyle w:val="Heading4"/>
        <w:numPr>
          <w:ilvl w:val="3"/>
          <w:numId w:val="44"/>
        </w:numPr>
        <w:rPr>
          <w:b/>
        </w:rPr>
      </w:pPr>
      <w:bookmarkStart w:id="231" w:name="_Toc150440640"/>
      <w:r>
        <w:rPr>
          <w:b/>
        </w:rPr>
        <w:t>ENVIRONMENTAL STEWARDSHIP INDICATORS</w:t>
      </w:r>
      <w:bookmarkEnd w:id="231"/>
    </w:p>
    <w:p w14:paraId="5607B20D" w14:textId="77777777" w:rsidR="00BD72E1" w:rsidRDefault="00BD72E1"/>
    <w:p w14:paraId="5607B20E" w14:textId="77777777" w:rsidR="00BD72E1" w:rsidRPr="007526EB" w:rsidRDefault="00253FA4">
      <w:pPr>
        <w:widowControl/>
        <w:numPr>
          <w:ilvl w:val="0"/>
          <w:numId w:val="36"/>
        </w:numPr>
        <w:pBdr>
          <w:top w:val="nil"/>
          <w:left w:val="nil"/>
          <w:bottom w:val="nil"/>
          <w:right w:val="nil"/>
          <w:between w:val="nil"/>
        </w:pBdr>
        <w:jc w:val="left"/>
      </w:pPr>
      <w:r w:rsidRPr="007526EB">
        <w:t>Property Management </w:t>
      </w:r>
    </w:p>
    <w:p w14:paraId="5607B20F" w14:textId="77777777" w:rsidR="00BD72E1" w:rsidRPr="007526EB" w:rsidRDefault="00BD72E1">
      <w:pPr>
        <w:widowControl/>
        <w:pBdr>
          <w:top w:val="nil"/>
          <w:left w:val="nil"/>
          <w:bottom w:val="nil"/>
          <w:right w:val="nil"/>
          <w:between w:val="nil"/>
        </w:pBdr>
        <w:jc w:val="left"/>
      </w:pPr>
    </w:p>
    <w:p w14:paraId="5607B210" w14:textId="77777777" w:rsidR="00BD72E1" w:rsidRPr="007526EB" w:rsidRDefault="00253FA4">
      <w:pPr>
        <w:widowControl/>
        <w:ind w:left="709"/>
        <w:jc w:val="left"/>
      </w:pPr>
      <w:r w:rsidRPr="007526EB">
        <w:t>Review property management scores in the USp Guideline and analyze evidence provided to ensure the requirements were met. </w:t>
      </w:r>
    </w:p>
    <w:p w14:paraId="5607B211" w14:textId="77777777" w:rsidR="00BD72E1" w:rsidRPr="007526EB" w:rsidRDefault="00BD72E1">
      <w:pPr>
        <w:widowControl/>
        <w:jc w:val="left"/>
      </w:pPr>
    </w:p>
    <w:p w14:paraId="5607B212" w14:textId="77777777" w:rsidR="00BD72E1" w:rsidRPr="007526EB" w:rsidRDefault="00253FA4">
      <w:pPr>
        <w:widowControl/>
        <w:numPr>
          <w:ilvl w:val="0"/>
          <w:numId w:val="36"/>
        </w:numPr>
        <w:pBdr>
          <w:top w:val="nil"/>
          <w:left w:val="nil"/>
          <w:bottom w:val="nil"/>
          <w:right w:val="nil"/>
          <w:between w:val="nil"/>
        </w:pBdr>
        <w:jc w:val="left"/>
      </w:pPr>
      <w:r w:rsidRPr="007526EB">
        <w:t>Social Engagement  </w:t>
      </w:r>
    </w:p>
    <w:p w14:paraId="5607B213" w14:textId="77777777" w:rsidR="00BD72E1" w:rsidRPr="007526EB" w:rsidRDefault="00BD72E1">
      <w:pPr>
        <w:widowControl/>
        <w:jc w:val="left"/>
      </w:pPr>
    </w:p>
    <w:p w14:paraId="5607B214" w14:textId="77777777" w:rsidR="00BD72E1" w:rsidRPr="007526EB" w:rsidRDefault="00253FA4">
      <w:pPr>
        <w:widowControl/>
        <w:ind w:left="709"/>
        <w:jc w:val="left"/>
      </w:pPr>
      <w:r w:rsidRPr="007526EB">
        <w:t>Review social engagement scores in the USp Guideline and analyze evidence to ensure the requirements were met. </w:t>
      </w:r>
    </w:p>
    <w:p w14:paraId="5607B215" w14:textId="77777777" w:rsidR="00BD72E1" w:rsidRPr="007526EB" w:rsidRDefault="00BD72E1">
      <w:pPr>
        <w:widowControl/>
        <w:jc w:val="left"/>
      </w:pPr>
    </w:p>
    <w:p w14:paraId="5607B216" w14:textId="77777777" w:rsidR="00BD72E1" w:rsidRPr="007526EB" w:rsidRDefault="00253FA4">
      <w:pPr>
        <w:widowControl/>
        <w:numPr>
          <w:ilvl w:val="0"/>
          <w:numId w:val="36"/>
        </w:numPr>
        <w:pBdr>
          <w:top w:val="nil"/>
          <w:left w:val="nil"/>
          <w:bottom w:val="nil"/>
          <w:right w:val="nil"/>
          <w:between w:val="nil"/>
        </w:pBdr>
        <w:jc w:val="left"/>
      </w:pPr>
      <w:r w:rsidRPr="007526EB">
        <w:t>Financial Strategy </w:t>
      </w:r>
    </w:p>
    <w:p w14:paraId="5607B217" w14:textId="77777777" w:rsidR="00BD72E1" w:rsidRPr="007526EB" w:rsidRDefault="00BD72E1">
      <w:pPr>
        <w:widowControl/>
        <w:jc w:val="left"/>
      </w:pPr>
    </w:p>
    <w:p w14:paraId="5607B218" w14:textId="77777777" w:rsidR="00BD72E1" w:rsidRPr="007526EB" w:rsidRDefault="00253FA4">
      <w:pPr>
        <w:widowControl/>
        <w:ind w:left="709"/>
        <w:jc w:val="left"/>
      </w:pPr>
      <w:r w:rsidRPr="007526EB">
        <w:t xml:space="preserve">Review financial strategy score in the USp Guideline and analyze evidence provided to ensure requirements were met. </w:t>
      </w:r>
    </w:p>
    <w:p w14:paraId="544CB818" w14:textId="661A792B" w:rsidR="006B2519" w:rsidRDefault="006B2519" w:rsidP="006B2519">
      <w:pPr>
        <w:pStyle w:val="Heading2"/>
        <w:numPr>
          <w:ilvl w:val="1"/>
          <w:numId w:val="44"/>
        </w:numPr>
      </w:pPr>
      <w:r>
        <w:t>E</w:t>
      </w:r>
      <w:r w:rsidR="00A21F1E">
        <w:t xml:space="preserve">XPANDING THE </w:t>
      </w:r>
      <w:r w:rsidR="00B9421B">
        <w:t xml:space="preserve">PROPERTY AREA </w:t>
      </w:r>
      <w:r w:rsidR="0089186D" w:rsidRPr="0089186D">
        <w:t>OF A PREVIOUSLY VALIDATED PROJECT</w:t>
      </w:r>
    </w:p>
    <w:p w14:paraId="3EC1E188" w14:textId="77777777" w:rsidR="0089186D" w:rsidRDefault="0089186D" w:rsidP="00AC4FBA"/>
    <w:p w14:paraId="06EB7D25" w14:textId="77777777" w:rsidR="008130AC" w:rsidRPr="00AC4FBA" w:rsidRDefault="008130AC" w:rsidP="008130AC">
      <w:pPr>
        <w:rPr>
          <w:color w:val="000000" w:themeColor="text1"/>
        </w:rPr>
      </w:pPr>
      <w:r w:rsidRPr="00AC4FBA">
        <w:rPr>
          <w:color w:val="000000" w:themeColor="text1"/>
        </w:rPr>
        <w:t>New property areas can be added to a previously validated project in accordance with the concepts outlined in section 4.1.1. These areas should be assessed based on the information reported in the monitoring report. The validation/verification body must specify which instances meet the eligibility criteria for inclusion of the area in the project. This validation can be reported in the verification report or in a separate validation report.</w:t>
      </w:r>
    </w:p>
    <w:p w14:paraId="77F147F0" w14:textId="77777777" w:rsidR="008130AC" w:rsidRPr="00AC4FBA" w:rsidRDefault="008130AC" w:rsidP="00AC4FBA">
      <w:pPr>
        <w:rPr>
          <w:color w:val="000000" w:themeColor="text1"/>
        </w:rPr>
      </w:pPr>
    </w:p>
    <w:p w14:paraId="041DD590" w14:textId="2CB96A7C" w:rsidR="006B2519" w:rsidRDefault="008130AC" w:rsidP="008130AC">
      <w:pPr>
        <w:rPr>
          <w:color w:val="000000" w:themeColor="text1"/>
        </w:rPr>
      </w:pPr>
      <w:r w:rsidRPr="00AC4FBA">
        <w:rPr>
          <w:color w:val="000000" w:themeColor="text1"/>
        </w:rPr>
        <w:t xml:space="preserve">For </w:t>
      </w:r>
      <w:r w:rsidR="00BA4220" w:rsidRPr="00AC4FBA">
        <w:rPr>
          <w:color w:val="000000" w:themeColor="text1"/>
        </w:rPr>
        <w:t>new property areas</w:t>
      </w:r>
      <w:r w:rsidRPr="00AC4FBA">
        <w:rPr>
          <w:color w:val="000000" w:themeColor="text1"/>
        </w:rPr>
        <w:t xml:space="preserve"> the verification report should document and explain the evidence collection methods employed by the validation/verification body to verify the biodiversity credits statement generated by the project. Such methods must be statistically robust. Any subsequent changes to the evidence collection methods required as a result of verification findings should be documented.</w:t>
      </w:r>
    </w:p>
    <w:p w14:paraId="293E88CD" w14:textId="77777777" w:rsidR="00247DD8" w:rsidRPr="00AC4FBA" w:rsidRDefault="00247DD8" w:rsidP="00AC4FBA">
      <w:pPr>
        <w:rPr>
          <w:color w:val="000000" w:themeColor="text1"/>
        </w:rPr>
      </w:pPr>
    </w:p>
    <w:p w14:paraId="5607B21A" w14:textId="5318BADE" w:rsidR="00BD72E1" w:rsidRDefault="00253FA4">
      <w:pPr>
        <w:jc w:val="left"/>
        <w:rPr>
          <w:rFonts w:ascii="Caudex" w:eastAsia="Caudex" w:hAnsi="Caudex" w:cs="Caudex"/>
          <w:b/>
          <w:sz w:val="32"/>
          <w:szCs w:val="32"/>
        </w:rPr>
      </w:pPr>
      <w:r>
        <w:br w:type="page"/>
      </w:r>
    </w:p>
    <w:p w14:paraId="5607B21B" w14:textId="1CB85F78" w:rsidR="00BD72E1" w:rsidRDefault="00253FA4" w:rsidP="00B14BBB">
      <w:pPr>
        <w:pStyle w:val="Heading1"/>
        <w:numPr>
          <w:ilvl w:val="0"/>
          <w:numId w:val="44"/>
        </w:numPr>
        <w:ind w:left="851" w:hanging="851"/>
        <w:jc w:val="left"/>
      </w:pPr>
      <w:bookmarkStart w:id="232" w:name="_Toc150440641"/>
      <w:r>
        <w:lastRenderedPageBreak/>
        <w:t xml:space="preserve">BIODIVERSITY CLAIMS AND </w:t>
      </w:r>
      <w:r w:rsidR="00AD1659">
        <w:t>CREDIT</w:t>
      </w:r>
      <w:r>
        <w:t xml:space="preserve"> RETIREMENT RULES</w:t>
      </w:r>
      <w:bookmarkEnd w:id="232"/>
    </w:p>
    <w:p w14:paraId="5607B21C" w14:textId="77777777" w:rsidR="00BD72E1" w:rsidRDefault="00BD72E1"/>
    <w:p w14:paraId="5607B21D" w14:textId="29942298" w:rsidR="00BD72E1" w:rsidRDefault="00253FA4">
      <w:r>
        <w:t xml:space="preserve">This chapter describes the general rationale behind how the biodiversity </w:t>
      </w:r>
      <w:r w:rsidR="00AD1659" w:rsidRPr="00810606">
        <w:t>credits</w:t>
      </w:r>
      <w:r>
        <w:t xml:space="preserve"> are retired and their nature as </w:t>
      </w:r>
      <w:r w:rsidRPr="00015AF2">
        <w:t xml:space="preserve">digital assets </w:t>
      </w:r>
      <w:r>
        <w:t xml:space="preserve">representative of specific attributes of biodiversity conservation, more specifically, USp stewardship activities. </w:t>
      </w:r>
    </w:p>
    <w:p w14:paraId="5607B21E" w14:textId="77777777" w:rsidR="00BD72E1" w:rsidRDefault="00BD72E1"/>
    <w:p w14:paraId="5607B21F" w14:textId="32FFFBF5" w:rsidR="00BD72E1" w:rsidRDefault="00253FA4">
      <w:pPr>
        <w:pStyle w:val="Heading2"/>
        <w:numPr>
          <w:ilvl w:val="1"/>
          <w:numId w:val="44"/>
        </w:numPr>
      </w:pPr>
      <w:bookmarkStart w:id="233" w:name="_Toc150440642"/>
      <w:r>
        <w:t xml:space="preserve">NATURE OF THE </w:t>
      </w:r>
      <w:r w:rsidR="00337613">
        <w:t>CREDITS</w:t>
      </w:r>
      <w:bookmarkEnd w:id="233"/>
    </w:p>
    <w:p w14:paraId="5607B220" w14:textId="77777777" w:rsidR="00BD72E1" w:rsidRDefault="00BD72E1"/>
    <w:p w14:paraId="5607B221" w14:textId="5166CFB4" w:rsidR="00BD72E1" w:rsidRDefault="00253FA4">
      <w:r w:rsidRPr="006E1B01">
        <w:t xml:space="preserve">Biodiversity </w:t>
      </w:r>
      <w:r w:rsidR="00337613" w:rsidRPr="006E1B01">
        <w:t>credits</w:t>
      </w:r>
      <w:r w:rsidRPr="006E1B01">
        <w:t>, as per the guidelines of this Methodology, cannot be used as “compensation”</w:t>
      </w:r>
      <w:r w:rsidR="000C2D92" w:rsidRPr="006E1B01">
        <w:t xml:space="preserve"> or “offsetting”</w:t>
      </w:r>
      <w:r w:rsidRPr="006E1B01">
        <w:t xml:space="preserve"> for environmental impacts, for legal/regulatory purposes or not. They do not, in any form, represent a biodiversity net gain in the Property Area or any kind of surplus.</w:t>
      </w:r>
      <w:r>
        <w:t xml:space="preserve"> </w:t>
      </w:r>
    </w:p>
    <w:p w14:paraId="5607B222" w14:textId="77777777" w:rsidR="00BD72E1" w:rsidRDefault="00BD72E1"/>
    <w:p w14:paraId="5607B223" w14:textId="25731FB3" w:rsidR="00BD72E1" w:rsidRDefault="00253FA4">
      <w:r>
        <w:t xml:space="preserve">The biodiversity </w:t>
      </w:r>
      <w:r w:rsidR="00337613">
        <w:t>credits</w:t>
      </w:r>
      <w:r>
        <w:t xml:space="preserve"> herein described are representative of environmental stewardship, more specifically, USp stewardship activities, meaning they showcase the virtues of specific Project Activities that have a net positive impact on a USp of a given ecosystem. </w:t>
      </w:r>
    </w:p>
    <w:p w14:paraId="5607B224" w14:textId="77777777" w:rsidR="00BD72E1" w:rsidRDefault="00BD72E1"/>
    <w:p w14:paraId="5607B225" w14:textId="5FCB0752" w:rsidR="00BD72E1" w:rsidRDefault="00F607F6">
      <w:pPr>
        <w:pStyle w:val="Heading2"/>
        <w:numPr>
          <w:ilvl w:val="1"/>
          <w:numId w:val="44"/>
        </w:numPr>
      </w:pPr>
      <w:bookmarkStart w:id="234" w:name="_Toc150440643"/>
      <w:r>
        <w:t xml:space="preserve">BIODIVERSITY </w:t>
      </w:r>
      <w:r w:rsidRPr="00810606">
        <w:t>CREDIT</w:t>
      </w:r>
      <w:r w:rsidR="00253FA4">
        <w:t xml:space="preserve"> RETIREMENT RULES</w:t>
      </w:r>
      <w:bookmarkEnd w:id="234"/>
    </w:p>
    <w:p w14:paraId="5607B226" w14:textId="77777777" w:rsidR="00BD72E1" w:rsidRDefault="00BD72E1"/>
    <w:p w14:paraId="5607B227" w14:textId="5F331FF7" w:rsidR="00BD72E1" w:rsidRDefault="00253FA4">
      <w:r>
        <w:t xml:space="preserve">Despite some of the aforementioned points regarding the nature of the </w:t>
      </w:r>
      <w:r w:rsidR="00681894">
        <w:t xml:space="preserve">biodiversity </w:t>
      </w:r>
      <w:r w:rsidR="00681894" w:rsidRPr="00810606">
        <w:t>credits</w:t>
      </w:r>
      <w:r>
        <w:t xml:space="preserve">, they are still subjectable to retirement. </w:t>
      </w:r>
      <w:r w:rsidR="00956FE8">
        <w:t xml:space="preserve">Biodiversity </w:t>
      </w:r>
      <w:r w:rsidR="00956FE8" w:rsidRPr="00810606">
        <w:t>credits</w:t>
      </w:r>
      <w:r>
        <w:t xml:space="preserve"> might be held by end-users or not. A party might choose to hold the </w:t>
      </w:r>
      <w:r w:rsidR="00956FE8">
        <w:t xml:space="preserve">biodiversity </w:t>
      </w:r>
      <w:r w:rsidR="00956FE8" w:rsidRPr="00810606">
        <w:t>credits</w:t>
      </w:r>
      <w:r>
        <w:t xml:space="preserve"> in the Regen Registry in order to sell them at a later period. </w:t>
      </w:r>
    </w:p>
    <w:p w14:paraId="5607B228" w14:textId="77777777" w:rsidR="00BD72E1" w:rsidRDefault="00BD72E1"/>
    <w:p w14:paraId="5607B229" w14:textId="756C265C" w:rsidR="00BD72E1" w:rsidRDefault="00253FA4">
      <w:r>
        <w:t xml:space="preserve">Nevertheless, any </w:t>
      </w:r>
      <w:r w:rsidRPr="00AC4FBA">
        <w:rPr>
          <w:highlight w:val="yellow"/>
        </w:rPr>
        <w:t xml:space="preserve">end-user buyer that is making a Biodiversity Claim, with regards to the acquisition of the </w:t>
      </w:r>
      <w:r w:rsidR="00956FE8" w:rsidRPr="00AC4FBA">
        <w:rPr>
          <w:highlight w:val="yellow"/>
        </w:rPr>
        <w:t>biodiversity credits</w:t>
      </w:r>
      <w:r w:rsidRPr="00AC4FBA">
        <w:rPr>
          <w:highlight w:val="yellow"/>
        </w:rPr>
        <w:t xml:space="preserve">, will need to necessarily retire them and Project Proponent or Seller shall </w:t>
      </w:r>
      <w:r w:rsidR="000C48E5" w:rsidRPr="00AC4FBA">
        <w:rPr>
          <w:highlight w:val="yellow"/>
        </w:rPr>
        <w:t>retire</w:t>
      </w:r>
      <w:r w:rsidRPr="00AC4FBA">
        <w:rPr>
          <w:highlight w:val="yellow"/>
        </w:rPr>
        <w:t xml:space="preserve"> them on the Regen Registry</w:t>
      </w:r>
      <w:r w:rsidR="002D79CF">
        <w:rPr>
          <w:rStyle w:val="FootnoteReference"/>
          <w:highlight w:val="yellow"/>
        </w:rPr>
        <w:footnoteReference w:id="79"/>
      </w:r>
      <w:r w:rsidRPr="00AC4FBA">
        <w:rPr>
          <w:highlight w:val="yellow"/>
        </w:rPr>
        <w:t>.</w:t>
      </w:r>
      <w:r>
        <w:t xml:space="preserve"> </w:t>
      </w:r>
    </w:p>
    <w:p w14:paraId="5607B22A" w14:textId="77777777" w:rsidR="00BD72E1" w:rsidRDefault="00BD72E1"/>
    <w:p w14:paraId="5607B22B" w14:textId="77777777" w:rsidR="00BD72E1" w:rsidRDefault="00253FA4">
      <w:r>
        <w:t xml:space="preserve">Biodiversity Claims shall be deemed effective on one or more of the following scenarios: </w:t>
      </w:r>
    </w:p>
    <w:p w14:paraId="5607B22C" w14:textId="77777777" w:rsidR="00BD72E1" w:rsidRDefault="00BD72E1"/>
    <w:p w14:paraId="5607B22D" w14:textId="4DF351CF" w:rsidR="00BD72E1" w:rsidRPr="00002355" w:rsidRDefault="00253FA4">
      <w:pPr>
        <w:numPr>
          <w:ilvl w:val="1"/>
          <w:numId w:val="37"/>
        </w:numPr>
        <w:pBdr>
          <w:top w:val="nil"/>
          <w:left w:val="nil"/>
          <w:bottom w:val="nil"/>
          <w:right w:val="nil"/>
          <w:between w:val="nil"/>
        </w:pBdr>
      </w:pPr>
      <w:r w:rsidRPr="00002355">
        <w:t xml:space="preserve">Claiming the acquisition of the </w:t>
      </w:r>
      <w:r w:rsidR="00B47357">
        <w:t xml:space="preserve">biodiversity </w:t>
      </w:r>
      <w:r w:rsidR="00B47357" w:rsidRPr="00810606">
        <w:t>credits</w:t>
      </w:r>
      <w:r w:rsidRPr="00002355">
        <w:t xml:space="preserve"> and the financing of Project Activities represent investments of the company in </w:t>
      </w:r>
      <w:r w:rsidRPr="006B32E3">
        <w:t>SDG</w:t>
      </w:r>
      <w:r w:rsidRPr="00002355">
        <w:t xml:space="preserve"> 13 or 15, “climate action” or “life on land”, respectively.</w:t>
      </w:r>
    </w:p>
    <w:p w14:paraId="5607B22E" w14:textId="41FB984C" w:rsidR="00BD72E1" w:rsidRPr="00002355" w:rsidRDefault="00253FA4">
      <w:pPr>
        <w:numPr>
          <w:ilvl w:val="1"/>
          <w:numId w:val="37"/>
        </w:numPr>
        <w:pBdr>
          <w:top w:val="nil"/>
          <w:left w:val="nil"/>
          <w:bottom w:val="nil"/>
          <w:right w:val="nil"/>
          <w:between w:val="nil"/>
        </w:pBdr>
      </w:pPr>
      <w:r w:rsidRPr="00002355">
        <w:t xml:space="preserve">Claiming the acquisition of the </w:t>
      </w:r>
      <w:r w:rsidR="00B47357">
        <w:t xml:space="preserve">biodiversity </w:t>
      </w:r>
      <w:r w:rsidR="00B47357" w:rsidRPr="00810606">
        <w:t>credits</w:t>
      </w:r>
      <w:r w:rsidRPr="00002355">
        <w:t xml:space="preserve"> and the Project Activities on any biodiversity, nature or ecological disclosure agency or organization, public or private, ex: B-Corp Impact Assessment or Taskforce on Nature-Related Financial Disclosures.</w:t>
      </w:r>
    </w:p>
    <w:p w14:paraId="5607B22F" w14:textId="0078E694" w:rsidR="00BD72E1" w:rsidRPr="00002355" w:rsidRDefault="00253FA4">
      <w:pPr>
        <w:numPr>
          <w:ilvl w:val="1"/>
          <w:numId w:val="37"/>
        </w:numPr>
        <w:pBdr>
          <w:top w:val="nil"/>
          <w:left w:val="nil"/>
          <w:bottom w:val="nil"/>
          <w:right w:val="nil"/>
          <w:between w:val="nil"/>
        </w:pBdr>
      </w:pPr>
      <w:r w:rsidRPr="00002355">
        <w:t xml:space="preserve">Claiming the acquisition of the </w:t>
      </w:r>
      <w:r w:rsidR="00B47357">
        <w:t xml:space="preserve">biodiversity </w:t>
      </w:r>
      <w:r w:rsidR="00B47357" w:rsidRPr="00810606">
        <w:t>credits</w:t>
      </w:r>
      <w:r w:rsidRPr="00002355">
        <w:t xml:space="preserve"> and the financing of Project Activities on the company´s sustainability report. </w:t>
      </w:r>
    </w:p>
    <w:p w14:paraId="5607B230" w14:textId="77777777" w:rsidR="00BD72E1" w:rsidRDefault="00BD72E1"/>
    <w:p w14:paraId="5607B231" w14:textId="786EB55A" w:rsidR="00BD72E1" w:rsidRDefault="00253FA4">
      <w:r>
        <w:t xml:space="preserve">The Project Proponent, when selling the Project´s biodiversity </w:t>
      </w:r>
      <w:r w:rsidR="00B47357">
        <w:t>credits</w:t>
      </w:r>
      <w:r>
        <w:t xml:space="preserve">, shall mandatorily inquire buyers if a Biodiversity Claim is being made or shall be in a predictable future. If the </w:t>
      </w:r>
      <w:r w:rsidR="00B47357">
        <w:t xml:space="preserve">biodiversity </w:t>
      </w:r>
      <w:r w:rsidR="00B47357" w:rsidRPr="00810606">
        <w:t>credits</w:t>
      </w:r>
      <w:r>
        <w:t xml:space="preserve"> are not to be immediately retired by Project Proponent upon an event of a sale, Project Proponent shall </w:t>
      </w:r>
      <w:r w:rsidR="00502B2F">
        <w:t xml:space="preserve">execute </w:t>
      </w:r>
      <w:r>
        <w:t xml:space="preserve">a legally enforceable instrument with the buyer in which </w:t>
      </w:r>
      <w:r w:rsidR="00C7561C">
        <w:t xml:space="preserve">the entity </w:t>
      </w:r>
      <w:r>
        <w:t xml:space="preserve">declares they are just a trader or intermediary and retirement shall be done in the future on behalf of a third </w:t>
      </w:r>
      <w:r>
        <w:lastRenderedPageBreak/>
        <w:t xml:space="preserve">party. This responsibility shall be deemed in force and applicable to the new </w:t>
      </w:r>
      <w:r w:rsidR="001A0AB7">
        <w:t xml:space="preserve">holder of the </w:t>
      </w:r>
      <w:r w:rsidR="00B47357">
        <w:t xml:space="preserve">biodiversity </w:t>
      </w:r>
      <w:r w:rsidR="00B47357" w:rsidRPr="00810606">
        <w:t>credits</w:t>
      </w:r>
      <w:r w:rsidR="001A0AB7">
        <w:t xml:space="preserve"> </w:t>
      </w:r>
      <w:r>
        <w:t xml:space="preserve">the moment the </w:t>
      </w:r>
      <w:r w:rsidR="0086629F">
        <w:t>credit</w:t>
      </w:r>
      <w:r>
        <w:t xml:space="preserve">´s ownership is changed in the Regen Registry. </w:t>
      </w:r>
    </w:p>
    <w:sectPr w:rsidR="00BD72E1">
      <w:pgSz w:w="12240" w:h="15840"/>
      <w:pgMar w:top="1400" w:right="840" w:bottom="980" w:left="851" w:header="0" w:footer="10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6AD2" w14:textId="77777777" w:rsidR="006A761C" w:rsidRDefault="006A761C">
      <w:r>
        <w:separator/>
      </w:r>
    </w:p>
  </w:endnote>
  <w:endnote w:type="continuationSeparator" w:id="0">
    <w:p w14:paraId="455037A0" w14:textId="77777777" w:rsidR="006A761C" w:rsidRDefault="006A761C">
      <w:r>
        <w:continuationSeparator/>
      </w:r>
    </w:p>
  </w:endnote>
  <w:endnote w:type="continuationNotice" w:id="1">
    <w:p w14:paraId="1A920164" w14:textId="77777777" w:rsidR="006A761C" w:rsidRDefault="006A7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udex">
    <w:altName w:val="Times New Roman"/>
    <w:charset w:val="00"/>
    <w:family w:val="roman"/>
    <w:pitch w:val="variable"/>
    <w:sig w:usb0="E40000FF" w:usb1="5000A0FB" w:usb2="00008000" w:usb3="00000000" w:csb0="8000009B" w:csb1="00000000"/>
  </w:font>
  <w:font w:name="Avenir">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venir LT Std 45 Book">
    <w:altName w:val="Calibri"/>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variable"/>
    <w:sig w:usb0="E50002FF"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Quattrocento Sans">
    <w:charset w:val="00"/>
    <w:family w:val="swiss"/>
    <w:pitch w:val="variable"/>
    <w:sig w:usb0="800000BF" w:usb1="4000005B" w:usb2="00000000" w:usb3="00000000" w:csb0="00000001" w:csb1="00000000"/>
  </w:font>
  <w:font w:name="Avenir LT Std 35 Light">
    <w:charset w:val="00"/>
    <w:family w:val="swiss"/>
    <w:notTrueType/>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B26B" w14:textId="77777777" w:rsidR="00BD72E1" w:rsidRDefault="00BD72E1">
    <w:pPr>
      <w:pBdr>
        <w:top w:val="nil"/>
        <w:left w:val="nil"/>
        <w:bottom w:val="nil"/>
        <w:right w:val="nil"/>
        <w:between w:val="nil"/>
      </w:pBdr>
      <w:spacing w:line="14" w:lineRule="auto"/>
      <w:rPr>
        <w:rFonts w:ascii="Avenir" w:eastAsia="Avenir" w:hAnsi="Avenir" w:cs="Aveni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F7A87" w14:textId="77777777" w:rsidR="006A761C" w:rsidRDefault="006A761C">
      <w:r>
        <w:separator/>
      </w:r>
    </w:p>
  </w:footnote>
  <w:footnote w:type="continuationSeparator" w:id="0">
    <w:p w14:paraId="1C27B170" w14:textId="77777777" w:rsidR="006A761C" w:rsidRDefault="006A761C">
      <w:r>
        <w:continuationSeparator/>
      </w:r>
    </w:p>
  </w:footnote>
  <w:footnote w:type="continuationNotice" w:id="1">
    <w:p w14:paraId="4C392B3E" w14:textId="77777777" w:rsidR="006A761C" w:rsidRDefault="006A761C"/>
  </w:footnote>
  <w:footnote w:id="2">
    <w:p w14:paraId="3AFF8452" w14:textId="00619CB4" w:rsidR="0034788C" w:rsidRPr="00D1279A" w:rsidRDefault="0034788C" w:rsidP="00D1279A">
      <w:pPr>
        <w:pStyle w:val="FootnoteText"/>
        <w:jc w:val="left"/>
        <w:rPr>
          <w:sz w:val="18"/>
          <w:szCs w:val="18"/>
        </w:rPr>
      </w:pPr>
      <w:r w:rsidRPr="00D1279A">
        <w:rPr>
          <w:rStyle w:val="FootnoteReference"/>
          <w:sz w:val="18"/>
          <w:szCs w:val="18"/>
        </w:rPr>
        <w:footnoteRef/>
      </w:r>
      <w:bookmarkStart w:id="4" w:name="_Hlk151555499"/>
      <w:r w:rsidR="008063C1" w:rsidRPr="00D1279A">
        <w:rPr>
          <w:sz w:val="18"/>
          <w:szCs w:val="18"/>
        </w:rPr>
        <w:t>Accessed at:</w:t>
      </w:r>
      <w:r w:rsidR="00957B9D" w:rsidRPr="00D1279A">
        <w:rPr>
          <w:sz w:val="18"/>
          <w:szCs w:val="18"/>
        </w:rPr>
        <w:t xml:space="preserve"> </w:t>
      </w:r>
      <w:r w:rsidRPr="00D1279A">
        <w:rPr>
          <w:sz w:val="18"/>
          <w:szCs w:val="18"/>
        </w:rPr>
        <w:t>https://registry.regen.network/v/regen-registry-handbook/regen-registry-overview/program-rules-and-requirements</w:t>
      </w:r>
      <w:bookmarkEnd w:id="4"/>
    </w:p>
  </w:footnote>
  <w:footnote w:id="3">
    <w:p w14:paraId="1D57D17D" w14:textId="28A14C4F" w:rsidR="00920D38" w:rsidRPr="00920D38" w:rsidRDefault="00920D38" w:rsidP="00D1279A">
      <w:pPr>
        <w:pStyle w:val="FootnoteText"/>
        <w:jc w:val="left"/>
      </w:pPr>
      <w:r w:rsidRPr="00D1279A">
        <w:rPr>
          <w:rStyle w:val="FootnoteReference"/>
          <w:sz w:val="18"/>
          <w:szCs w:val="18"/>
        </w:rPr>
        <w:footnoteRef/>
      </w:r>
      <w:r w:rsidRPr="00D1279A">
        <w:rPr>
          <w:sz w:val="18"/>
          <w:szCs w:val="18"/>
        </w:rPr>
        <w:t xml:space="preserve"> </w:t>
      </w:r>
      <w:r w:rsidR="0010122D" w:rsidRPr="00D1279A">
        <w:rPr>
          <w:sz w:val="18"/>
          <w:szCs w:val="18"/>
        </w:rPr>
        <w:t>Accessed at: https://registry.regen.network/v/methodology-library/</w:t>
      </w:r>
    </w:p>
  </w:footnote>
  <w:footnote w:id="4">
    <w:p w14:paraId="1DAB3B86" w14:textId="6192A041" w:rsidR="000E015A" w:rsidRPr="00CD1740" w:rsidRDefault="000E015A" w:rsidP="000E015A">
      <w:pPr>
        <w:pBdr>
          <w:top w:val="nil"/>
          <w:left w:val="nil"/>
          <w:bottom w:val="nil"/>
          <w:right w:val="nil"/>
          <w:between w:val="nil"/>
        </w:pBdr>
        <w:rPr>
          <w:rFonts w:ascii="Avenir" w:eastAsia="Avenir" w:hAnsi="Avenir" w:cs="Avenir"/>
          <w:color w:val="000000"/>
          <w:sz w:val="16"/>
          <w:szCs w:val="16"/>
        </w:rPr>
      </w:pPr>
      <w:r w:rsidRPr="00CD1740">
        <w:rPr>
          <w:rStyle w:val="FootnoteReference"/>
          <w:rFonts w:ascii="Avenir" w:hAnsi="Avenir"/>
        </w:rPr>
        <w:footnoteRef/>
      </w:r>
      <w:r w:rsidRPr="00CD1740">
        <w:rPr>
          <w:rFonts w:ascii="Avenir" w:eastAsia="Avenir" w:hAnsi="Avenir" w:cs="Avenir"/>
          <w:color w:val="000000"/>
          <w:sz w:val="16"/>
          <w:szCs w:val="16"/>
        </w:rPr>
        <w:t xml:space="preserve"> </w:t>
      </w:r>
      <w:r w:rsidR="007D6191" w:rsidRPr="007D6191">
        <w:rPr>
          <w:rFonts w:ascii="Avenir" w:eastAsia="Avenir" w:hAnsi="Avenir" w:cs="Avenir"/>
          <w:color w:val="000000"/>
          <w:sz w:val="16"/>
          <w:szCs w:val="16"/>
        </w:rPr>
        <w:t xml:space="preserve">Krausman, P.R. and Morrison, M.L. (2016), Another plea for standard terminology. Jour. Wild. Mgmt., 80: 1143-1144. </w:t>
      </w:r>
      <w:hyperlink r:id="rId1" w:history="1">
        <w:r w:rsidR="007D6191" w:rsidRPr="00AA08FE">
          <w:rPr>
            <w:rStyle w:val="Hyperlink"/>
            <w:rFonts w:ascii="Avenir" w:eastAsia="Avenir" w:hAnsi="Avenir" w:cs="Avenir"/>
            <w:sz w:val="16"/>
            <w:szCs w:val="16"/>
          </w:rPr>
          <w:t>https://doi.org/10.1002/jwmg.21121</w:t>
        </w:r>
      </w:hyperlink>
      <w:r w:rsidR="007D6191">
        <w:rPr>
          <w:rFonts w:ascii="Avenir" w:eastAsia="Avenir" w:hAnsi="Avenir" w:cs="Avenir"/>
          <w:color w:val="000000"/>
          <w:sz w:val="16"/>
          <w:szCs w:val="16"/>
        </w:rPr>
        <w:t xml:space="preserve"> </w:t>
      </w:r>
      <w:r w:rsidRPr="00A02594">
        <w:rPr>
          <w:rFonts w:ascii="Avenir" w:eastAsia="Avenir" w:hAnsi="Avenir" w:cs="Avenir"/>
          <w:color w:val="000000"/>
          <w:sz w:val="16"/>
          <w:szCs w:val="16"/>
        </w:rPr>
        <w:t>6</w:t>
      </w:r>
    </w:p>
  </w:footnote>
  <w:footnote w:id="5">
    <w:p w14:paraId="77A8DEFF" w14:textId="3143B143" w:rsidR="00842D95" w:rsidRPr="00AF657E" w:rsidRDefault="00842D95" w:rsidP="00842D95">
      <w:pPr>
        <w:pStyle w:val="FootnoteText"/>
        <w:rPr>
          <w:sz w:val="18"/>
          <w:szCs w:val="18"/>
        </w:rPr>
      </w:pPr>
      <w:r w:rsidRPr="00AF657E">
        <w:rPr>
          <w:rStyle w:val="FootnoteReference"/>
          <w:sz w:val="18"/>
          <w:szCs w:val="18"/>
        </w:rPr>
        <w:footnoteRef/>
      </w:r>
      <w:r w:rsidRPr="00AF657E">
        <w:rPr>
          <w:sz w:val="18"/>
          <w:szCs w:val="18"/>
        </w:rPr>
        <w:t xml:space="preserve"> United Nations (1993)</w:t>
      </w:r>
      <w:r w:rsidR="005C2F1F">
        <w:rPr>
          <w:sz w:val="18"/>
          <w:szCs w:val="18"/>
        </w:rPr>
        <w:t xml:space="preserve">. </w:t>
      </w:r>
      <w:r w:rsidRPr="00AF657E">
        <w:rPr>
          <w:sz w:val="18"/>
          <w:szCs w:val="18"/>
        </w:rPr>
        <w:t>Multilateral Convention on Biological Diversity (with annexes): Concluded at Rio de Janeiro on 5 June 1992, Treaty Series, 1760: 142–382, I-30619, New York (United Nations). Online version (accessed 25 October 2023): http://treaties.un.org/doc/Publication/UNTS/Volume1760/v1760.pdf.</w:t>
      </w:r>
    </w:p>
  </w:footnote>
  <w:footnote w:id="6">
    <w:p w14:paraId="2FF5D828" w14:textId="03064462" w:rsidR="008C12D8" w:rsidRPr="007F24D9" w:rsidRDefault="008C12D8">
      <w:pPr>
        <w:pStyle w:val="FootnoteText"/>
        <w:rPr>
          <w:sz w:val="18"/>
          <w:szCs w:val="18"/>
        </w:rPr>
      </w:pPr>
      <w:r w:rsidRPr="007F24D9">
        <w:rPr>
          <w:rStyle w:val="FootnoteReference"/>
          <w:sz w:val="18"/>
          <w:szCs w:val="18"/>
        </w:rPr>
        <w:footnoteRef/>
      </w:r>
      <w:r w:rsidRPr="007F24D9">
        <w:rPr>
          <w:sz w:val="18"/>
          <w:szCs w:val="18"/>
        </w:rPr>
        <w:t xml:space="preserve"> Weiskopf, S. R</w:t>
      </w:r>
      <w:r w:rsidR="00A86913">
        <w:rPr>
          <w:sz w:val="18"/>
          <w:szCs w:val="18"/>
        </w:rPr>
        <w:t>. et al.</w:t>
      </w:r>
      <w:r w:rsidRPr="007F24D9">
        <w:rPr>
          <w:sz w:val="18"/>
          <w:szCs w:val="18"/>
        </w:rPr>
        <w:t xml:space="preserve"> (2022). A conceptual framework to integrate biodiversity, ecosystem function, and ecosystem service models. BioScience, 72(11), 1062-1073.</w:t>
      </w:r>
    </w:p>
  </w:footnote>
  <w:footnote w:id="7">
    <w:p w14:paraId="47AF0CA0" w14:textId="798DD03C" w:rsidR="001F3303" w:rsidRPr="007F24D9" w:rsidRDefault="001F3303">
      <w:pPr>
        <w:pStyle w:val="FootnoteText"/>
        <w:rPr>
          <w:sz w:val="18"/>
          <w:szCs w:val="18"/>
        </w:rPr>
      </w:pPr>
      <w:r w:rsidRPr="007F24D9">
        <w:rPr>
          <w:rStyle w:val="FootnoteReference"/>
          <w:sz w:val="18"/>
          <w:szCs w:val="18"/>
        </w:rPr>
        <w:footnoteRef/>
      </w:r>
      <w:r w:rsidRPr="007F24D9">
        <w:rPr>
          <w:sz w:val="18"/>
          <w:szCs w:val="18"/>
        </w:rPr>
        <w:t xml:space="preserve"> Haines-Young, R. &amp; Potschin-Young, M. (2018). Revision of the common international classification for ecosystem services (CICES V5. 1): a policy brief. One Ecosystem, 3, e27108.</w:t>
      </w:r>
    </w:p>
  </w:footnote>
  <w:footnote w:id="8">
    <w:p w14:paraId="04FBF05A" w14:textId="75760132" w:rsidR="00BF3F71" w:rsidRPr="00BA6852" w:rsidRDefault="00BF3F71">
      <w:pPr>
        <w:pStyle w:val="FootnoteText"/>
        <w:rPr>
          <w:lang w:val="en-CA"/>
        </w:rPr>
      </w:pPr>
      <w:r w:rsidRPr="007F24D9">
        <w:rPr>
          <w:rStyle w:val="FootnoteReference"/>
          <w:sz w:val="18"/>
          <w:szCs w:val="18"/>
        </w:rPr>
        <w:footnoteRef/>
      </w:r>
      <w:r w:rsidRPr="007F24D9">
        <w:rPr>
          <w:sz w:val="18"/>
          <w:szCs w:val="18"/>
        </w:rPr>
        <w:t xml:space="preserve"> </w:t>
      </w:r>
      <w:r w:rsidR="000C460B" w:rsidRPr="007F24D9">
        <w:rPr>
          <w:sz w:val="18"/>
          <w:szCs w:val="18"/>
        </w:rPr>
        <w:t>E</w:t>
      </w:r>
      <w:r w:rsidR="00387518" w:rsidRPr="007F24D9">
        <w:rPr>
          <w:sz w:val="18"/>
          <w:szCs w:val="18"/>
        </w:rPr>
        <w:t>ngel</w:t>
      </w:r>
      <w:r w:rsidR="000C460B" w:rsidRPr="007F24D9">
        <w:rPr>
          <w:sz w:val="18"/>
          <w:szCs w:val="18"/>
        </w:rPr>
        <w:t>, S</w:t>
      </w:r>
      <w:r w:rsidR="00387518" w:rsidRPr="007F24D9">
        <w:rPr>
          <w:sz w:val="18"/>
          <w:szCs w:val="18"/>
        </w:rPr>
        <w:t>.</w:t>
      </w:r>
      <w:r w:rsidR="00450636" w:rsidRPr="007F24D9">
        <w:rPr>
          <w:sz w:val="18"/>
          <w:szCs w:val="18"/>
        </w:rPr>
        <w:t xml:space="preserve">, </w:t>
      </w:r>
      <w:r w:rsidR="000C460B" w:rsidRPr="007F24D9">
        <w:rPr>
          <w:sz w:val="18"/>
          <w:szCs w:val="18"/>
        </w:rPr>
        <w:t>P</w:t>
      </w:r>
      <w:r w:rsidR="00387518" w:rsidRPr="007F24D9">
        <w:rPr>
          <w:sz w:val="18"/>
          <w:szCs w:val="18"/>
        </w:rPr>
        <w:t>agiola</w:t>
      </w:r>
      <w:r w:rsidR="000C460B" w:rsidRPr="007F24D9">
        <w:rPr>
          <w:sz w:val="18"/>
          <w:szCs w:val="18"/>
        </w:rPr>
        <w:t>, S</w:t>
      </w:r>
      <w:r w:rsidR="00387518" w:rsidRPr="007F24D9">
        <w:rPr>
          <w:sz w:val="18"/>
          <w:szCs w:val="18"/>
        </w:rPr>
        <w:t>.</w:t>
      </w:r>
      <w:r w:rsidR="00450636" w:rsidRPr="007F24D9">
        <w:rPr>
          <w:sz w:val="18"/>
          <w:szCs w:val="18"/>
        </w:rPr>
        <w:t xml:space="preserve"> &amp; </w:t>
      </w:r>
      <w:r w:rsidR="000C460B" w:rsidRPr="007F24D9">
        <w:rPr>
          <w:sz w:val="18"/>
          <w:szCs w:val="18"/>
        </w:rPr>
        <w:t>W</w:t>
      </w:r>
      <w:r w:rsidR="00387518" w:rsidRPr="007F24D9">
        <w:rPr>
          <w:sz w:val="18"/>
          <w:szCs w:val="18"/>
        </w:rPr>
        <w:t>under</w:t>
      </w:r>
      <w:r w:rsidR="000C460B" w:rsidRPr="007F24D9">
        <w:rPr>
          <w:sz w:val="18"/>
          <w:szCs w:val="18"/>
        </w:rPr>
        <w:t>, S</w:t>
      </w:r>
      <w:r w:rsidR="00387518" w:rsidRPr="007F24D9">
        <w:rPr>
          <w:sz w:val="18"/>
          <w:szCs w:val="18"/>
        </w:rPr>
        <w:t>. (2008)</w:t>
      </w:r>
      <w:r w:rsidR="000C460B" w:rsidRPr="007F24D9">
        <w:rPr>
          <w:sz w:val="18"/>
          <w:szCs w:val="18"/>
        </w:rPr>
        <w:t>. Designing payments for environmental services in theory and practice: An overview of the issues. Ecological economics, v. 65, n. 4, p. 663-674</w:t>
      </w:r>
      <w:r w:rsidR="00387518" w:rsidRPr="007F24D9">
        <w:rPr>
          <w:sz w:val="18"/>
          <w:szCs w:val="18"/>
        </w:rPr>
        <w:t>.</w:t>
      </w:r>
      <w:r w:rsidR="00387518">
        <w:t xml:space="preserve"> </w:t>
      </w:r>
    </w:p>
  </w:footnote>
  <w:footnote w:id="9">
    <w:p w14:paraId="589C2E38" w14:textId="667C7D39" w:rsidR="001E5FBC" w:rsidRPr="007C56A3" w:rsidRDefault="00387518">
      <w:pPr>
        <w:pStyle w:val="FootnoteText"/>
        <w:rPr>
          <w:sz w:val="18"/>
          <w:szCs w:val="18"/>
        </w:rPr>
      </w:pPr>
      <w:r w:rsidRPr="007F24D9">
        <w:rPr>
          <w:rStyle w:val="FootnoteReference"/>
          <w:sz w:val="18"/>
          <w:szCs w:val="18"/>
        </w:rPr>
        <w:footnoteRef/>
      </w:r>
      <w:r w:rsidR="001B327C">
        <w:rPr>
          <w:sz w:val="18"/>
          <w:szCs w:val="18"/>
        </w:rPr>
        <w:t xml:space="preserve"> </w:t>
      </w:r>
      <w:r w:rsidR="001B327C" w:rsidRPr="001B327C">
        <w:rPr>
          <w:sz w:val="18"/>
          <w:szCs w:val="18"/>
        </w:rPr>
        <w:t>The first version of this theory of change was made in 2021, as part of the first draft of the post-2020 global biodiversity framework</w:t>
      </w:r>
      <w:r w:rsidR="005F74C7">
        <w:rPr>
          <w:sz w:val="18"/>
          <w:szCs w:val="18"/>
        </w:rPr>
        <w:t>, the d</w:t>
      </w:r>
      <w:r w:rsidR="003327E9">
        <w:rPr>
          <w:sz w:val="18"/>
          <w:szCs w:val="18"/>
        </w:rPr>
        <w:t xml:space="preserve">raft is </w:t>
      </w:r>
      <w:r w:rsidR="005F74C7" w:rsidRPr="003C194D">
        <w:rPr>
          <w:sz w:val="18"/>
          <w:szCs w:val="18"/>
        </w:rPr>
        <w:t xml:space="preserve">available at: </w:t>
      </w:r>
      <w:hyperlink r:id="rId2" w:history="1">
        <w:r w:rsidR="005F74C7" w:rsidRPr="003C194D">
          <w:rPr>
            <w:rStyle w:val="Hyperlink"/>
            <w:sz w:val="18"/>
            <w:szCs w:val="18"/>
          </w:rPr>
          <w:t>https://www.cbd.int/doc/c/abb5/591f/2e46096d3f0330b08ce87a45/wg2020-03-03-en.pdf</w:t>
        </w:r>
      </w:hyperlink>
      <w:r w:rsidR="003327E9">
        <w:rPr>
          <w:sz w:val="18"/>
          <w:szCs w:val="18"/>
        </w:rPr>
        <w:t xml:space="preserve">. </w:t>
      </w:r>
      <w:r w:rsidR="001B327C" w:rsidRPr="001B327C">
        <w:rPr>
          <w:sz w:val="18"/>
          <w:szCs w:val="18"/>
        </w:rPr>
        <w:t>Th</w:t>
      </w:r>
      <w:r w:rsidR="003327E9">
        <w:rPr>
          <w:sz w:val="18"/>
          <w:szCs w:val="18"/>
        </w:rPr>
        <w:t>is</w:t>
      </w:r>
      <w:r w:rsidR="001B327C" w:rsidRPr="001B327C">
        <w:rPr>
          <w:sz w:val="18"/>
          <w:szCs w:val="18"/>
        </w:rPr>
        <w:t xml:space="preserve"> document was updated in 2022, containing a more robust version of the theory of </w:t>
      </w:r>
      <w:r w:rsidR="0025523E" w:rsidRPr="001B327C">
        <w:rPr>
          <w:sz w:val="18"/>
          <w:szCs w:val="18"/>
        </w:rPr>
        <w:t>change and</w:t>
      </w:r>
      <w:r w:rsidR="001B327C" w:rsidRPr="001B327C">
        <w:rPr>
          <w:sz w:val="18"/>
          <w:szCs w:val="18"/>
        </w:rPr>
        <w:t xml:space="preserve"> relevant updates to the proposed Milestones</w:t>
      </w:r>
      <w:r w:rsidR="00903737">
        <w:rPr>
          <w:sz w:val="18"/>
          <w:szCs w:val="18"/>
        </w:rPr>
        <w:t xml:space="preserve">. </w:t>
      </w:r>
      <w:r w:rsidR="0025523E" w:rsidRPr="0025523E">
        <w:rPr>
          <w:sz w:val="18"/>
          <w:szCs w:val="18"/>
        </w:rPr>
        <w:t>This version of the</w:t>
      </w:r>
      <w:r w:rsidR="0025523E">
        <w:rPr>
          <w:sz w:val="18"/>
          <w:szCs w:val="18"/>
        </w:rPr>
        <w:t xml:space="preserve"> draft</w:t>
      </w:r>
      <w:r w:rsidR="0025523E" w:rsidRPr="0025523E">
        <w:rPr>
          <w:sz w:val="18"/>
          <w:szCs w:val="18"/>
        </w:rPr>
        <w:t xml:space="preserve"> document is the most recent at the time of writing and is available at</w:t>
      </w:r>
      <w:r w:rsidR="0025523E">
        <w:rPr>
          <w:sz w:val="18"/>
          <w:szCs w:val="18"/>
        </w:rPr>
        <w:t xml:space="preserve">: </w:t>
      </w:r>
      <w:hyperlink r:id="rId3" w:history="1">
        <w:r w:rsidR="00424458" w:rsidRPr="00AE49FB">
          <w:rPr>
            <w:rStyle w:val="Hyperlink"/>
            <w:sz w:val="18"/>
            <w:szCs w:val="18"/>
          </w:rPr>
          <w:t>https://www.cbd.int/doc/c/409e/19ae/369752b245f05e88f760aeb3/wg2020-05-l-02-en.pdf</w:t>
        </w:r>
      </w:hyperlink>
    </w:p>
  </w:footnote>
  <w:footnote w:id="10">
    <w:p w14:paraId="78302A4F" w14:textId="33076368" w:rsidR="00DD1F3D" w:rsidRPr="00411EC6" w:rsidRDefault="00DD1F3D">
      <w:pPr>
        <w:pStyle w:val="FootnoteText"/>
      </w:pPr>
      <w:r>
        <w:rPr>
          <w:rStyle w:val="FootnoteReference"/>
        </w:rPr>
        <w:footnoteRef/>
      </w:r>
      <w:r w:rsidRPr="009354CA">
        <w:t xml:space="preserve"> </w:t>
      </w:r>
      <w:r w:rsidRPr="007F24D9">
        <w:rPr>
          <w:sz w:val="18"/>
          <w:szCs w:val="18"/>
        </w:rPr>
        <w:t>United Nations</w:t>
      </w:r>
      <w:r w:rsidR="00251E2A" w:rsidRPr="007F24D9">
        <w:rPr>
          <w:sz w:val="18"/>
          <w:szCs w:val="18"/>
        </w:rPr>
        <w:t xml:space="preserve"> (2021). </w:t>
      </w:r>
      <w:r w:rsidR="00E01B0C" w:rsidRPr="007F24D9">
        <w:rPr>
          <w:sz w:val="18"/>
          <w:szCs w:val="18"/>
        </w:rPr>
        <w:t xml:space="preserve">First Draft </w:t>
      </w:r>
      <w:r w:rsidR="00411EC6" w:rsidRPr="007F24D9">
        <w:rPr>
          <w:sz w:val="18"/>
          <w:szCs w:val="18"/>
        </w:rPr>
        <w:t>of</w:t>
      </w:r>
      <w:r w:rsidR="00E01B0C" w:rsidRPr="007F24D9">
        <w:rPr>
          <w:sz w:val="18"/>
          <w:szCs w:val="18"/>
        </w:rPr>
        <w:t xml:space="preserve"> </w:t>
      </w:r>
      <w:r w:rsidR="00411EC6" w:rsidRPr="007F24D9">
        <w:rPr>
          <w:sz w:val="18"/>
          <w:szCs w:val="18"/>
        </w:rPr>
        <w:t>t</w:t>
      </w:r>
      <w:r w:rsidR="00E01B0C" w:rsidRPr="007F24D9">
        <w:rPr>
          <w:sz w:val="18"/>
          <w:szCs w:val="18"/>
        </w:rPr>
        <w:t xml:space="preserve">he Post-2020 Global Biodiversity Framework. Montreal, Canada. </w:t>
      </w:r>
      <w:r w:rsidR="00F36442" w:rsidRPr="007F24D9">
        <w:rPr>
          <w:sz w:val="18"/>
          <w:szCs w:val="18"/>
        </w:rPr>
        <w:t xml:space="preserve">Available at: </w:t>
      </w:r>
      <w:r w:rsidR="00411EC6" w:rsidRPr="007F24D9">
        <w:rPr>
          <w:sz w:val="18"/>
          <w:szCs w:val="18"/>
        </w:rPr>
        <w:t>https://www.cbd.int/doc/c/abb5/591f/2e46096d3f0330b08ce87a45/wg2020-03-03-en.pdf</w:t>
      </w:r>
    </w:p>
  </w:footnote>
  <w:footnote w:id="11">
    <w:p w14:paraId="0397BAA7" w14:textId="07E74D77" w:rsidR="00AE7BC6" w:rsidRPr="00276BC6" w:rsidRDefault="00AE7BC6">
      <w:pPr>
        <w:pStyle w:val="FootnoteText"/>
      </w:pPr>
      <w:r>
        <w:rPr>
          <w:rStyle w:val="FootnoteReference"/>
        </w:rPr>
        <w:footnoteRef/>
      </w:r>
      <w:r w:rsidR="00A86913">
        <w:t xml:space="preserve"> </w:t>
      </w:r>
      <w:r w:rsidRPr="007F24D9">
        <w:rPr>
          <w:sz w:val="18"/>
          <w:szCs w:val="18"/>
        </w:rPr>
        <w:t xml:space="preserve">United Nations (2022). </w:t>
      </w:r>
      <w:r w:rsidR="00F36442" w:rsidRPr="007F24D9">
        <w:rPr>
          <w:sz w:val="18"/>
          <w:szCs w:val="18"/>
        </w:rPr>
        <w:t xml:space="preserve">Post-2020 Global Biodiversity Framework. </w:t>
      </w:r>
      <w:r w:rsidR="00905260" w:rsidRPr="007F24D9">
        <w:rPr>
          <w:sz w:val="18"/>
          <w:szCs w:val="18"/>
        </w:rPr>
        <w:t xml:space="preserve">Montreal, Canada. Available at: </w:t>
      </w:r>
      <w:r w:rsidR="00F36442" w:rsidRPr="007F24D9">
        <w:rPr>
          <w:sz w:val="18"/>
          <w:szCs w:val="18"/>
        </w:rPr>
        <w:t>https://www.cbd.int/doc/c/409e/19ae/369752b245f05e88f760aeb3/wg2020-05-l-02-en.pdf</w:t>
      </w:r>
    </w:p>
  </w:footnote>
  <w:footnote w:id="12">
    <w:p w14:paraId="6EF31913" w14:textId="0F6B5FAB" w:rsidR="00927973" w:rsidRPr="007C403C" w:rsidRDefault="00927973">
      <w:pPr>
        <w:pStyle w:val="FootnoteText"/>
      </w:pPr>
      <w:r>
        <w:rPr>
          <w:rStyle w:val="FootnoteReference"/>
        </w:rPr>
        <w:footnoteRef/>
      </w:r>
      <w:r w:rsidRPr="00927973">
        <w:t xml:space="preserve"> </w:t>
      </w:r>
      <w:r w:rsidRPr="00B14A53">
        <w:rPr>
          <w:sz w:val="18"/>
          <w:szCs w:val="18"/>
        </w:rPr>
        <w:t>Brussard, P. F.</w:t>
      </w:r>
      <w:r w:rsidR="00450636">
        <w:rPr>
          <w:sz w:val="18"/>
          <w:szCs w:val="18"/>
        </w:rPr>
        <w:t>,</w:t>
      </w:r>
      <w:r w:rsidRPr="00B14A53">
        <w:rPr>
          <w:sz w:val="18"/>
          <w:szCs w:val="18"/>
        </w:rPr>
        <w:t xml:space="preserve"> Reed, J. M.,</w:t>
      </w:r>
      <w:r w:rsidR="00450636">
        <w:rPr>
          <w:sz w:val="18"/>
          <w:szCs w:val="18"/>
        </w:rPr>
        <w:t xml:space="preserve"> &amp; </w:t>
      </w:r>
      <w:r w:rsidRPr="00B14A53">
        <w:rPr>
          <w:sz w:val="18"/>
          <w:szCs w:val="18"/>
        </w:rPr>
        <w:t xml:space="preserve">Tracy, C. R. (1998). Ecosystem management: what is it </w:t>
      </w:r>
      <w:proofErr w:type="gramStart"/>
      <w:r w:rsidRPr="00B14A53">
        <w:rPr>
          <w:sz w:val="18"/>
          <w:szCs w:val="18"/>
        </w:rPr>
        <w:t>really?.</w:t>
      </w:r>
      <w:proofErr w:type="gramEnd"/>
      <w:r w:rsidRPr="00B14A53">
        <w:rPr>
          <w:sz w:val="18"/>
          <w:szCs w:val="18"/>
        </w:rPr>
        <w:t xml:space="preserve"> Landscape and Urban Planning, 40(1-3), 9-20.</w:t>
      </w:r>
    </w:p>
  </w:footnote>
  <w:footnote w:id="13">
    <w:p w14:paraId="1AE03A77" w14:textId="3D0DF40E" w:rsidR="002E131B" w:rsidRPr="002E131B" w:rsidRDefault="002E131B">
      <w:pPr>
        <w:pStyle w:val="FootnoteText"/>
      </w:pPr>
      <w:r>
        <w:rPr>
          <w:rStyle w:val="FootnoteReference"/>
        </w:rPr>
        <w:footnoteRef/>
      </w:r>
      <w:r>
        <w:t xml:space="preserve"> </w:t>
      </w:r>
      <w:r w:rsidRPr="00B14A53">
        <w:rPr>
          <w:sz w:val="18"/>
          <w:szCs w:val="18"/>
        </w:rPr>
        <w:t xml:space="preserve">Frankel, O.H. </w:t>
      </w:r>
      <w:r w:rsidR="00A86913">
        <w:rPr>
          <w:sz w:val="18"/>
          <w:szCs w:val="18"/>
        </w:rPr>
        <w:t xml:space="preserve">&amp; </w:t>
      </w:r>
      <w:r w:rsidRPr="00B14A53">
        <w:rPr>
          <w:sz w:val="18"/>
          <w:szCs w:val="18"/>
        </w:rPr>
        <w:t xml:space="preserve">M.E. Soule. </w:t>
      </w:r>
      <w:r>
        <w:rPr>
          <w:sz w:val="18"/>
          <w:szCs w:val="18"/>
        </w:rPr>
        <w:t>(</w:t>
      </w:r>
      <w:r w:rsidRPr="00B14A53">
        <w:rPr>
          <w:sz w:val="18"/>
          <w:szCs w:val="18"/>
        </w:rPr>
        <w:t>1981</w:t>
      </w:r>
      <w:r>
        <w:rPr>
          <w:sz w:val="18"/>
          <w:szCs w:val="18"/>
        </w:rPr>
        <w:t>)</w:t>
      </w:r>
      <w:r w:rsidRPr="00B14A53">
        <w:rPr>
          <w:sz w:val="18"/>
          <w:szCs w:val="18"/>
        </w:rPr>
        <w:t>. Conservation and evolution. Cambridge University Press, Cambridge, UK</w:t>
      </w:r>
      <w:r>
        <w:rPr>
          <w:sz w:val="18"/>
          <w:szCs w:val="18"/>
        </w:rPr>
        <w:t>.</w:t>
      </w:r>
    </w:p>
  </w:footnote>
  <w:footnote w:id="14">
    <w:p w14:paraId="00C16051" w14:textId="4ACB06A1" w:rsidR="007C403C" w:rsidRPr="00BA6852" w:rsidRDefault="007C403C">
      <w:pPr>
        <w:pStyle w:val="FootnoteText"/>
        <w:rPr>
          <w:sz w:val="18"/>
          <w:szCs w:val="18"/>
          <w:lang w:val="en-CA"/>
        </w:rPr>
      </w:pPr>
      <w:r w:rsidRPr="00B14A53">
        <w:rPr>
          <w:rStyle w:val="FootnoteReference"/>
          <w:sz w:val="18"/>
          <w:szCs w:val="18"/>
        </w:rPr>
        <w:footnoteRef/>
      </w:r>
      <w:r w:rsidRPr="00B14A53">
        <w:rPr>
          <w:sz w:val="18"/>
          <w:szCs w:val="18"/>
        </w:rPr>
        <w:t xml:space="preserve"> Roberge, J. M. &amp; Angelstam, P. E. R. (2004). Usefulness of the umbrella species concept as a conservation tool. Conservation biology, 18(1), 76-85.</w:t>
      </w:r>
    </w:p>
  </w:footnote>
  <w:footnote w:id="15">
    <w:p w14:paraId="6314C53A" w14:textId="72C8C743" w:rsidR="0034536B" w:rsidRPr="0034536B" w:rsidRDefault="0034536B">
      <w:pPr>
        <w:pStyle w:val="FootnoteText"/>
      </w:pPr>
      <w:r>
        <w:rPr>
          <w:rStyle w:val="FootnoteReference"/>
        </w:rPr>
        <w:footnoteRef/>
      </w:r>
      <w:r>
        <w:t xml:space="preserve"> </w:t>
      </w:r>
      <w:r w:rsidRPr="00B14A53">
        <w:rPr>
          <w:sz w:val="18"/>
          <w:szCs w:val="18"/>
        </w:rPr>
        <w:t>Mucina, L. (2019). Biome: evolution of a crucial ecological and biogeographical concept. New Phytologist, 222(1), 97-114.</w:t>
      </w:r>
    </w:p>
  </w:footnote>
  <w:footnote w:id="16">
    <w:p w14:paraId="2D8AE888" w14:textId="7530F150" w:rsidR="000A53C8" w:rsidRPr="00B14A53" w:rsidRDefault="000A53C8">
      <w:pPr>
        <w:pStyle w:val="FootnoteText"/>
        <w:rPr>
          <w:sz w:val="18"/>
          <w:szCs w:val="18"/>
        </w:rPr>
      </w:pPr>
      <w:r>
        <w:rPr>
          <w:rStyle w:val="FootnoteReference"/>
        </w:rPr>
        <w:footnoteRef/>
      </w:r>
      <w:r>
        <w:t xml:space="preserve"> </w:t>
      </w:r>
      <w:r w:rsidRPr="00B14A53">
        <w:rPr>
          <w:sz w:val="18"/>
          <w:szCs w:val="18"/>
        </w:rPr>
        <w:t>Hodgson, J. A.</w:t>
      </w:r>
      <w:proofErr w:type="gramStart"/>
      <w:r w:rsidR="002B2901">
        <w:rPr>
          <w:sz w:val="18"/>
          <w:szCs w:val="18"/>
        </w:rPr>
        <w:t xml:space="preserve">, </w:t>
      </w:r>
      <w:r w:rsidR="00A86913">
        <w:rPr>
          <w:sz w:val="18"/>
          <w:szCs w:val="18"/>
        </w:rPr>
        <w:t xml:space="preserve"> </w:t>
      </w:r>
      <w:r w:rsidRPr="00B14A53">
        <w:rPr>
          <w:sz w:val="18"/>
          <w:szCs w:val="18"/>
        </w:rPr>
        <w:t>Moilanen</w:t>
      </w:r>
      <w:proofErr w:type="gramEnd"/>
      <w:r w:rsidRPr="00B14A53">
        <w:rPr>
          <w:sz w:val="18"/>
          <w:szCs w:val="18"/>
        </w:rPr>
        <w:t>, A.</w:t>
      </w:r>
      <w:r w:rsidR="00450636">
        <w:rPr>
          <w:sz w:val="18"/>
          <w:szCs w:val="18"/>
        </w:rPr>
        <w:t xml:space="preserve">, </w:t>
      </w:r>
      <w:r w:rsidRPr="00B14A53">
        <w:rPr>
          <w:sz w:val="18"/>
          <w:szCs w:val="18"/>
        </w:rPr>
        <w:t>Wintle, B. A., &amp; Thomas, C. D. (2011). Habitat area, quality and connectivity: striking the balance for efficient conservation. Journal of Applied Ecology, 48(1), 148-152.</w:t>
      </w:r>
    </w:p>
  </w:footnote>
  <w:footnote w:id="17">
    <w:p w14:paraId="2F7A741F" w14:textId="215B2A0A" w:rsidR="00936C7E" w:rsidRPr="00936C7E" w:rsidRDefault="00936C7E">
      <w:pPr>
        <w:pStyle w:val="FootnoteText"/>
      </w:pPr>
      <w:r>
        <w:rPr>
          <w:rStyle w:val="FootnoteReference"/>
        </w:rPr>
        <w:footnoteRef/>
      </w:r>
      <w:r>
        <w:t xml:space="preserve"> </w:t>
      </w:r>
      <w:r w:rsidRPr="00B14A53">
        <w:rPr>
          <w:sz w:val="18"/>
          <w:szCs w:val="18"/>
        </w:rPr>
        <w:t>Sequeira, A. M., Bouchet, P. J., Yates, K. L., Mengersen, K., &amp; Caley, M. J. (2018). Transferring biodiversity models for conservation: Opportunities and challenges. Methods in Ecology and Evolution, 9(5), 1250-1264.</w:t>
      </w:r>
    </w:p>
  </w:footnote>
  <w:footnote w:id="18">
    <w:p w14:paraId="0DB7E49F" w14:textId="79E35D5F" w:rsidR="001839E9" w:rsidRPr="004E5C39" w:rsidRDefault="001839E9">
      <w:pPr>
        <w:pStyle w:val="FootnoteText"/>
      </w:pPr>
      <w:r>
        <w:rPr>
          <w:rStyle w:val="FootnoteReference"/>
        </w:rPr>
        <w:footnoteRef/>
      </w:r>
      <w:r>
        <w:t xml:space="preserve"> </w:t>
      </w:r>
      <w:r w:rsidRPr="00B14A53">
        <w:rPr>
          <w:sz w:val="18"/>
          <w:szCs w:val="18"/>
        </w:rPr>
        <w:t>Dornelas, M.</w:t>
      </w:r>
      <w:r w:rsidR="00450636">
        <w:rPr>
          <w:sz w:val="18"/>
          <w:szCs w:val="18"/>
        </w:rPr>
        <w:t xml:space="preserve"> et al</w:t>
      </w:r>
      <w:r w:rsidRPr="00B14A53">
        <w:rPr>
          <w:sz w:val="18"/>
          <w:szCs w:val="18"/>
        </w:rPr>
        <w:t>. (2013). Quantifying temporal change in biodiversity: challenges and opportunities. Proceedings of the Royal Society B: Biological Sciences, 280(1750), 1931</w:t>
      </w:r>
      <w:r w:rsidR="00BD51B0">
        <w:rPr>
          <w:sz w:val="18"/>
          <w:szCs w:val="18"/>
        </w:rPr>
        <w:t xml:space="preserve"> -2012</w:t>
      </w:r>
      <w:r w:rsidRPr="00B14A53">
        <w:rPr>
          <w:sz w:val="18"/>
          <w:szCs w:val="18"/>
        </w:rPr>
        <w:t>.</w:t>
      </w:r>
    </w:p>
  </w:footnote>
  <w:footnote w:id="19">
    <w:p w14:paraId="3011A02E" w14:textId="54182252" w:rsidR="000639EA" w:rsidRDefault="000639EA" w:rsidP="000639EA">
      <w:pPr>
        <w:pBdr>
          <w:top w:val="nil"/>
          <w:left w:val="nil"/>
          <w:bottom w:val="nil"/>
          <w:right w:val="nil"/>
          <w:between w:val="nil"/>
        </w:pBdr>
        <w:rPr>
          <w:rFonts w:ascii="Avenir" w:eastAsia="Avenir" w:hAnsi="Avenir" w:cs="Avenir"/>
          <w:color w:val="000000"/>
          <w:sz w:val="16"/>
          <w:szCs w:val="16"/>
        </w:rPr>
      </w:pPr>
      <w:r>
        <w:rPr>
          <w:rStyle w:val="FootnoteReference"/>
        </w:rPr>
        <w:footnoteRef/>
      </w:r>
      <w:r w:rsidRPr="00B14A53">
        <w:rPr>
          <w:rFonts w:ascii="Avenir" w:eastAsia="Avenir" w:hAnsi="Avenir" w:cs="Avenir"/>
          <w:color w:val="000000"/>
          <w:sz w:val="16"/>
          <w:szCs w:val="16"/>
        </w:rPr>
        <w:t xml:space="preserve"> </w:t>
      </w:r>
      <w:r w:rsidRPr="00B14A53">
        <w:rPr>
          <w:sz w:val="18"/>
          <w:szCs w:val="18"/>
        </w:rPr>
        <w:t>Pereira, H.M.</w:t>
      </w:r>
      <w:r w:rsidR="00450636" w:rsidRPr="00B14A53">
        <w:rPr>
          <w:sz w:val="18"/>
          <w:szCs w:val="18"/>
        </w:rPr>
        <w:t xml:space="preserve"> et al.</w:t>
      </w:r>
      <w:r w:rsidRPr="00B14A53">
        <w:rPr>
          <w:sz w:val="18"/>
          <w:szCs w:val="18"/>
        </w:rPr>
        <w:t xml:space="preserve"> (2013). Essential biodiversity variables. Science, 339, 277–278. </w:t>
      </w:r>
    </w:p>
  </w:footnote>
  <w:footnote w:id="20">
    <w:p w14:paraId="3323630E" w14:textId="6E933050" w:rsidR="0060635B" w:rsidRPr="00BA6852" w:rsidRDefault="0060635B">
      <w:pPr>
        <w:pStyle w:val="FootnoteText"/>
        <w:rPr>
          <w:sz w:val="18"/>
          <w:szCs w:val="18"/>
          <w:lang w:val="en-CA"/>
        </w:rPr>
      </w:pPr>
      <w:r w:rsidRPr="00474A38">
        <w:rPr>
          <w:rStyle w:val="FootnoteReference"/>
          <w:sz w:val="18"/>
          <w:szCs w:val="18"/>
        </w:rPr>
        <w:footnoteRef/>
      </w:r>
      <w:r w:rsidRPr="00474A38">
        <w:rPr>
          <w:sz w:val="18"/>
          <w:szCs w:val="18"/>
        </w:rPr>
        <w:t xml:space="preserve"> </w:t>
      </w:r>
      <w:r w:rsidR="00474A38" w:rsidRPr="00474A38">
        <w:rPr>
          <w:sz w:val="18"/>
          <w:szCs w:val="18"/>
        </w:rPr>
        <w:t>Vieira, I. C. G.</w:t>
      </w:r>
      <w:r w:rsidR="00440741">
        <w:rPr>
          <w:sz w:val="18"/>
          <w:szCs w:val="18"/>
        </w:rPr>
        <w:t xml:space="preserve"> et al.</w:t>
      </w:r>
      <w:r w:rsidR="00474A38" w:rsidRPr="00474A38">
        <w:rPr>
          <w:sz w:val="18"/>
          <w:szCs w:val="18"/>
        </w:rPr>
        <w:t xml:space="preserve"> (2003). Classifying successional forests using Landsat spectral properties and ecological characteristics in eastern Amazonia. </w:t>
      </w:r>
      <w:r w:rsidR="00474A38" w:rsidRPr="008F4D1C">
        <w:rPr>
          <w:i/>
          <w:iCs/>
          <w:sz w:val="18"/>
          <w:szCs w:val="18"/>
        </w:rPr>
        <w:t>Remote Sensing of Environment</w:t>
      </w:r>
      <w:r w:rsidR="00474A38" w:rsidRPr="00474A38">
        <w:rPr>
          <w:sz w:val="18"/>
          <w:szCs w:val="18"/>
        </w:rPr>
        <w:t>, 87(4), 470-481.</w:t>
      </w:r>
    </w:p>
  </w:footnote>
  <w:footnote w:id="21">
    <w:p w14:paraId="7029C538" w14:textId="429BC6FB" w:rsidR="008F4D1C" w:rsidRPr="00BA6852" w:rsidRDefault="008F4D1C" w:rsidP="008F4D1C">
      <w:pPr>
        <w:pStyle w:val="FootnoteText"/>
        <w:rPr>
          <w:sz w:val="18"/>
          <w:szCs w:val="18"/>
          <w:lang w:val="en-CA"/>
        </w:rPr>
      </w:pPr>
      <w:r w:rsidRPr="00474A38">
        <w:rPr>
          <w:rStyle w:val="FootnoteReference"/>
          <w:sz w:val="18"/>
          <w:szCs w:val="18"/>
        </w:rPr>
        <w:footnoteRef/>
      </w:r>
      <w:r w:rsidRPr="00474A38">
        <w:rPr>
          <w:sz w:val="18"/>
          <w:szCs w:val="18"/>
        </w:rPr>
        <w:t xml:space="preserve"> </w:t>
      </w:r>
      <w:r w:rsidR="00B137AF" w:rsidRPr="00B137AF">
        <w:rPr>
          <w:sz w:val="18"/>
          <w:szCs w:val="18"/>
        </w:rPr>
        <w:t>Sothe, C.</w:t>
      </w:r>
      <w:r w:rsidR="00B137AF">
        <w:rPr>
          <w:sz w:val="18"/>
          <w:szCs w:val="18"/>
        </w:rPr>
        <w:t xml:space="preserve"> et al</w:t>
      </w:r>
      <w:r w:rsidR="00B137AF" w:rsidRPr="00B137AF">
        <w:rPr>
          <w:sz w:val="18"/>
          <w:szCs w:val="18"/>
        </w:rPr>
        <w:t xml:space="preserve">. (2017). Evaluating Sentinel-2 and Landsat-8 data to map sucessional forest stages in a subtropical forest in Southern Brazil. </w:t>
      </w:r>
      <w:r w:rsidR="00B137AF" w:rsidRPr="00B137AF">
        <w:rPr>
          <w:i/>
          <w:iCs/>
          <w:sz w:val="18"/>
          <w:szCs w:val="18"/>
        </w:rPr>
        <w:t>Remote Sensing</w:t>
      </w:r>
      <w:r w:rsidR="00B137AF" w:rsidRPr="00B137AF">
        <w:rPr>
          <w:sz w:val="18"/>
          <w:szCs w:val="18"/>
        </w:rPr>
        <w:t>, 9(8), 838.</w:t>
      </w:r>
    </w:p>
  </w:footnote>
  <w:footnote w:id="22">
    <w:p w14:paraId="2B08A1BA" w14:textId="2D50F841" w:rsidR="007D3F2B" w:rsidRDefault="007D3F2B" w:rsidP="007D3F2B">
      <w:pPr>
        <w:pBdr>
          <w:top w:val="nil"/>
          <w:left w:val="nil"/>
          <w:bottom w:val="nil"/>
          <w:right w:val="nil"/>
          <w:between w:val="nil"/>
        </w:pBdr>
        <w:rPr>
          <w:rFonts w:ascii="Avenir" w:eastAsia="Avenir" w:hAnsi="Avenir" w:cs="Avenir"/>
          <w:color w:val="000000"/>
          <w:sz w:val="20"/>
          <w:szCs w:val="20"/>
        </w:rPr>
      </w:pPr>
      <w:r>
        <w:rPr>
          <w:rStyle w:val="FootnoteReference"/>
        </w:rPr>
        <w:footnoteRef/>
      </w:r>
      <w:r>
        <w:rPr>
          <w:rFonts w:ascii="Avenir" w:eastAsia="Avenir" w:hAnsi="Avenir" w:cs="Avenir"/>
          <w:color w:val="000000"/>
          <w:sz w:val="16"/>
          <w:szCs w:val="16"/>
        </w:rPr>
        <w:t xml:space="preserve"> </w:t>
      </w:r>
      <w:r w:rsidR="00754B28" w:rsidRPr="00B14A53">
        <w:rPr>
          <w:sz w:val="18"/>
          <w:szCs w:val="18"/>
        </w:rPr>
        <w:t>Nathan, R.</w:t>
      </w:r>
      <w:r w:rsidR="00450636">
        <w:rPr>
          <w:sz w:val="18"/>
          <w:szCs w:val="18"/>
        </w:rPr>
        <w:t xml:space="preserve"> </w:t>
      </w:r>
      <w:r w:rsidR="00754B28" w:rsidRPr="00B14A53">
        <w:rPr>
          <w:sz w:val="18"/>
          <w:szCs w:val="18"/>
        </w:rPr>
        <w:t>et al. (2008). A movement ecology paradigm for unifying organismal movement research. Proc. Natl. Acad. Sci. U. S. A. 105, 19052–19059. doi: 10.1073/pnas.0800375105</w:t>
      </w:r>
    </w:p>
  </w:footnote>
  <w:footnote w:id="23">
    <w:p w14:paraId="5579A1B7" w14:textId="1D622653" w:rsidR="00CA183D" w:rsidRDefault="00CA183D" w:rsidP="00CA183D">
      <w:pPr>
        <w:pBdr>
          <w:top w:val="nil"/>
          <w:left w:val="nil"/>
          <w:bottom w:val="nil"/>
          <w:right w:val="nil"/>
          <w:between w:val="nil"/>
        </w:pBdr>
        <w:rPr>
          <w:rFonts w:ascii="Avenir" w:eastAsia="Avenir" w:hAnsi="Avenir" w:cs="Avenir"/>
          <w:color w:val="000000"/>
          <w:sz w:val="20"/>
          <w:szCs w:val="20"/>
        </w:rPr>
      </w:pPr>
      <w:r>
        <w:rPr>
          <w:rStyle w:val="FootnoteReference"/>
        </w:rPr>
        <w:footnoteRef/>
      </w:r>
      <w:r>
        <w:rPr>
          <w:rFonts w:ascii="Avenir" w:eastAsia="Avenir" w:hAnsi="Avenir" w:cs="Avenir"/>
          <w:color w:val="000000"/>
          <w:sz w:val="16"/>
          <w:szCs w:val="16"/>
        </w:rPr>
        <w:t xml:space="preserve"> </w:t>
      </w:r>
      <w:r w:rsidR="00D611F9" w:rsidRPr="00D611F9">
        <w:rPr>
          <w:sz w:val="18"/>
          <w:szCs w:val="18"/>
        </w:rPr>
        <w:t>Teimouri, M., Indahl, U. G., Sickel, H., &amp; Tveite, H. (2018). Deriving animal movement behaviors using movement parameters extracted from location data. ISPRS International Journal of Geo-Information, 7(2), 78.</w:t>
      </w:r>
    </w:p>
  </w:footnote>
  <w:footnote w:id="24">
    <w:p w14:paraId="64E2E8F5" w14:textId="47436349" w:rsidR="00D30593" w:rsidRPr="00450636" w:rsidRDefault="00D30593" w:rsidP="00D30593">
      <w:pPr>
        <w:pBdr>
          <w:top w:val="nil"/>
          <w:left w:val="nil"/>
          <w:bottom w:val="nil"/>
          <w:right w:val="nil"/>
          <w:between w:val="nil"/>
        </w:pBdr>
        <w:rPr>
          <w:rFonts w:eastAsia="Avenir" w:cs="Avenir"/>
          <w:color w:val="000000"/>
          <w:sz w:val="18"/>
          <w:szCs w:val="18"/>
        </w:rPr>
      </w:pPr>
      <w:r w:rsidRPr="00450636">
        <w:rPr>
          <w:rStyle w:val="FootnoteReference"/>
          <w:sz w:val="18"/>
          <w:szCs w:val="18"/>
        </w:rPr>
        <w:footnoteRef/>
      </w:r>
      <w:r w:rsidRPr="00450636">
        <w:rPr>
          <w:rFonts w:eastAsia="Avenir" w:cs="Avenir"/>
          <w:color w:val="000000"/>
          <w:sz w:val="18"/>
          <w:szCs w:val="18"/>
        </w:rPr>
        <w:t xml:space="preserve"> Van Horne P. et al. </w:t>
      </w:r>
      <w:r w:rsidR="003845A5" w:rsidRPr="00450636">
        <w:rPr>
          <w:rFonts w:eastAsia="Avenir" w:cs="Avenir"/>
          <w:color w:val="000000"/>
          <w:sz w:val="18"/>
          <w:szCs w:val="18"/>
        </w:rPr>
        <w:t>(</w:t>
      </w:r>
      <w:r w:rsidRPr="00450636">
        <w:rPr>
          <w:rFonts w:eastAsia="Avenir" w:cs="Avenir"/>
          <w:color w:val="000000"/>
          <w:sz w:val="18"/>
          <w:szCs w:val="18"/>
        </w:rPr>
        <w:t>2005</w:t>
      </w:r>
      <w:r w:rsidR="003845A5" w:rsidRPr="00450636">
        <w:rPr>
          <w:rFonts w:eastAsia="Avenir" w:cs="Avenir"/>
          <w:color w:val="000000"/>
          <w:sz w:val="18"/>
          <w:szCs w:val="18"/>
        </w:rPr>
        <w:t>)</w:t>
      </w:r>
      <w:r w:rsidRPr="00450636">
        <w:rPr>
          <w:rFonts w:eastAsia="Avenir" w:cs="Avenir"/>
          <w:color w:val="000000"/>
          <w:sz w:val="18"/>
          <w:szCs w:val="18"/>
        </w:rPr>
        <w:t>. Multiple species inventory and monitoring technical guide.</w:t>
      </w:r>
      <w:r w:rsidR="00450636">
        <w:rPr>
          <w:rFonts w:eastAsia="Avenir" w:cs="Avenir"/>
          <w:color w:val="000000"/>
          <w:sz w:val="18"/>
          <w:szCs w:val="18"/>
        </w:rPr>
        <w:t xml:space="preserve"> </w:t>
      </w:r>
      <w:r w:rsidR="00D215E9">
        <w:rPr>
          <w:rFonts w:eastAsia="Avenir" w:cs="Avenir"/>
          <w:color w:val="000000"/>
          <w:sz w:val="18"/>
          <w:szCs w:val="18"/>
        </w:rPr>
        <w:t xml:space="preserve">Available at: </w:t>
      </w:r>
      <w:r w:rsidRPr="00450636">
        <w:rPr>
          <w:rFonts w:eastAsia="Avenir" w:cs="Avenir"/>
          <w:color w:val="000000"/>
          <w:sz w:val="18"/>
          <w:szCs w:val="18"/>
        </w:rPr>
        <w:t xml:space="preserve"> https://www.fs.usda.gov/Internet/FSE_DOCUMENTS/stelprdb5162596.pdf</w:t>
      </w:r>
    </w:p>
  </w:footnote>
  <w:footnote w:id="25">
    <w:p w14:paraId="700FDB17" w14:textId="12009BE9" w:rsidR="00D30593" w:rsidRPr="00450636" w:rsidRDefault="00D30593" w:rsidP="00D30593">
      <w:pPr>
        <w:pBdr>
          <w:top w:val="nil"/>
          <w:left w:val="nil"/>
          <w:bottom w:val="nil"/>
          <w:right w:val="nil"/>
          <w:between w:val="nil"/>
        </w:pBdr>
        <w:rPr>
          <w:rFonts w:eastAsia="Avenir" w:cs="Avenir"/>
          <w:color w:val="000000"/>
          <w:sz w:val="18"/>
          <w:szCs w:val="18"/>
        </w:rPr>
      </w:pPr>
      <w:r w:rsidRPr="00450636">
        <w:rPr>
          <w:rStyle w:val="FootnoteReference"/>
          <w:sz w:val="18"/>
          <w:szCs w:val="18"/>
        </w:rPr>
        <w:footnoteRef/>
      </w:r>
      <w:r w:rsidRPr="00450636">
        <w:rPr>
          <w:rFonts w:eastAsia="Avenir" w:cs="Avenir"/>
          <w:color w:val="000000"/>
          <w:sz w:val="18"/>
          <w:szCs w:val="18"/>
        </w:rPr>
        <w:t xml:space="preserve"> Gaur A. et al. </w:t>
      </w:r>
      <w:r w:rsidR="003845A5" w:rsidRPr="00450636">
        <w:rPr>
          <w:rFonts w:eastAsia="Avenir" w:cs="Avenir"/>
          <w:color w:val="000000"/>
          <w:sz w:val="18"/>
          <w:szCs w:val="18"/>
        </w:rPr>
        <w:t>(</w:t>
      </w:r>
      <w:r w:rsidRPr="00450636">
        <w:rPr>
          <w:rFonts w:eastAsia="Avenir" w:cs="Avenir"/>
          <w:color w:val="000000"/>
          <w:sz w:val="18"/>
          <w:szCs w:val="18"/>
        </w:rPr>
        <w:t>2017</w:t>
      </w:r>
      <w:r w:rsidR="003845A5" w:rsidRPr="00450636">
        <w:rPr>
          <w:rFonts w:eastAsia="Avenir" w:cs="Avenir"/>
          <w:color w:val="000000"/>
          <w:sz w:val="18"/>
          <w:szCs w:val="18"/>
        </w:rPr>
        <w:t>)</w:t>
      </w:r>
      <w:r w:rsidRPr="00450636">
        <w:rPr>
          <w:rFonts w:eastAsia="Avenir" w:cs="Avenir"/>
          <w:color w:val="000000"/>
          <w:sz w:val="18"/>
          <w:szCs w:val="18"/>
        </w:rPr>
        <w:t>.</w:t>
      </w:r>
      <w:r w:rsidRPr="00450636">
        <w:rPr>
          <w:sz w:val="18"/>
          <w:szCs w:val="18"/>
        </w:rPr>
        <w:t xml:space="preserve"> </w:t>
      </w:r>
      <w:r w:rsidRPr="00450636">
        <w:rPr>
          <w:rFonts w:eastAsia="Avenir" w:cs="Avenir"/>
          <w:color w:val="000000"/>
          <w:sz w:val="18"/>
          <w:szCs w:val="18"/>
        </w:rPr>
        <w:t xml:space="preserve">Manual for Biological Sample Collection and Preservation for Genetic, Reproductive and Disease Analyses. Central Zoo Authority and the Laboratory for Conservation of Endangered Species, Centre for Cellular and Molecular Biology. </w:t>
      </w:r>
      <w:r w:rsidR="00D74F7A" w:rsidRPr="00D74F7A">
        <w:rPr>
          <w:rFonts w:eastAsia="Avenir" w:cs="Avenir"/>
          <w:color w:val="000000"/>
          <w:sz w:val="18"/>
          <w:szCs w:val="18"/>
        </w:rPr>
        <w:t xml:space="preserve">Available at:  </w:t>
      </w:r>
      <w:hyperlink r:id="rId4" w:history="1">
        <w:r w:rsidRPr="00450636">
          <w:rPr>
            <w:rStyle w:val="Hyperlink"/>
            <w:rFonts w:eastAsia="Avenir" w:cs="Avenir"/>
            <w:sz w:val="18"/>
            <w:szCs w:val="18"/>
          </w:rPr>
          <w:t>https://cza.nic.in/uploads/documents/publications/english/Fina%20A5%20Manual%20(1)%20(1).pdf</w:t>
        </w:r>
      </w:hyperlink>
      <w:r w:rsidRPr="00450636">
        <w:rPr>
          <w:rFonts w:eastAsia="Avenir" w:cs="Avenir"/>
          <w:color w:val="000000"/>
          <w:sz w:val="18"/>
          <w:szCs w:val="18"/>
        </w:rPr>
        <w:t xml:space="preserve"> </w:t>
      </w:r>
    </w:p>
  </w:footnote>
  <w:footnote w:id="26">
    <w:p w14:paraId="25F5AB3C" w14:textId="161E47E2" w:rsidR="00C321D7" w:rsidRPr="00450636" w:rsidRDefault="00C321D7" w:rsidP="00C321D7">
      <w:pPr>
        <w:pBdr>
          <w:top w:val="nil"/>
          <w:left w:val="nil"/>
          <w:bottom w:val="nil"/>
          <w:right w:val="nil"/>
          <w:between w:val="nil"/>
        </w:pBdr>
        <w:rPr>
          <w:rFonts w:eastAsia="Avenir" w:cs="Avenir"/>
          <w:color w:val="000000"/>
          <w:sz w:val="18"/>
          <w:szCs w:val="18"/>
        </w:rPr>
      </w:pPr>
      <w:r w:rsidRPr="00450636">
        <w:rPr>
          <w:rStyle w:val="FootnoteReference"/>
          <w:sz w:val="18"/>
          <w:szCs w:val="18"/>
        </w:rPr>
        <w:footnoteRef/>
      </w:r>
      <w:r w:rsidRPr="00450636">
        <w:rPr>
          <w:rFonts w:eastAsia="Avenir" w:cs="Avenir"/>
          <w:color w:val="000000"/>
          <w:sz w:val="18"/>
          <w:szCs w:val="18"/>
        </w:rPr>
        <w:t xml:space="preserve"> </w:t>
      </w:r>
      <w:r w:rsidR="003845A5" w:rsidRPr="00450636">
        <w:rPr>
          <w:rFonts w:eastAsia="Avenir" w:cs="Avenir"/>
          <w:color w:val="000000"/>
          <w:sz w:val="18"/>
          <w:szCs w:val="18"/>
        </w:rPr>
        <w:t>Taberlet, P., Waits, L. P., &amp; Luikart, G. (1999). Noninvasive genetic sampling: look before you leap. Trends in ecology &amp; evolution, 14(8), 323-327.</w:t>
      </w:r>
    </w:p>
  </w:footnote>
  <w:footnote w:id="27">
    <w:p w14:paraId="354C33B7" w14:textId="065E527B" w:rsidR="00510C11" w:rsidRPr="00574D8C" w:rsidRDefault="00510C11" w:rsidP="00510C11">
      <w:pPr>
        <w:pBdr>
          <w:top w:val="nil"/>
          <w:left w:val="nil"/>
          <w:bottom w:val="nil"/>
          <w:right w:val="nil"/>
          <w:between w:val="nil"/>
        </w:pBdr>
        <w:rPr>
          <w:rFonts w:eastAsia="Avenir" w:cs="Avenir"/>
          <w:color w:val="000000"/>
          <w:sz w:val="18"/>
          <w:szCs w:val="18"/>
        </w:rPr>
      </w:pPr>
      <w:r w:rsidRPr="00D74F7A">
        <w:rPr>
          <w:rStyle w:val="FootnoteReference"/>
          <w:sz w:val="18"/>
          <w:szCs w:val="18"/>
        </w:rPr>
        <w:footnoteRef/>
      </w:r>
      <w:r w:rsidRPr="00D74F7A">
        <w:rPr>
          <w:rFonts w:eastAsia="Avenir" w:cs="Avenir"/>
          <w:color w:val="000000"/>
          <w:sz w:val="18"/>
          <w:szCs w:val="18"/>
        </w:rPr>
        <w:t xml:space="preserve"> </w:t>
      </w:r>
      <w:r w:rsidR="001360C5" w:rsidRPr="00D74F7A">
        <w:rPr>
          <w:rFonts w:eastAsia="Avenir" w:cs="Avenir"/>
          <w:color w:val="000000"/>
          <w:sz w:val="18"/>
          <w:szCs w:val="18"/>
        </w:rPr>
        <w:t>Chame, M. (2003). Terrestrial mammal feces: a morphometric summary and description. Memórias do Instituto Oswaldo Cruz, 98, 71-94</w:t>
      </w:r>
      <w:r w:rsidR="001360C5" w:rsidRPr="00574D8C">
        <w:rPr>
          <w:rFonts w:eastAsia="Avenir" w:cs="Avenir"/>
          <w:color w:val="000000"/>
          <w:sz w:val="18"/>
          <w:szCs w:val="18"/>
        </w:rPr>
        <w:t>.</w:t>
      </w:r>
    </w:p>
  </w:footnote>
  <w:footnote w:id="28">
    <w:p w14:paraId="6218041E" w14:textId="24E5141F" w:rsidR="0005588C" w:rsidRPr="00574D8C" w:rsidRDefault="0005588C" w:rsidP="0005588C">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w:t>
      </w:r>
      <w:r w:rsidR="009800A8" w:rsidRPr="00574D8C">
        <w:rPr>
          <w:rFonts w:eastAsia="Avenir" w:cs="Avenir"/>
          <w:color w:val="000000"/>
          <w:sz w:val="18"/>
          <w:szCs w:val="18"/>
        </w:rPr>
        <w:t>Jewell, Z. &amp; Alibhai, S. (2013). Identifying endangered species from footprints. International Society for Optics and Photonics (SPIE) Newsroom, 2013, 1-3.</w:t>
      </w:r>
    </w:p>
  </w:footnote>
  <w:footnote w:id="29">
    <w:p w14:paraId="10144EA6" w14:textId="543C5CCC" w:rsidR="00C100FC" w:rsidRPr="001E6FF0" w:rsidRDefault="00C100FC" w:rsidP="00C100FC">
      <w:pPr>
        <w:pBdr>
          <w:top w:val="nil"/>
          <w:left w:val="nil"/>
          <w:bottom w:val="nil"/>
          <w:right w:val="nil"/>
          <w:between w:val="nil"/>
        </w:pBdr>
        <w:rPr>
          <w:rFonts w:ascii="Avenir" w:eastAsia="Avenir" w:hAnsi="Avenir" w:cs="Avenir"/>
          <w:color w:val="000000"/>
          <w:sz w:val="16"/>
          <w:szCs w:val="16"/>
        </w:rPr>
      </w:pPr>
      <w:r w:rsidRPr="00574D8C">
        <w:rPr>
          <w:rStyle w:val="FootnoteReference"/>
          <w:sz w:val="18"/>
          <w:szCs w:val="18"/>
        </w:rPr>
        <w:footnoteRef/>
      </w:r>
      <w:r w:rsidRPr="00574D8C">
        <w:rPr>
          <w:rFonts w:eastAsia="Avenir" w:cs="Avenir"/>
          <w:color w:val="000000"/>
          <w:sz w:val="18"/>
          <w:szCs w:val="18"/>
        </w:rPr>
        <w:t xml:space="preserve"> </w:t>
      </w:r>
      <w:r w:rsidR="00BD51B0" w:rsidRPr="00BD51B0">
        <w:rPr>
          <w:rFonts w:eastAsia="Avenir" w:cs="Avenir"/>
          <w:color w:val="000000"/>
          <w:sz w:val="18"/>
          <w:szCs w:val="18"/>
        </w:rPr>
        <w:t>FIT technology was developed by Wild</w:t>
      </w:r>
      <w:r w:rsidR="00BD51B0">
        <w:rPr>
          <w:rFonts w:eastAsia="Avenir" w:cs="Avenir"/>
          <w:color w:val="000000"/>
          <w:sz w:val="18"/>
          <w:szCs w:val="18"/>
        </w:rPr>
        <w:t>T</w:t>
      </w:r>
      <w:r w:rsidR="00BD51B0" w:rsidRPr="00BD51B0">
        <w:rPr>
          <w:rFonts w:eastAsia="Avenir" w:cs="Avenir"/>
          <w:color w:val="000000"/>
          <w:sz w:val="18"/>
          <w:szCs w:val="18"/>
        </w:rPr>
        <w:t xml:space="preserve">rack </w:t>
      </w:r>
      <w:r w:rsidR="00BD51B0">
        <w:rPr>
          <w:rFonts w:eastAsia="Avenir" w:cs="Avenir"/>
          <w:color w:val="000000"/>
          <w:sz w:val="18"/>
          <w:szCs w:val="18"/>
        </w:rPr>
        <w:t>C</w:t>
      </w:r>
      <w:r w:rsidR="00BD51B0" w:rsidRPr="00BD51B0">
        <w:rPr>
          <w:rFonts w:eastAsia="Avenir" w:cs="Avenir"/>
          <w:color w:val="000000"/>
          <w:sz w:val="18"/>
          <w:szCs w:val="18"/>
        </w:rPr>
        <w:t xml:space="preserve">ompany and is an Artificial Intelligence tool that identifies species through footprint photographs. More information at: </w:t>
      </w:r>
      <w:r w:rsidR="004F4FBB" w:rsidRPr="00574D8C">
        <w:rPr>
          <w:rFonts w:eastAsia="Avenir" w:cs="Avenir"/>
          <w:color w:val="000000"/>
          <w:sz w:val="18"/>
          <w:szCs w:val="18"/>
        </w:rPr>
        <w:t>https://www.wildtrack.org/our-work/fit-technology</w:t>
      </w:r>
    </w:p>
  </w:footnote>
  <w:footnote w:id="30">
    <w:p w14:paraId="1EF2CE1E" w14:textId="3ADCA73C" w:rsidR="00EE5848" w:rsidRPr="00574D8C" w:rsidRDefault="00EE5848" w:rsidP="0074255F">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w:t>
      </w:r>
      <w:r w:rsidR="0074255F" w:rsidRPr="00574D8C">
        <w:rPr>
          <w:rFonts w:eastAsia="Avenir" w:cs="Avenir"/>
          <w:color w:val="000000"/>
          <w:sz w:val="18"/>
          <w:szCs w:val="18"/>
        </w:rPr>
        <w:t>Bain, K. (2018). Training Manual: Fauna Monitoring in the Karri Forests of Western Australia. Forest Products Commission, Western Australia. Perth</w:t>
      </w:r>
    </w:p>
  </w:footnote>
  <w:footnote w:id="31">
    <w:p w14:paraId="5DDE394F" w14:textId="23882BF0" w:rsidR="00FA2EA4" w:rsidRPr="00574D8C" w:rsidRDefault="00FA2EA4" w:rsidP="00FA2EA4">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w:t>
      </w:r>
      <w:r w:rsidR="000A5D9D" w:rsidRPr="00574D8C">
        <w:rPr>
          <w:rFonts w:eastAsia="Avenir" w:cs="Avenir"/>
          <w:color w:val="000000"/>
          <w:sz w:val="18"/>
          <w:szCs w:val="18"/>
        </w:rPr>
        <w:t>Sebastián‐González, E., Pang‐Ching, J., Barbosa, J. M., &amp; Hart, P. (2015). Bioacoustics for species management: two case studies with a Hawaiian forest bird. Ecology and evolution, 5(20), 4696-4705.</w:t>
      </w:r>
    </w:p>
  </w:footnote>
  <w:footnote w:id="32">
    <w:p w14:paraId="03BC120A" w14:textId="1AA79304" w:rsidR="00EF31B7" w:rsidRPr="001E6FF0" w:rsidRDefault="00EF31B7" w:rsidP="00EF31B7">
      <w:pPr>
        <w:pBdr>
          <w:top w:val="nil"/>
          <w:left w:val="nil"/>
          <w:bottom w:val="nil"/>
          <w:right w:val="nil"/>
          <w:between w:val="nil"/>
        </w:pBdr>
        <w:rPr>
          <w:rFonts w:ascii="Avenir" w:eastAsia="Avenir" w:hAnsi="Avenir" w:cs="Avenir"/>
          <w:color w:val="000000"/>
          <w:sz w:val="16"/>
          <w:szCs w:val="16"/>
        </w:rPr>
      </w:pPr>
      <w:r w:rsidRPr="00574D8C">
        <w:rPr>
          <w:rStyle w:val="FootnoteReference"/>
          <w:sz w:val="18"/>
          <w:szCs w:val="18"/>
        </w:rPr>
        <w:footnoteRef/>
      </w:r>
      <w:r w:rsidRPr="00574D8C">
        <w:rPr>
          <w:rFonts w:eastAsia="Avenir" w:cs="Avenir"/>
          <w:color w:val="000000"/>
          <w:sz w:val="18"/>
          <w:szCs w:val="18"/>
        </w:rPr>
        <w:t xml:space="preserve"> </w:t>
      </w:r>
      <w:r w:rsidR="006F161F" w:rsidRPr="00574D8C">
        <w:rPr>
          <w:rFonts w:eastAsia="Avenir" w:cs="Avenir"/>
          <w:color w:val="000000"/>
          <w:sz w:val="18"/>
          <w:szCs w:val="18"/>
        </w:rPr>
        <w:t>Obrist, M. K.</w:t>
      </w:r>
      <w:r w:rsidR="00BD51B0">
        <w:rPr>
          <w:rFonts w:eastAsia="Avenir" w:cs="Avenir"/>
          <w:color w:val="000000"/>
          <w:sz w:val="18"/>
          <w:szCs w:val="18"/>
        </w:rPr>
        <w:t xml:space="preserve"> et al. </w:t>
      </w:r>
      <w:r w:rsidR="006F161F" w:rsidRPr="00574D8C">
        <w:rPr>
          <w:rFonts w:eastAsia="Avenir" w:cs="Avenir"/>
          <w:color w:val="000000"/>
          <w:sz w:val="18"/>
          <w:szCs w:val="18"/>
        </w:rPr>
        <w:t>(2010). Bioacoustics approaches in biodiversity inventories. Abc Taxa, 8, 68-99.</w:t>
      </w:r>
    </w:p>
  </w:footnote>
  <w:footnote w:id="33">
    <w:p w14:paraId="539C82DB" w14:textId="5A8975E1" w:rsidR="00F55F11" w:rsidRPr="00574D8C" w:rsidRDefault="00F55F11" w:rsidP="00961007">
      <w:pPr>
        <w:pBdr>
          <w:top w:val="nil"/>
          <w:left w:val="nil"/>
          <w:bottom w:val="nil"/>
          <w:right w:val="nil"/>
          <w:between w:val="nil"/>
        </w:pBdr>
        <w:rPr>
          <w:rFonts w:ascii="Avenir" w:eastAsia="Avenir" w:hAnsi="Avenir" w:cs="Avenir"/>
          <w:color w:val="000000"/>
          <w:sz w:val="18"/>
          <w:szCs w:val="18"/>
        </w:rPr>
      </w:pPr>
      <w:r w:rsidRPr="00574D8C">
        <w:rPr>
          <w:rStyle w:val="FootnoteReference"/>
          <w:sz w:val="18"/>
          <w:szCs w:val="18"/>
        </w:rPr>
        <w:footnoteRef/>
      </w:r>
      <w:r w:rsidR="005B7BCD" w:rsidRPr="00574D8C">
        <w:rPr>
          <w:rFonts w:ascii="Avenir" w:eastAsia="Avenir" w:hAnsi="Avenir" w:cs="Avenir"/>
          <w:color w:val="000000"/>
          <w:sz w:val="18"/>
          <w:szCs w:val="18"/>
        </w:rPr>
        <w:t xml:space="preserve"> </w:t>
      </w:r>
      <w:r w:rsidR="00961007" w:rsidRPr="00574D8C">
        <w:rPr>
          <w:rFonts w:eastAsia="Avenir" w:cs="Avenir"/>
          <w:color w:val="000000"/>
          <w:sz w:val="18"/>
          <w:szCs w:val="18"/>
        </w:rPr>
        <w:t>Oliver R. Wearn &amp; Paul Glover-Kapfer. (2017).</w:t>
      </w:r>
      <w:r w:rsidR="00A46E79" w:rsidRPr="00574D8C">
        <w:rPr>
          <w:rFonts w:eastAsia="Avenir" w:cs="Avenir"/>
          <w:color w:val="000000"/>
          <w:sz w:val="18"/>
          <w:szCs w:val="18"/>
        </w:rPr>
        <w:t xml:space="preserve"> </w:t>
      </w:r>
      <w:r w:rsidR="00A46E79" w:rsidRPr="00574D8C">
        <w:rPr>
          <w:rFonts w:eastAsia="Avenir" w:cs="Avenir"/>
          <w:i/>
          <w:iCs/>
          <w:color w:val="000000"/>
          <w:sz w:val="18"/>
          <w:szCs w:val="18"/>
        </w:rPr>
        <w:t>Conservation Technology Camera-Trapping</w:t>
      </w:r>
      <w:r w:rsidR="00A129DC" w:rsidRPr="00574D8C">
        <w:rPr>
          <w:rFonts w:eastAsia="Avenir" w:cs="Avenir"/>
          <w:color w:val="000000"/>
          <w:sz w:val="18"/>
          <w:szCs w:val="18"/>
        </w:rPr>
        <w:t>.</w:t>
      </w:r>
      <w:r w:rsidR="00961007" w:rsidRPr="00574D8C">
        <w:rPr>
          <w:rFonts w:eastAsia="Avenir" w:cs="Avenir"/>
          <w:color w:val="000000"/>
          <w:sz w:val="18"/>
          <w:szCs w:val="18"/>
        </w:rPr>
        <w:t xml:space="preserve"> WWF Conservation Technology Series 1(1). </w:t>
      </w:r>
      <w:r w:rsidR="00BD51B0">
        <w:rPr>
          <w:rFonts w:eastAsia="Avenir" w:cs="Avenir"/>
          <w:color w:val="000000"/>
          <w:sz w:val="18"/>
          <w:szCs w:val="18"/>
        </w:rPr>
        <w:t xml:space="preserve">Available at: </w:t>
      </w:r>
      <w:r w:rsidR="005B7BCD" w:rsidRPr="00574D8C">
        <w:rPr>
          <w:rFonts w:eastAsia="Avenir" w:cs="Avenir"/>
          <w:color w:val="000000"/>
          <w:sz w:val="18"/>
          <w:szCs w:val="18"/>
        </w:rPr>
        <w:t>https://www.wwf.org.uk/sites/default/files/2019-04/CameraTraps-WWF-guidelines.pdf</w:t>
      </w:r>
    </w:p>
  </w:footnote>
  <w:footnote w:id="34">
    <w:p w14:paraId="2812FAA0" w14:textId="2C54A110" w:rsidR="00905828" w:rsidRPr="00574D8C" w:rsidRDefault="00905828" w:rsidP="00905828">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w:t>
      </w:r>
      <w:r w:rsidR="003E6509" w:rsidRPr="00574D8C">
        <w:rPr>
          <w:rFonts w:eastAsia="Avenir" w:cs="Avenir"/>
          <w:color w:val="000000"/>
          <w:sz w:val="18"/>
          <w:szCs w:val="18"/>
        </w:rPr>
        <w:t>Burton</w:t>
      </w:r>
      <w:r w:rsidR="000D2770">
        <w:rPr>
          <w:rFonts w:eastAsia="Avenir" w:cs="Avenir"/>
          <w:color w:val="000000"/>
          <w:sz w:val="18"/>
          <w:szCs w:val="18"/>
        </w:rPr>
        <w:t>, A.</w:t>
      </w:r>
      <w:r w:rsidR="003E6509" w:rsidRPr="00574D8C">
        <w:rPr>
          <w:rFonts w:eastAsia="Avenir" w:cs="Avenir"/>
          <w:color w:val="000000"/>
          <w:sz w:val="18"/>
          <w:szCs w:val="18"/>
        </w:rPr>
        <w:t xml:space="preserve"> et al. (2015)</w:t>
      </w:r>
      <w:r w:rsidRPr="00574D8C">
        <w:rPr>
          <w:rFonts w:eastAsia="Avenir" w:cs="Avenir"/>
          <w:color w:val="000000"/>
          <w:sz w:val="18"/>
          <w:szCs w:val="18"/>
        </w:rPr>
        <w:t>.</w:t>
      </w:r>
      <w:r w:rsidR="008F3EE3" w:rsidRPr="00574D8C">
        <w:rPr>
          <w:rFonts w:eastAsia="Avenir" w:cs="Avenir"/>
          <w:color w:val="000000"/>
          <w:sz w:val="18"/>
          <w:szCs w:val="18"/>
        </w:rPr>
        <w:t xml:space="preserve"> REVIEW: Wildlife camera trapping: a review and recommendations for linking surveys to ecological processes. </w:t>
      </w:r>
      <w:r w:rsidR="00430FEE" w:rsidRPr="00574D8C">
        <w:rPr>
          <w:rFonts w:eastAsia="Avenir" w:cs="Avenir"/>
          <w:i/>
          <w:iCs/>
          <w:color w:val="000000"/>
          <w:sz w:val="18"/>
          <w:szCs w:val="18"/>
        </w:rPr>
        <w:t>Journal of Applied Ecology</w:t>
      </w:r>
      <w:r w:rsidR="003B6A05" w:rsidRPr="00574D8C">
        <w:rPr>
          <w:rFonts w:eastAsia="Avenir" w:cs="Avenir"/>
          <w:color w:val="000000"/>
          <w:sz w:val="18"/>
          <w:szCs w:val="18"/>
        </w:rPr>
        <w:t xml:space="preserve">, </w:t>
      </w:r>
      <w:r w:rsidR="00430FEE" w:rsidRPr="00574D8C">
        <w:rPr>
          <w:rFonts w:eastAsia="Avenir" w:cs="Avenir"/>
          <w:color w:val="000000"/>
          <w:sz w:val="18"/>
          <w:szCs w:val="18"/>
        </w:rPr>
        <w:t>52,675–685</w:t>
      </w:r>
      <w:r w:rsidR="003B6A05" w:rsidRPr="00574D8C">
        <w:rPr>
          <w:rFonts w:eastAsia="Avenir" w:cs="Avenir"/>
          <w:color w:val="000000"/>
          <w:sz w:val="18"/>
          <w:szCs w:val="18"/>
        </w:rPr>
        <w:t xml:space="preserve">. </w:t>
      </w:r>
    </w:p>
  </w:footnote>
  <w:footnote w:id="35">
    <w:p w14:paraId="6D6B8C48" w14:textId="37701621" w:rsidR="00FE2836" w:rsidRPr="00BA6852" w:rsidRDefault="00FE2836" w:rsidP="00FE2836">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004E4C7E" w:rsidRPr="004E4C7E">
        <w:rPr>
          <w:rFonts w:eastAsia="Avenir" w:cs="Avenir"/>
          <w:color w:val="000000"/>
          <w:sz w:val="18"/>
          <w:szCs w:val="18"/>
        </w:rPr>
        <w:t>Rowcliffe, J. M., Field, J., Turvey, S. T. &amp; Carbone, C</w:t>
      </w:r>
      <w:r w:rsidR="002A6FCE" w:rsidRPr="00BA6852">
        <w:rPr>
          <w:rFonts w:eastAsia="Avenir" w:cs="Avenir"/>
          <w:color w:val="000000"/>
          <w:sz w:val="18"/>
          <w:szCs w:val="18"/>
        </w:rPr>
        <w:t>. (</w:t>
      </w:r>
      <w:r w:rsidR="00A2027F" w:rsidRPr="00BA6852">
        <w:rPr>
          <w:rFonts w:eastAsia="Avenir" w:cs="Avenir"/>
          <w:color w:val="000000"/>
          <w:sz w:val="18"/>
          <w:szCs w:val="18"/>
        </w:rPr>
        <w:t>2008</w:t>
      </w:r>
      <w:r w:rsidR="002A6FCE" w:rsidRPr="00BA6852">
        <w:rPr>
          <w:rFonts w:eastAsia="Avenir" w:cs="Avenir"/>
          <w:color w:val="000000"/>
          <w:sz w:val="18"/>
          <w:szCs w:val="18"/>
        </w:rPr>
        <w:t>)</w:t>
      </w:r>
      <w:r w:rsidR="00A2027F" w:rsidRPr="00BA6852">
        <w:rPr>
          <w:rFonts w:eastAsia="Avenir" w:cs="Avenir"/>
          <w:color w:val="000000"/>
          <w:sz w:val="18"/>
          <w:szCs w:val="18"/>
        </w:rPr>
        <w:t xml:space="preserve">. Estimating animal density using camera traps without the need for individual recognition. </w:t>
      </w:r>
      <w:r w:rsidR="00A2027F" w:rsidRPr="00BA6852">
        <w:rPr>
          <w:rFonts w:eastAsia="Avenir" w:cs="Avenir"/>
          <w:i/>
          <w:iCs/>
          <w:color w:val="000000"/>
          <w:sz w:val="18"/>
          <w:szCs w:val="18"/>
        </w:rPr>
        <w:t>Journal of Applied Ecology</w:t>
      </w:r>
      <w:r w:rsidR="00A2027F" w:rsidRPr="00BA6852">
        <w:rPr>
          <w:rFonts w:eastAsia="Avenir" w:cs="Avenir"/>
          <w:color w:val="000000"/>
          <w:sz w:val="18"/>
          <w:szCs w:val="18"/>
        </w:rPr>
        <w:t xml:space="preserve">, </w:t>
      </w:r>
      <w:r w:rsidR="00663516" w:rsidRPr="00BA6852">
        <w:rPr>
          <w:rFonts w:eastAsia="Avenir" w:cs="Avenir"/>
          <w:color w:val="000000"/>
          <w:sz w:val="18"/>
          <w:szCs w:val="18"/>
        </w:rPr>
        <w:t xml:space="preserve">45, 1228-1236. </w:t>
      </w:r>
    </w:p>
  </w:footnote>
  <w:footnote w:id="36">
    <w:p w14:paraId="4D73C690" w14:textId="20BE9C2E" w:rsidR="009C5BCF" w:rsidRPr="00574D8C" w:rsidRDefault="009C5BCF" w:rsidP="009C5BCF">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w:t>
      </w:r>
      <w:r w:rsidR="00D74D34" w:rsidRPr="00D74D34">
        <w:rPr>
          <w:rFonts w:eastAsia="Avenir" w:cs="Avenir"/>
          <w:color w:val="000000"/>
          <w:sz w:val="18"/>
          <w:szCs w:val="18"/>
        </w:rPr>
        <w:t>Nakashima, Y., Fukasawa, K.</w:t>
      </w:r>
      <w:r w:rsidR="005558FD">
        <w:rPr>
          <w:rFonts w:eastAsia="Avenir" w:cs="Avenir"/>
          <w:color w:val="000000"/>
          <w:sz w:val="18"/>
          <w:szCs w:val="18"/>
        </w:rPr>
        <w:t xml:space="preserve"> </w:t>
      </w:r>
      <w:r w:rsidR="00D74D34" w:rsidRPr="00D74D34">
        <w:rPr>
          <w:rFonts w:eastAsia="Avenir" w:cs="Avenir"/>
          <w:color w:val="000000"/>
          <w:sz w:val="18"/>
          <w:szCs w:val="18"/>
        </w:rPr>
        <w:t xml:space="preserve">&amp; Samejima, </w:t>
      </w:r>
      <w:proofErr w:type="gramStart"/>
      <w:r w:rsidR="00D74D34" w:rsidRPr="00D74D34">
        <w:rPr>
          <w:rFonts w:eastAsia="Avenir" w:cs="Avenir"/>
          <w:color w:val="000000"/>
          <w:sz w:val="18"/>
          <w:szCs w:val="18"/>
        </w:rPr>
        <w:t>H.</w:t>
      </w:r>
      <w:r w:rsidRPr="00BA6852">
        <w:rPr>
          <w:rFonts w:eastAsia="Avenir" w:cs="Avenir"/>
          <w:color w:val="000000"/>
          <w:sz w:val="18"/>
          <w:szCs w:val="18"/>
        </w:rPr>
        <w:t>(</w:t>
      </w:r>
      <w:proofErr w:type="gramEnd"/>
      <w:r w:rsidRPr="00BA6852">
        <w:rPr>
          <w:rFonts w:eastAsia="Avenir" w:cs="Avenir"/>
          <w:color w:val="000000"/>
          <w:sz w:val="18"/>
          <w:szCs w:val="18"/>
        </w:rPr>
        <w:t>20</w:t>
      </w:r>
      <w:r w:rsidR="00471932" w:rsidRPr="00BA6852">
        <w:rPr>
          <w:rFonts w:eastAsia="Avenir" w:cs="Avenir"/>
          <w:color w:val="000000"/>
          <w:sz w:val="18"/>
          <w:szCs w:val="18"/>
        </w:rPr>
        <w:t>1</w:t>
      </w:r>
      <w:r w:rsidRPr="00BA6852">
        <w:rPr>
          <w:rFonts w:eastAsia="Avenir" w:cs="Avenir"/>
          <w:color w:val="000000"/>
          <w:sz w:val="18"/>
          <w:szCs w:val="18"/>
        </w:rPr>
        <w:t>8).</w:t>
      </w:r>
      <w:r w:rsidR="00471932" w:rsidRPr="00574D8C">
        <w:rPr>
          <w:sz w:val="18"/>
          <w:szCs w:val="18"/>
        </w:rPr>
        <w:t xml:space="preserve"> </w:t>
      </w:r>
      <w:r w:rsidR="00471932" w:rsidRPr="00574D8C">
        <w:rPr>
          <w:rFonts w:eastAsia="Avenir" w:cs="Avenir"/>
          <w:color w:val="000000"/>
          <w:sz w:val="18"/>
          <w:szCs w:val="18"/>
        </w:rPr>
        <w:t>Estimating animal density without individual recognition using information derivable exclusively from camera traps</w:t>
      </w:r>
      <w:r w:rsidRPr="00574D8C">
        <w:rPr>
          <w:rFonts w:eastAsia="Avenir" w:cs="Avenir"/>
          <w:color w:val="000000"/>
          <w:sz w:val="18"/>
          <w:szCs w:val="18"/>
        </w:rPr>
        <w:t xml:space="preserve">. </w:t>
      </w:r>
      <w:r w:rsidRPr="00574D8C">
        <w:rPr>
          <w:rFonts w:eastAsia="Avenir" w:cs="Avenir"/>
          <w:i/>
          <w:iCs/>
          <w:color w:val="000000"/>
          <w:sz w:val="18"/>
          <w:szCs w:val="18"/>
        </w:rPr>
        <w:t>Journal of Applied Ecology</w:t>
      </w:r>
      <w:r w:rsidRPr="00574D8C">
        <w:rPr>
          <w:rFonts w:eastAsia="Avenir" w:cs="Avenir"/>
          <w:color w:val="000000"/>
          <w:sz w:val="18"/>
          <w:szCs w:val="18"/>
        </w:rPr>
        <w:t xml:space="preserve">, </w:t>
      </w:r>
      <w:r w:rsidR="00EB7844" w:rsidRPr="00574D8C">
        <w:rPr>
          <w:rFonts w:eastAsia="Avenir" w:cs="Avenir"/>
          <w:color w:val="000000"/>
          <w:sz w:val="18"/>
          <w:szCs w:val="18"/>
        </w:rPr>
        <w:t>55</w:t>
      </w:r>
      <w:r w:rsidRPr="00574D8C">
        <w:rPr>
          <w:rFonts w:eastAsia="Avenir" w:cs="Avenir"/>
          <w:color w:val="000000"/>
          <w:sz w:val="18"/>
          <w:szCs w:val="18"/>
        </w:rPr>
        <w:t xml:space="preserve">, </w:t>
      </w:r>
      <w:r w:rsidR="00EB7844" w:rsidRPr="00574D8C">
        <w:rPr>
          <w:rFonts w:eastAsia="Avenir" w:cs="Avenir"/>
          <w:color w:val="000000"/>
          <w:sz w:val="18"/>
          <w:szCs w:val="18"/>
        </w:rPr>
        <w:t>735</w:t>
      </w:r>
      <w:r w:rsidRPr="00574D8C">
        <w:rPr>
          <w:rFonts w:eastAsia="Avenir" w:cs="Avenir"/>
          <w:color w:val="000000"/>
          <w:sz w:val="18"/>
          <w:szCs w:val="18"/>
        </w:rPr>
        <w:t>-</w:t>
      </w:r>
      <w:r w:rsidR="00EB7844" w:rsidRPr="00574D8C">
        <w:rPr>
          <w:rFonts w:eastAsia="Avenir" w:cs="Avenir"/>
          <w:color w:val="000000"/>
          <w:sz w:val="18"/>
          <w:szCs w:val="18"/>
        </w:rPr>
        <w:t>744</w:t>
      </w:r>
    </w:p>
  </w:footnote>
  <w:footnote w:id="37">
    <w:p w14:paraId="22BF6D5A" w14:textId="2CC4B50B" w:rsidR="00471277" w:rsidRPr="00574D8C" w:rsidRDefault="00471277" w:rsidP="00471277">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00B06998" w:rsidRPr="00BA6852">
        <w:rPr>
          <w:rFonts w:eastAsia="Avenir" w:cs="Avenir"/>
          <w:color w:val="000000"/>
          <w:sz w:val="18"/>
          <w:szCs w:val="18"/>
          <w:lang w:val="en-CA"/>
        </w:rPr>
        <w:t xml:space="preserve"> </w:t>
      </w:r>
      <w:r w:rsidR="005558FD" w:rsidRPr="00BA6852">
        <w:rPr>
          <w:rFonts w:eastAsia="Avenir" w:cs="Avenir"/>
          <w:color w:val="000000"/>
          <w:sz w:val="18"/>
          <w:szCs w:val="18"/>
          <w:lang w:val="en-CA"/>
        </w:rPr>
        <w:t xml:space="preserve">Campos‐Candela, A., Palmer, M., Balle, S. &amp; Alós, </w:t>
      </w:r>
      <w:proofErr w:type="gramStart"/>
      <w:r w:rsidR="005558FD" w:rsidRPr="00BA6852">
        <w:rPr>
          <w:rFonts w:eastAsia="Avenir" w:cs="Avenir"/>
          <w:color w:val="000000"/>
          <w:sz w:val="18"/>
          <w:szCs w:val="18"/>
          <w:lang w:val="en-CA"/>
        </w:rPr>
        <w:t>J.</w:t>
      </w:r>
      <w:r w:rsidR="00B06998" w:rsidRPr="00574D8C">
        <w:rPr>
          <w:rFonts w:eastAsia="Avenir" w:cs="Avenir"/>
          <w:color w:val="000000"/>
          <w:sz w:val="18"/>
          <w:szCs w:val="18"/>
        </w:rPr>
        <w:t>(</w:t>
      </w:r>
      <w:proofErr w:type="gramEnd"/>
      <w:r w:rsidR="00B06998" w:rsidRPr="00574D8C">
        <w:rPr>
          <w:rFonts w:eastAsia="Avenir" w:cs="Avenir"/>
          <w:color w:val="000000"/>
          <w:sz w:val="18"/>
          <w:szCs w:val="18"/>
        </w:rPr>
        <w:t>2018)</w:t>
      </w:r>
      <w:r w:rsidRPr="00574D8C">
        <w:rPr>
          <w:rFonts w:eastAsia="Avenir" w:cs="Avenir"/>
          <w:color w:val="000000"/>
          <w:sz w:val="18"/>
          <w:szCs w:val="18"/>
        </w:rPr>
        <w:t>.</w:t>
      </w:r>
      <w:r w:rsidR="001A4F67" w:rsidRPr="00574D8C">
        <w:rPr>
          <w:sz w:val="18"/>
          <w:szCs w:val="18"/>
        </w:rPr>
        <w:t xml:space="preserve"> </w:t>
      </w:r>
      <w:r w:rsidR="001A4F67" w:rsidRPr="00574D8C">
        <w:rPr>
          <w:rFonts w:eastAsia="Avenir" w:cs="Avenir"/>
          <w:color w:val="000000"/>
          <w:sz w:val="18"/>
          <w:szCs w:val="18"/>
        </w:rPr>
        <w:t xml:space="preserve">A </w:t>
      </w:r>
      <w:proofErr w:type="gramStart"/>
      <w:r w:rsidR="001A4F67" w:rsidRPr="00574D8C">
        <w:rPr>
          <w:rFonts w:eastAsia="Avenir" w:cs="Avenir"/>
          <w:color w:val="000000"/>
          <w:sz w:val="18"/>
          <w:szCs w:val="18"/>
        </w:rPr>
        <w:t>camera based</w:t>
      </w:r>
      <w:proofErr w:type="gramEnd"/>
      <w:r w:rsidR="001A4F67" w:rsidRPr="00574D8C">
        <w:rPr>
          <w:rFonts w:eastAsia="Avenir" w:cs="Avenir"/>
          <w:color w:val="000000"/>
          <w:sz w:val="18"/>
          <w:szCs w:val="18"/>
        </w:rPr>
        <w:t xml:space="preserve"> method for estimating absolute density in animals displaying home range </w:t>
      </w:r>
      <w:r w:rsidR="00006403" w:rsidRPr="00574D8C">
        <w:rPr>
          <w:rFonts w:eastAsia="Avenir" w:cs="Avenir"/>
          <w:color w:val="000000"/>
          <w:sz w:val="18"/>
          <w:szCs w:val="18"/>
        </w:rPr>
        <w:t>behavior</w:t>
      </w:r>
      <w:r w:rsidRPr="00574D8C">
        <w:rPr>
          <w:rFonts w:eastAsia="Avenir" w:cs="Avenir"/>
          <w:color w:val="000000"/>
          <w:sz w:val="18"/>
          <w:szCs w:val="18"/>
        </w:rPr>
        <w:t xml:space="preserve">. </w:t>
      </w:r>
      <w:r w:rsidR="00006403" w:rsidRPr="00574D8C">
        <w:rPr>
          <w:rFonts w:eastAsia="Avenir" w:cs="Avenir"/>
          <w:i/>
          <w:iCs/>
          <w:color w:val="000000"/>
          <w:sz w:val="18"/>
          <w:szCs w:val="18"/>
        </w:rPr>
        <w:t>Journal of Animal Ecology</w:t>
      </w:r>
      <w:r w:rsidRPr="00574D8C">
        <w:rPr>
          <w:rFonts w:eastAsia="Avenir" w:cs="Avenir"/>
          <w:color w:val="000000"/>
          <w:sz w:val="18"/>
          <w:szCs w:val="18"/>
        </w:rPr>
        <w:t xml:space="preserve">, </w:t>
      </w:r>
      <w:r w:rsidR="00006403" w:rsidRPr="00574D8C">
        <w:rPr>
          <w:rFonts w:eastAsia="Avenir" w:cs="Avenir"/>
          <w:color w:val="000000"/>
          <w:sz w:val="18"/>
          <w:szCs w:val="18"/>
        </w:rPr>
        <w:t>87</w:t>
      </w:r>
      <w:r w:rsidRPr="00574D8C">
        <w:rPr>
          <w:rFonts w:eastAsia="Avenir" w:cs="Avenir"/>
          <w:color w:val="000000"/>
          <w:sz w:val="18"/>
          <w:szCs w:val="18"/>
        </w:rPr>
        <w:t xml:space="preserve">, </w:t>
      </w:r>
      <w:r w:rsidR="00006403" w:rsidRPr="00574D8C">
        <w:rPr>
          <w:rFonts w:eastAsia="Avenir" w:cs="Avenir"/>
          <w:color w:val="000000"/>
          <w:sz w:val="18"/>
          <w:szCs w:val="18"/>
        </w:rPr>
        <w:t>82</w:t>
      </w:r>
      <w:r w:rsidRPr="00574D8C">
        <w:rPr>
          <w:rFonts w:eastAsia="Avenir" w:cs="Avenir"/>
          <w:color w:val="000000"/>
          <w:sz w:val="18"/>
          <w:szCs w:val="18"/>
        </w:rPr>
        <w:t>5-</w:t>
      </w:r>
      <w:r w:rsidR="00AE56E4" w:rsidRPr="00574D8C">
        <w:rPr>
          <w:rFonts w:eastAsia="Avenir" w:cs="Avenir"/>
          <w:color w:val="000000"/>
          <w:sz w:val="18"/>
          <w:szCs w:val="18"/>
        </w:rPr>
        <w:t>837</w:t>
      </w:r>
      <w:r w:rsidRPr="00574D8C">
        <w:rPr>
          <w:rFonts w:eastAsia="Avenir" w:cs="Avenir"/>
          <w:color w:val="000000"/>
          <w:sz w:val="18"/>
          <w:szCs w:val="18"/>
        </w:rPr>
        <w:t xml:space="preserve">. </w:t>
      </w:r>
    </w:p>
  </w:footnote>
  <w:footnote w:id="38">
    <w:p w14:paraId="44E17F49" w14:textId="78A2BFC9" w:rsidR="00D77F9C" w:rsidRPr="00574D8C" w:rsidRDefault="00FE6CBB" w:rsidP="00FE6CBB">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000D53E4" w:rsidRPr="000D53E4">
        <w:rPr>
          <w:rFonts w:eastAsia="Avenir" w:cs="Avenir"/>
          <w:color w:val="000000"/>
          <w:sz w:val="18"/>
          <w:szCs w:val="18"/>
        </w:rPr>
        <w:t>Moeller, A. K., Lukacs, P. M. &amp; Horne, J. S</w:t>
      </w:r>
      <w:r w:rsidRPr="00BA6852">
        <w:rPr>
          <w:rFonts w:eastAsia="Avenir" w:cs="Avenir"/>
          <w:color w:val="000000"/>
          <w:sz w:val="18"/>
          <w:szCs w:val="18"/>
        </w:rPr>
        <w:t>).</w:t>
      </w:r>
      <w:r w:rsidR="00227037" w:rsidRPr="00574D8C">
        <w:rPr>
          <w:sz w:val="18"/>
          <w:szCs w:val="18"/>
        </w:rPr>
        <w:t xml:space="preserve"> </w:t>
      </w:r>
      <w:r w:rsidR="00227037" w:rsidRPr="00574D8C">
        <w:rPr>
          <w:rFonts w:eastAsia="Avenir" w:cs="Avenir"/>
          <w:color w:val="000000"/>
          <w:sz w:val="18"/>
          <w:szCs w:val="18"/>
        </w:rPr>
        <w:t>Three novel methods to estimate abundance of unmarked animals using remote cameras</w:t>
      </w:r>
      <w:r w:rsidRPr="00574D8C">
        <w:rPr>
          <w:rFonts w:eastAsia="Avenir" w:cs="Avenir"/>
          <w:color w:val="000000"/>
          <w:sz w:val="18"/>
          <w:szCs w:val="18"/>
        </w:rPr>
        <w:t xml:space="preserve">. </w:t>
      </w:r>
      <w:r w:rsidR="00227037" w:rsidRPr="00574D8C">
        <w:rPr>
          <w:rFonts w:eastAsia="Avenir" w:cs="Avenir"/>
          <w:i/>
          <w:iCs/>
          <w:color w:val="000000"/>
          <w:sz w:val="18"/>
          <w:szCs w:val="18"/>
        </w:rPr>
        <w:t>Ecosphere</w:t>
      </w:r>
      <w:r w:rsidRPr="00574D8C">
        <w:rPr>
          <w:rFonts w:eastAsia="Avenir" w:cs="Avenir"/>
          <w:color w:val="000000"/>
          <w:sz w:val="18"/>
          <w:szCs w:val="18"/>
        </w:rPr>
        <w:t>,</w:t>
      </w:r>
      <w:r w:rsidR="00614F68" w:rsidRPr="00574D8C">
        <w:rPr>
          <w:rFonts w:eastAsia="Avenir" w:cs="Avenir"/>
          <w:color w:val="000000"/>
          <w:sz w:val="18"/>
          <w:szCs w:val="18"/>
        </w:rPr>
        <w:t xml:space="preserve"> 9</w:t>
      </w:r>
      <w:r w:rsidRPr="00574D8C">
        <w:rPr>
          <w:rFonts w:eastAsia="Avenir" w:cs="Avenir"/>
          <w:color w:val="000000"/>
          <w:sz w:val="18"/>
          <w:szCs w:val="18"/>
        </w:rPr>
        <w:t xml:space="preserve">, 735-744. </w:t>
      </w:r>
    </w:p>
  </w:footnote>
  <w:footnote w:id="39">
    <w:p w14:paraId="121947AD" w14:textId="6AE60204" w:rsidR="00FF469D" w:rsidRPr="00BD51B0" w:rsidRDefault="00FF469D" w:rsidP="00FF469D">
      <w:pPr>
        <w:pBdr>
          <w:top w:val="nil"/>
          <w:left w:val="nil"/>
          <w:bottom w:val="nil"/>
          <w:right w:val="nil"/>
          <w:between w:val="nil"/>
        </w:pBdr>
        <w:rPr>
          <w:rFonts w:eastAsia="Avenir" w:cs="Avenir"/>
          <w:color w:val="000000"/>
          <w:sz w:val="18"/>
          <w:szCs w:val="18"/>
        </w:rPr>
      </w:pPr>
      <w:r w:rsidRPr="00BD51B0">
        <w:rPr>
          <w:rStyle w:val="FootnoteReference"/>
          <w:sz w:val="18"/>
          <w:szCs w:val="18"/>
        </w:rPr>
        <w:footnoteRef/>
      </w:r>
      <w:r w:rsidRPr="00BD51B0">
        <w:rPr>
          <w:rFonts w:eastAsia="Avenir" w:cs="Avenir"/>
          <w:color w:val="000000"/>
          <w:sz w:val="18"/>
          <w:szCs w:val="18"/>
        </w:rPr>
        <w:t xml:space="preserve"> </w:t>
      </w:r>
      <w:r w:rsidR="00154CC0" w:rsidRPr="00BD51B0">
        <w:rPr>
          <w:rFonts w:eastAsia="Avenir" w:cs="Avenir"/>
          <w:color w:val="000000"/>
          <w:sz w:val="18"/>
          <w:szCs w:val="18"/>
        </w:rPr>
        <w:t>Santini</w:t>
      </w:r>
      <w:r w:rsidR="00632FC0">
        <w:rPr>
          <w:rFonts w:eastAsia="Avenir" w:cs="Avenir"/>
          <w:color w:val="000000"/>
          <w:sz w:val="18"/>
          <w:szCs w:val="18"/>
        </w:rPr>
        <w:t>, G.</w:t>
      </w:r>
      <w:r w:rsidRPr="00BD51B0">
        <w:rPr>
          <w:rFonts w:eastAsia="Avenir" w:cs="Avenir"/>
          <w:color w:val="000000"/>
          <w:sz w:val="18"/>
          <w:szCs w:val="18"/>
        </w:rPr>
        <w:t xml:space="preserve"> et al. (20</w:t>
      </w:r>
      <w:r w:rsidR="00FF18B9" w:rsidRPr="00BD51B0">
        <w:rPr>
          <w:rFonts w:eastAsia="Avenir" w:cs="Avenir"/>
          <w:color w:val="000000"/>
          <w:sz w:val="18"/>
          <w:szCs w:val="18"/>
        </w:rPr>
        <w:t>22</w:t>
      </w:r>
      <w:r w:rsidRPr="00BD51B0">
        <w:rPr>
          <w:rFonts w:eastAsia="Avenir" w:cs="Avenir"/>
          <w:color w:val="000000"/>
          <w:sz w:val="18"/>
          <w:szCs w:val="18"/>
        </w:rPr>
        <w:t>).</w:t>
      </w:r>
      <w:r w:rsidRPr="00BD51B0">
        <w:rPr>
          <w:sz w:val="18"/>
          <w:szCs w:val="18"/>
        </w:rPr>
        <w:t xml:space="preserve"> </w:t>
      </w:r>
      <w:r w:rsidR="00DD18A7" w:rsidRPr="00BD51B0">
        <w:rPr>
          <w:rFonts w:eastAsia="Avenir" w:cs="Avenir"/>
          <w:color w:val="000000"/>
          <w:sz w:val="18"/>
          <w:szCs w:val="18"/>
        </w:rPr>
        <w:t>Population assessment without individual identification using camera-traps: A comparison of four methods</w:t>
      </w:r>
      <w:r w:rsidRPr="00BD51B0">
        <w:rPr>
          <w:rFonts w:eastAsia="Avenir" w:cs="Avenir"/>
          <w:color w:val="000000"/>
          <w:sz w:val="18"/>
          <w:szCs w:val="18"/>
        </w:rPr>
        <w:t xml:space="preserve">. </w:t>
      </w:r>
      <w:r w:rsidR="00743E2C" w:rsidRPr="00BD51B0">
        <w:rPr>
          <w:rFonts w:eastAsia="Avenir" w:cs="Avenir"/>
          <w:i/>
          <w:iCs/>
          <w:color w:val="000000"/>
          <w:sz w:val="18"/>
          <w:szCs w:val="18"/>
        </w:rPr>
        <w:t>Basic and Applied Ecology</w:t>
      </w:r>
      <w:r w:rsidRPr="00BD51B0">
        <w:rPr>
          <w:rFonts w:eastAsia="Avenir" w:cs="Avenir"/>
          <w:color w:val="000000"/>
          <w:sz w:val="18"/>
          <w:szCs w:val="18"/>
        </w:rPr>
        <w:t xml:space="preserve">, </w:t>
      </w:r>
      <w:r w:rsidR="00FF18B9" w:rsidRPr="00BD51B0">
        <w:rPr>
          <w:rFonts w:eastAsia="Avenir" w:cs="Avenir"/>
          <w:color w:val="000000"/>
          <w:sz w:val="18"/>
          <w:szCs w:val="18"/>
        </w:rPr>
        <w:t>61</w:t>
      </w:r>
      <w:r w:rsidRPr="00BD51B0">
        <w:rPr>
          <w:rFonts w:eastAsia="Avenir" w:cs="Avenir"/>
          <w:color w:val="000000"/>
          <w:sz w:val="18"/>
          <w:szCs w:val="18"/>
        </w:rPr>
        <w:t xml:space="preserve">, </w:t>
      </w:r>
      <w:r w:rsidR="00FF18B9" w:rsidRPr="00BD51B0">
        <w:rPr>
          <w:rFonts w:eastAsia="Avenir" w:cs="Avenir"/>
          <w:color w:val="000000"/>
          <w:sz w:val="18"/>
          <w:szCs w:val="18"/>
        </w:rPr>
        <w:t>68</w:t>
      </w:r>
      <w:r w:rsidRPr="00BD51B0">
        <w:rPr>
          <w:rFonts w:eastAsia="Avenir" w:cs="Avenir"/>
          <w:color w:val="000000"/>
          <w:sz w:val="18"/>
          <w:szCs w:val="18"/>
        </w:rPr>
        <w:t>-</w:t>
      </w:r>
      <w:r w:rsidR="00FF18B9" w:rsidRPr="00BD51B0">
        <w:rPr>
          <w:rFonts w:eastAsia="Avenir" w:cs="Avenir"/>
          <w:color w:val="000000"/>
          <w:sz w:val="18"/>
          <w:szCs w:val="18"/>
        </w:rPr>
        <w:t>81</w:t>
      </w:r>
      <w:r w:rsidRPr="00BD51B0">
        <w:rPr>
          <w:rFonts w:eastAsia="Avenir" w:cs="Avenir"/>
          <w:color w:val="000000"/>
          <w:sz w:val="18"/>
          <w:szCs w:val="18"/>
        </w:rPr>
        <w:t xml:space="preserve">. </w:t>
      </w:r>
    </w:p>
  </w:footnote>
  <w:footnote w:id="40">
    <w:p w14:paraId="6709501B" w14:textId="4069935A" w:rsidR="00CD17C0" w:rsidRPr="00BD51B0" w:rsidRDefault="00CD17C0" w:rsidP="00CD17C0">
      <w:pPr>
        <w:pBdr>
          <w:top w:val="nil"/>
          <w:left w:val="nil"/>
          <w:bottom w:val="nil"/>
          <w:right w:val="nil"/>
          <w:between w:val="nil"/>
        </w:pBdr>
        <w:rPr>
          <w:rFonts w:eastAsia="Avenir" w:cs="Avenir"/>
          <w:color w:val="000000"/>
          <w:sz w:val="18"/>
          <w:szCs w:val="18"/>
        </w:rPr>
      </w:pPr>
      <w:r w:rsidRPr="00BD51B0">
        <w:rPr>
          <w:rStyle w:val="FootnoteReference"/>
          <w:sz w:val="18"/>
          <w:szCs w:val="18"/>
        </w:rPr>
        <w:footnoteRef/>
      </w:r>
      <w:r w:rsidRPr="00BD51B0">
        <w:rPr>
          <w:rFonts w:eastAsia="Avenir" w:cs="Avenir"/>
          <w:color w:val="000000"/>
          <w:sz w:val="18"/>
          <w:szCs w:val="18"/>
        </w:rPr>
        <w:t xml:space="preserve"> </w:t>
      </w:r>
      <w:r w:rsidR="001E6A86" w:rsidRPr="001E6A86">
        <w:rPr>
          <w:rFonts w:eastAsia="Avenir" w:cs="Avenir"/>
          <w:color w:val="000000"/>
          <w:sz w:val="18"/>
          <w:szCs w:val="18"/>
        </w:rPr>
        <w:t xml:space="preserve">Green, A. M., Chynoweth, M. W. &amp; </w:t>
      </w:r>
      <w:r w:rsidR="001E6A86" w:rsidRPr="001E6A86">
        <w:rPr>
          <w:rFonts w:ascii="Calibri" w:eastAsia="Avenir" w:hAnsi="Calibri" w:cs="Calibri"/>
          <w:color w:val="000000"/>
          <w:sz w:val="18"/>
          <w:szCs w:val="18"/>
        </w:rPr>
        <w:t>Ş</w:t>
      </w:r>
      <w:r w:rsidR="001E6A86" w:rsidRPr="001E6A86">
        <w:rPr>
          <w:rFonts w:eastAsia="Avenir" w:cs="Avenir"/>
          <w:color w:val="000000"/>
          <w:sz w:val="18"/>
          <w:szCs w:val="18"/>
        </w:rPr>
        <w:t>ekercio</w:t>
      </w:r>
      <w:r w:rsidR="001E6A86" w:rsidRPr="001E6A86">
        <w:rPr>
          <w:rFonts w:ascii="Calibri" w:eastAsia="Avenir" w:hAnsi="Calibri" w:cs="Calibri"/>
          <w:color w:val="000000"/>
          <w:sz w:val="18"/>
          <w:szCs w:val="18"/>
        </w:rPr>
        <w:t>ğ</w:t>
      </w:r>
      <w:r w:rsidR="001E6A86" w:rsidRPr="001E6A86">
        <w:rPr>
          <w:rFonts w:eastAsia="Avenir" w:cs="Avenir"/>
          <w:color w:val="000000"/>
          <w:sz w:val="18"/>
          <w:szCs w:val="18"/>
        </w:rPr>
        <w:t>lu, Ç. H.</w:t>
      </w:r>
      <w:r w:rsidR="001E6A86" w:rsidRPr="001E6A86" w:rsidDel="001E6A86">
        <w:rPr>
          <w:rFonts w:eastAsia="Avenir" w:cs="Avenir"/>
          <w:color w:val="000000"/>
          <w:sz w:val="18"/>
          <w:szCs w:val="18"/>
        </w:rPr>
        <w:t xml:space="preserve"> </w:t>
      </w:r>
      <w:r w:rsidRPr="00BD51B0">
        <w:rPr>
          <w:rFonts w:eastAsia="Avenir" w:cs="Avenir"/>
          <w:color w:val="000000"/>
          <w:sz w:val="18"/>
          <w:szCs w:val="18"/>
        </w:rPr>
        <w:t>(202</w:t>
      </w:r>
      <w:r w:rsidR="00532081" w:rsidRPr="00BD51B0">
        <w:rPr>
          <w:rFonts w:eastAsia="Avenir" w:cs="Avenir"/>
          <w:color w:val="000000"/>
          <w:sz w:val="18"/>
          <w:szCs w:val="18"/>
        </w:rPr>
        <w:t>0</w:t>
      </w:r>
      <w:r w:rsidRPr="00BD51B0">
        <w:rPr>
          <w:rFonts w:eastAsia="Avenir" w:cs="Avenir"/>
          <w:color w:val="000000"/>
          <w:sz w:val="18"/>
          <w:szCs w:val="18"/>
        </w:rPr>
        <w:t>).</w:t>
      </w:r>
      <w:r w:rsidRPr="00BD51B0">
        <w:rPr>
          <w:sz w:val="18"/>
          <w:szCs w:val="18"/>
        </w:rPr>
        <w:t xml:space="preserve"> </w:t>
      </w:r>
      <w:r w:rsidR="001B2000" w:rsidRPr="00BD51B0">
        <w:rPr>
          <w:rFonts w:eastAsia="Avenir" w:cs="Avenir"/>
          <w:color w:val="000000"/>
          <w:sz w:val="18"/>
          <w:szCs w:val="18"/>
        </w:rPr>
        <w:t>Spatially Explicit Capture-Recapture Through Camera Trapping</w:t>
      </w:r>
      <w:r w:rsidRPr="00BD51B0">
        <w:rPr>
          <w:rFonts w:eastAsia="Avenir" w:cs="Avenir"/>
          <w:color w:val="000000"/>
          <w:sz w:val="18"/>
          <w:szCs w:val="18"/>
        </w:rPr>
        <w:t xml:space="preserve">: A </w:t>
      </w:r>
      <w:r w:rsidR="001B2000" w:rsidRPr="00BD51B0">
        <w:rPr>
          <w:rFonts w:eastAsia="Avenir" w:cs="Avenir"/>
          <w:color w:val="000000"/>
          <w:sz w:val="18"/>
          <w:szCs w:val="18"/>
        </w:rPr>
        <w:t>Review</w:t>
      </w:r>
      <w:r w:rsidRPr="00BD51B0">
        <w:rPr>
          <w:rFonts w:eastAsia="Avenir" w:cs="Avenir"/>
          <w:color w:val="000000"/>
          <w:sz w:val="18"/>
          <w:szCs w:val="18"/>
        </w:rPr>
        <w:t xml:space="preserve"> of </w:t>
      </w:r>
      <w:r w:rsidR="001B2000" w:rsidRPr="00BD51B0">
        <w:rPr>
          <w:rFonts w:eastAsia="Avenir" w:cs="Avenir"/>
          <w:color w:val="000000"/>
          <w:sz w:val="18"/>
          <w:szCs w:val="18"/>
        </w:rPr>
        <w:t>Benchmark Analyses for Wildlife Density Estimation</w:t>
      </w:r>
      <w:r w:rsidRPr="00BD51B0">
        <w:rPr>
          <w:rFonts w:eastAsia="Avenir" w:cs="Avenir"/>
          <w:color w:val="000000"/>
          <w:sz w:val="18"/>
          <w:szCs w:val="18"/>
        </w:rPr>
        <w:t xml:space="preserve">. </w:t>
      </w:r>
      <w:r w:rsidR="00EB41FB" w:rsidRPr="00BD51B0">
        <w:rPr>
          <w:rFonts w:eastAsia="Avenir" w:cs="Avenir"/>
          <w:i/>
          <w:iCs/>
          <w:color w:val="000000"/>
          <w:sz w:val="18"/>
          <w:szCs w:val="18"/>
        </w:rPr>
        <w:t>Front. Ecol. Evol.</w:t>
      </w:r>
      <w:r w:rsidRPr="00BD51B0">
        <w:rPr>
          <w:rFonts w:eastAsia="Avenir" w:cs="Avenir"/>
          <w:color w:val="000000"/>
          <w:sz w:val="18"/>
          <w:szCs w:val="18"/>
        </w:rPr>
        <w:t xml:space="preserve">, </w:t>
      </w:r>
      <w:r w:rsidR="006D2D17" w:rsidRPr="00BD51B0">
        <w:rPr>
          <w:rFonts w:eastAsia="Avenir" w:cs="Avenir"/>
          <w:color w:val="000000"/>
          <w:sz w:val="18"/>
          <w:szCs w:val="18"/>
        </w:rPr>
        <w:t>8</w:t>
      </w:r>
      <w:r w:rsidRPr="00BD51B0">
        <w:rPr>
          <w:rFonts w:eastAsia="Avenir" w:cs="Avenir"/>
          <w:color w:val="000000"/>
          <w:sz w:val="18"/>
          <w:szCs w:val="18"/>
        </w:rPr>
        <w:t xml:space="preserve">. </w:t>
      </w:r>
    </w:p>
  </w:footnote>
  <w:footnote w:id="41">
    <w:p w14:paraId="09CF1D3D" w14:textId="2B4DC438" w:rsidR="000C6D16" w:rsidRPr="00BD51B0" w:rsidRDefault="000C6D16" w:rsidP="000C6D16">
      <w:pPr>
        <w:pBdr>
          <w:top w:val="nil"/>
          <w:left w:val="nil"/>
          <w:bottom w:val="nil"/>
          <w:right w:val="nil"/>
          <w:between w:val="nil"/>
        </w:pBdr>
        <w:rPr>
          <w:rFonts w:eastAsia="Avenir" w:cs="Avenir"/>
          <w:color w:val="000000"/>
          <w:sz w:val="18"/>
          <w:szCs w:val="18"/>
        </w:rPr>
      </w:pPr>
      <w:r w:rsidRPr="00BD51B0">
        <w:rPr>
          <w:rStyle w:val="FootnoteReference"/>
          <w:sz w:val="18"/>
          <w:szCs w:val="18"/>
        </w:rPr>
        <w:footnoteRef/>
      </w:r>
      <w:r w:rsidRPr="00BD51B0">
        <w:rPr>
          <w:rFonts w:eastAsia="Avenir" w:cs="Avenir"/>
          <w:color w:val="000000"/>
          <w:sz w:val="18"/>
          <w:szCs w:val="18"/>
        </w:rPr>
        <w:t xml:space="preserve"> </w:t>
      </w:r>
      <w:r w:rsidR="00815DF4" w:rsidRPr="00BD51B0">
        <w:rPr>
          <w:rFonts w:eastAsia="Avenir" w:cs="Avenir"/>
          <w:color w:val="000000"/>
          <w:sz w:val="18"/>
          <w:szCs w:val="18"/>
        </w:rPr>
        <w:t>Howe, E. J., Buckland, S. T., Després-Einspenner, M.</w:t>
      </w:r>
      <w:r w:rsidR="00BD51B0">
        <w:rPr>
          <w:rFonts w:eastAsia="Avenir" w:cs="Avenir"/>
          <w:color w:val="000000"/>
          <w:sz w:val="18"/>
          <w:szCs w:val="18"/>
        </w:rPr>
        <w:t xml:space="preserve"> &amp;</w:t>
      </w:r>
      <w:r w:rsidR="00815DF4" w:rsidRPr="00BD51B0">
        <w:rPr>
          <w:rFonts w:eastAsia="Avenir" w:cs="Avenir"/>
          <w:color w:val="000000"/>
          <w:sz w:val="18"/>
          <w:szCs w:val="18"/>
        </w:rPr>
        <w:t xml:space="preserve"> Kühl, H. S. (2017). Distance sampling with camera traps. </w:t>
      </w:r>
      <w:r w:rsidR="00815DF4" w:rsidRPr="00BD51B0">
        <w:rPr>
          <w:rFonts w:eastAsia="Avenir" w:cs="Avenir"/>
          <w:i/>
          <w:iCs/>
          <w:color w:val="000000"/>
          <w:sz w:val="18"/>
          <w:szCs w:val="18"/>
        </w:rPr>
        <w:t>Methods Ecol. Evol</w:t>
      </w:r>
      <w:r w:rsidR="00815DF4" w:rsidRPr="00BD51B0">
        <w:rPr>
          <w:rFonts w:eastAsia="Avenir" w:cs="Avenir"/>
          <w:color w:val="000000"/>
          <w:sz w:val="18"/>
          <w:szCs w:val="18"/>
        </w:rPr>
        <w:t xml:space="preserve">. 8, 1558–1565. </w:t>
      </w:r>
    </w:p>
  </w:footnote>
  <w:footnote w:id="42">
    <w:p w14:paraId="6CF7CDF5" w14:textId="77777777" w:rsidR="002E6997" w:rsidRPr="00BD51B0" w:rsidRDefault="002E6997" w:rsidP="002E6997">
      <w:pPr>
        <w:pBdr>
          <w:top w:val="nil"/>
          <w:left w:val="nil"/>
          <w:bottom w:val="nil"/>
          <w:right w:val="nil"/>
          <w:between w:val="nil"/>
        </w:pBdr>
        <w:rPr>
          <w:rFonts w:eastAsia="Avenir" w:cs="Avenir"/>
          <w:color w:val="000000"/>
          <w:sz w:val="18"/>
          <w:szCs w:val="18"/>
        </w:rPr>
      </w:pPr>
      <w:r w:rsidRPr="00BD51B0">
        <w:rPr>
          <w:rStyle w:val="FootnoteReference"/>
          <w:sz w:val="18"/>
          <w:szCs w:val="18"/>
        </w:rPr>
        <w:footnoteRef/>
      </w:r>
      <w:r w:rsidRPr="00DE5959">
        <w:rPr>
          <w:rFonts w:eastAsia="Avenir" w:cs="Avenir"/>
          <w:color w:val="000000"/>
          <w:sz w:val="18"/>
          <w:szCs w:val="18"/>
        </w:rPr>
        <w:t xml:space="preserve"> Ahumada J.A., Hurtado J., &amp; Lizcano D. (2013). </w:t>
      </w:r>
      <w:r w:rsidRPr="00BD51B0">
        <w:rPr>
          <w:rFonts w:eastAsia="Avenir" w:cs="Avenir"/>
          <w:color w:val="000000"/>
          <w:sz w:val="18"/>
          <w:szCs w:val="18"/>
        </w:rPr>
        <w:t xml:space="preserve">Monitoring the status and trends of tropical forest terrestrial vertebrate communities from camera trap data: a tool for conservation. </w:t>
      </w:r>
      <w:r w:rsidRPr="00BD51B0">
        <w:rPr>
          <w:rFonts w:eastAsia="Avenir" w:cs="Avenir"/>
          <w:i/>
          <w:iCs/>
          <w:color w:val="000000"/>
          <w:sz w:val="18"/>
          <w:szCs w:val="18"/>
        </w:rPr>
        <w:t>PLoS ONE</w:t>
      </w:r>
      <w:r w:rsidRPr="00BD51B0">
        <w:rPr>
          <w:rFonts w:eastAsia="Avenir" w:cs="Avenir"/>
          <w:color w:val="000000"/>
          <w:sz w:val="18"/>
          <w:szCs w:val="18"/>
        </w:rPr>
        <w:t>. 8.</w:t>
      </w:r>
      <w:r w:rsidRPr="00BD51B0">
        <w:rPr>
          <w:sz w:val="18"/>
          <w:szCs w:val="18"/>
        </w:rPr>
        <w:t xml:space="preserve"> </w:t>
      </w:r>
      <w:r w:rsidRPr="00BD51B0">
        <w:rPr>
          <w:rFonts w:eastAsia="Avenir" w:cs="Avenir"/>
          <w:color w:val="000000"/>
          <w:sz w:val="18"/>
          <w:szCs w:val="18"/>
        </w:rPr>
        <w:t>7</w:t>
      </w:r>
    </w:p>
  </w:footnote>
  <w:footnote w:id="43">
    <w:p w14:paraId="12E8C01B" w14:textId="77777777" w:rsidR="002E6997" w:rsidRPr="00A2027F" w:rsidRDefault="002E6997" w:rsidP="002E6997">
      <w:pPr>
        <w:pBdr>
          <w:top w:val="nil"/>
          <w:left w:val="nil"/>
          <w:bottom w:val="nil"/>
          <w:right w:val="nil"/>
          <w:between w:val="nil"/>
        </w:pBdr>
        <w:rPr>
          <w:rFonts w:ascii="Avenir" w:eastAsia="Avenir" w:hAnsi="Avenir" w:cs="Avenir"/>
          <w:color w:val="000000"/>
          <w:sz w:val="16"/>
          <w:szCs w:val="16"/>
        </w:rPr>
      </w:pPr>
      <w:r w:rsidRPr="00BD51B0">
        <w:rPr>
          <w:rStyle w:val="FootnoteReference"/>
          <w:sz w:val="18"/>
          <w:szCs w:val="18"/>
        </w:rPr>
        <w:footnoteRef/>
      </w:r>
      <w:r w:rsidRPr="00BD51B0">
        <w:rPr>
          <w:rFonts w:eastAsia="Avenir" w:cs="Avenir"/>
          <w:color w:val="000000"/>
          <w:sz w:val="18"/>
          <w:szCs w:val="18"/>
        </w:rPr>
        <w:t xml:space="preserve"> Steenweg R. et al. </w:t>
      </w:r>
      <w:r>
        <w:rPr>
          <w:rFonts w:eastAsia="Avenir" w:cs="Avenir"/>
          <w:color w:val="000000"/>
          <w:sz w:val="18"/>
          <w:szCs w:val="18"/>
        </w:rPr>
        <w:t>(</w:t>
      </w:r>
      <w:r w:rsidRPr="00BD51B0">
        <w:rPr>
          <w:rFonts w:eastAsia="Avenir" w:cs="Avenir"/>
          <w:color w:val="000000"/>
          <w:sz w:val="18"/>
          <w:szCs w:val="18"/>
        </w:rPr>
        <w:t>2016</w:t>
      </w:r>
      <w:r>
        <w:rPr>
          <w:rFonts w:eastAsia="Avenir" w:cs="Avenir"/>
          <w:color w:val="000000"/>
          <w:sz w:val="18"/>
          <w:szCs w:val="18"/>
        </w:rPr>
        <w:t>)</w:t>
      </w:r>
      <w:r w:rsidRPr="00BD51B0">
        <w:rPr>
          <w:rFonts w:eastAsia="Avenir" w:cs="Avenir"/>
          <w:color w:val="000000"/>
          <w:sz w:val="18"/>
          <w:szCs w:val="18"/>
        </w:rPr>
        <w:t xml:space="preserve">. Scaling-up camera traps: monitoring the planet's biodiversity with networks of remote sensors. </w:t>
      </w:r>
      <w:r w:rsidRPr="00BD51B0">
        <w:rPr>
          <w:rFonts w:eastAsia="Avenir" w:cs="Avenir"/>
          <w:i/>
          <w:color w:val="000000"/>
          <w:sz w:val="18"/>
          <w:szCs w:val="18"/>
        </w:rPr>
        <w:t>Frontiers in Ecology and the Environment</w:t>
      </w:r>
      <w:r w:rsidRPr="00BD51B0">
        <w:rPr>
          <w:rFonts w:eastAsia="Avenir" w:cs="Avenir"/>
          <w:color w:val="000000"/>
          <w:sz w:val="18"/>
          <w:szCs w:val="18"/>
        </w:rPr>
        <w:t>. 15 (1)</w:t>
      </w:r>
      <w:r>
        <w:rPr>
          <w:rFonts w:eastAsia="Avenir" w:cs="Avenir"/>
          <w:color w:val="000000"/>
          <w:sz w:val="18"/>
          <w:szCs w:val="18"/>
        </w:rPr>
        <w:t xml:space="preserve">, </w:t>
      </w:r>
      <w:r w:rsidRPr="00BD51B0">
        <w:rPr>
          <w:rFonts w:eastAsia="Avenir" w:cs="Avenir"/>
          <w:color w:val="000000"/>
          <w:sz w:val="18"/>
          <w:szCs w:val="18"/>
        </w:rPr>
        <w:t xml:space="preserve">26-34. </w:t>
      </w:r>
    </w:p>
  </w:footnote>
  <w:footnote w:id="44">
    <w:p w14:paraId="76423169" w14:textId="2D46ADE0" w:rsidR="00DD1649" w:rsidRPr="00BD51B0" w:rsidRDefault="00DD1649" w:rsidP="00DD1649">
      <w:pPr>
        <w:pBdr>
          <w:top w:val="nil"/>
          <w:left w:val="nil"/>
          <w:bottom w:val="nil"/>
          <w:right w:val="nil"/>
          <w:between w:val="nil"/>
        </w:pBdr>
        <w:rPr>
          <w:rFonts w:eastAsia="Avenir" w:cs="Avenir"/>
          <w:color w:val="000000"/>
          <w:sz w:val="18"/>
          <w:szCs w:val="18"/>
        </w:rPr>
      </w:pPr>
      <w:r w:rsidRPr="00BD51B0">
        <w:rPr>
          <w:rStyle w:val="FootnoteReference"/>
          <w:sz w:val="18"/>
          <w:szCs w:val="18"/>
        </w:rPr>
        <w:footnoteRef/>
      </w:r>
      <w:r w:rsidRPr="00BD51B0">
        <w:rPr>
          <w:rFonts w:eastAsia="Avenir" w:cs="Avenir"/>
          <w:color w:val="000000"/>
          <w:sz w:val="18"/>
          <w:szCs w:val="18"/>
        </w:rPr>
        <w:t xml:space="preserve"> </w:t>
      </w:r>
      <w:r w:rsidR="00890C14" w:rsidRPr="00BD51B0">
        <w:rPr>
          <w:rFonts w:eastAsia="Avenir" w:cs="Avenir"/>
          <w:color w:val="000000"/>
          <w:sz w:val="18"/>
          <w:szCs w:val="18"/>
        </w:rPr>
        <w:t>Cagnacci F</w:t>
      </w:r>
      <w:r w:rsidR="00BD51B0">
        <w:rPr>
          <w:rFonts w:eastAsia="Avenir" w:cs="Avenir"/>
          <w:color w:val="000000"/>
          <w:sz w:val="18"/>
          <w:szCs w:val="18"/>
        </w:rPr>
        <w:t>.</w:t>
      </w:r>
      <w:r w:rsidR="00890C14" w:rsidRPr="00BD51B0">
        <w:rPr>
          <w:rFonts w:eastAsia="Avenir" w:cs="Avenir"/>
          <w:color w:val="000000"/>
          <w:sz w:val="18"/>
          <w:szCs w:val="18"/>
        </w:rPr>
        <w:t>, Boitani L</w:t>
      </w:r>
      <w:r w:rsidR="00BD51B0">
        <w:rPr>
          <w:rFonts w:eastAsia="Avenir" w:cs="Avenir"/>
          <w:color w:val="000000"/>
          <w:sz w:val="18"/>
          <w:szCs w:val="18"/>
        </w:rPr>
        <w:t>.</w:t>
      </w:r>
      <w:r w:rsidR="00890C14" w:rsidRPr="00BD51B0">
        <w:rPr>
          <w:rFonts w:eastAsia="Avenir" w:cs="Avenir"/>
          <w:color w:val="000000"/>
          <w:sz w:val="18"/>
          <w:szCs w:val="18"/>
        </w:rPr>
        <w:t>, Powell RA</w:t>
      </w:r>
      <w:r w:rsidR="00AC3BBD">
        <w:rPr>
          <w:rFonts w:eastAsia="Avenir" w:cs="Avenir"/>
          <w:color w:val="000000"/>
          <w:sz w:val="18"/>
          <w:szCs w:val="18"/>
        </w:rPr>
        <w:t xml:space="preserve"> &amp;</w:t>
      </w:r>
      <w:r w:rsidR="00890C14" w:rsidRPr="00BD51B0">
        <w:rPr>
          <w:rFonts w:eastAsia="Avenir" w:cs="Avenir"/>
          <w:color w:val="000000"/>
          <w:sz w:val="18"/>
          <w:szCs w:val="18"/>
        </w:rPr>
        <w:t xml:space="preserve"> Boyce MS. </w:t>
      </w:r>
      <w:r w:rsidR="00AC3BBD">
        <w:rPr>
          <w:rFonts w:eastAsia="Avenir" w:cs="Avenir"/>
          <w:color w:val="000000"/>
          <w:sz w:val="18"/>
          <w:szCs w:val="18"/>
        </w:rPr>
        <w:t>(</w:t>
      </w:r>
      <w:r w:rsidR="00890C14" w:rsidRPr="00BD51B0">
        <w:rPr>
          <w:rFonts w:eastAsia="Avenir" w:cs="Avenir"/>
          <w:color w:val="000000"/>
          <w:sz w:val="18"/>
          <w:szCs w:val="18"/>
        </w:rPr>
        <w:t>2010</w:t>
      </w:r>
      <w:r w:rsidR="00AC3BBD">
        <w:rPr>
          <w:rFonts w:eastAsia="Avenir" w:cs="Avenir"/>
          <w:color w:val="000000"/>
          <w:sz w:val="18"/>
          <w:szCs w:val="18"/>
        </w:rPr>
        <w:t>)</w:t>
      </w:r>
      <w:r w:rsidR="00890C14" w:rsidRPr="00BD51B0">
        <w:rPr>
          <w:rFonts w:eastAsia="Avenir" w:cs="Avenir"/>
          <w:color w:val="000000"/>
          <w:sz w:val="18"/>
          <w:szCs w:val="18"/>
        </w:rPr>
        <w:t xml:space="preserve">. Animal ecology meets GPS-based radiotelemetry: a perfect storm of opportunities and challenges. </w:t>
      </w:r>
      <w:r w:rsidR="00890C14" w:rsidRPr="00BD51B0">
        <w:rPr>
          <w:rFonts w:eastAsia="Avenir" w:cs="Avenir"/>
          <w:i/>
          <w:iCs/>
          <w:color w:val="000000"/>
          <w:sz w:val="18"/>
          <w:szCs w:val="18"/>
        </w:rPr>
        <w:t>Philos Trans R Soc Lond B Biol Sci</w:t>
      </w:r>
      <w:r w:rsidR="00890C14" w:rsidRPr="00BD51B0">
        <w:rPr>
          <w:rFonts w:eastAsia="Avenir" w:cs="Avenir"/>
          <w:color w:val="000000"/>
          <w:sz w:val="18"/>
          <w:szCs w:val="18"/>
        </w:rPr>
        <w:t xml:space="preserve">. 65(1550):2157-62. </w:t>
      </w:r>
    </w:p>
  </w:footnote>
  <w:footnote w:id="45">
    <w:p w14:paraId="4AAD7724" w14:textId="2B080F4B" w:rsidR="001B72C8" w:rsidRDefault="001B72C8" w:rsidP="001B72C8">
      <w:pPr>
        <w:pBdr>
          <w:top w:val="nil"/>
          <w:left w:val="nil"/>
          <w:bottom w:val="nil"/>
          <w:right w:val="nil"/>
          <w:between w:val="nil"/>
        </w:pBdr>
        <w:rPr>
          <w:rFonts w:ascii="Avenir" w:eastAsia="Avenir" w:hAnsi="Avenir" w:cs="Avenir"/>
          <w:color w:val="000000"/>
          <w:sz w:val="20"/>
          <w:szCs w:val="20"/>
        </w:rPr>
      </w:pPr>
      <w:r w:rsidRPr="00BD51B0">
        <w:rPr>
          <w:rStyle w:val="FootnoteReference"/>
          <w:sz w:val="18"/>
          <w:szCs w:val="18"/>
        </w:rPr>
        <w:footnoteRef/>
      </w:r>
      <w:r w:rsidRPr="00BD51B0">
        <w:rPr>
          <w:rFonts w:eastAsia="Avenir" w:cs="Avenir"/>
          <w:color w:val="000000"/>
          <w:sz w:val="18"/>
          <w:szCs w:val="18"/>
        </w:rPr>
        <w:t xml:space="preserve"> Gutema, T.M. </w:t>
      </w:r>
      <w:r w:rsidR="00AC3BBD">
        <w:rPr>
          <w:rFonts w:eastAsia="Avenir" w:cs="Avenir"/>
          <w:color w:val="000000"/>
          <w:sz w:val="18"/>
          <w:szCs w:val="18"/>
        </w:rPr>
        <w:t>(</w:t>
      </w:r>
      <w:r w:rsidRPr="00BD51B0">
        <w:rPr>
          <w:rFonts w:eastAsia="Avenir" w:cs="Avenir"/>
          <w:color w:val="000000"/>
          <w:sz w:val="18"/>
          <w:szCs w:val="18"/>
        </w:rPr>
        <w:t>2015</w:t>
      </w:r>
      <w:r w:rsidR="00AC3BBD">
        <w:rPr>
          <w:rFonts w:eastAsia="Avenir" w:cs="Avenir"/>
          <w:color w:val="000000"/>
          <w:sz w:val="18"/>
          <w:szCs w:val="18"/>
        </w:rPr>
        <w:t>)</w:t>
      </w:r>
      <w:r w:rsidRPr="00BD51B0">
        <w:rPr>
          <w:rFonts w:eastAsia="Avenir" w:cs="Avenir"/>
          <w:color w:val="000000"/>
          <w:sz w:val="18"/>
          <w:szCs w:val="18"/>
        </w:rPr>
        <w:t xml:space="preserve">. Wildlife radio telemetry: use, effect and ethical consideration with emphasis on birds and mammals. </w:t>
      </w:r>
      <w:r w:rsidRPr="00BD51B0">
        <w:rPr>
          <w:rFonts w:eastAsia="Avenir" w:cs="Avenir"/>
          <w:i/>
          <w:iCs/>
          <w:color w:val="000000"/>
          <w:sz w:val="18"/>
          <w:szCs w:val="18"/>
        </w:rPr>
        <w:t>Int J Sci Basic Appl Res</w:t>
      </w:r>
      <w:r w:rsidRPr="00BD51B0">
        <w:rPr>
          <w:rFonts w:eastAsia="Avenir" w:cs="Avenir"/>
          <w:color w:val="000000"/>
          <w:sz w:val="18"/>
          <w:szCs w:val="18"/>
        </w:rPr>
        <w:t xml:space="preserve">, 24(2), 306-313. </w:t>
      </w:r>
    </w:p>
  </w:footnote>
  <w:footnote w:id="46">
    <w:p w14:paraId="561DECD1" w14:textId="71A7566C" w:rsidR="001D5E8B" w:rsidRPr="00574D8C" w:rsidRDefault="001D5E8B" w:rsidP="001D5E8B">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w:t>
      </w:r>
      <w:r w:rsidR="00A024BF" w:rsidRPr="00574D8C">
        <w:rPr>
          <w:rFonts w:eastAsia="Avenir" w:cs="Avenir"/>
          <w:color w:val="000000"/>
          <w:sz w:val="18"/>
          <w:szCs w:val="18"/>
        </w:rPr>
        <w:t>Hebblewhite M</w:t>
      </w:r>
      <w:r w:rsidR="00AC3BBD">
        <w:rPr>
          <w:rFonts w:eastAsia="Avenir" w:cs="Avenir"/>
          <w:color w:val="000000"/>
          <w:sz w:val="18"/>
          <w:szCs w:val="18"/>
        </w:rPr>
        <w:t>. &amp;</w:t>
      </w:r>
      <w:r w:rsidR="00A024BF" w:rsidRPr="00BA6852">
        <w:rPr>
          <w:rFonts w:eastAsia="Avenir" w:cs="Avenir"/>
          <w:color w:val="000000"/>
          <w:sz w:val="18"/>
          <w:szCs w:val="18"/>
        </w:rPr>
        <w:t xml:space="preserve"> Haydon D.T. </w:t>
      </w:r>
      <w:r w:rsidR="00406169">
        <w:rPr>
          <w:rFonts w:eastAsia="Avenir" w:cs="Avenir"/>
          <w:color w:val="000000"/>
          <w:sz w:val="18"/>
          <w:szCs w:val="18"/>
        </w:rPr>
        <w:t>(</w:t>
      </w:r>
      <w:r w:rsidR="00A024BF" w:rsidRPr="00574D8C">
        <w:rPr>
          <w:rFonts w:eastAsia="Avenir" w:cs="Avenir"/>
          <w:color w:val="000000"/>
          <w:sz w:val="18"/>
          <w:szCs w:val="18"/>
        </w:rPr>
        <w:t>2010</w:t>
      </w:r>
      <w:r w:rsidR="00406169">
        <w:rPr>
          <w:rFonts w:eastAsia="Avenir" w:cs="Avenir"/>
          <w:color w:val="000000"/>
          <w:sz w:val="18"/>
          <w:szCs w:val="18"/>
        </w:rPr>
        <w:t>)</w:t>
      </w:r>
      <w:r w:rsidR="00A024BF" w:rsidRPr="00574D8C">
        <w:rPr>
          <w:rFonts w:eastAsia="Avenir" w:cs="Avenir"/>
          <w:color w:val="000000"/>
          <w:sz w:val="18"/>
          <w:szCs w:val="18"/>
        </w:rPr>
        <w:t xml:space="preserve">. Distinguishing technology from biology: a critical review of the use of GPS telemetry data in ecology. </w:t>
      </w:r>
      <w:r w:rsidR="00A024BF" w:rsidRPr="00574D8C">
        <w:rPr>
          <w:rFonts w:eastAsia="Avenir" w:cs="Avenir"/>
          <w:i/>
          <w:color w:val="000000"/>
          <w:sz w:val="18"/>
          <w:szCs w:val="18"/>
        </w:rPr>
        <w:t>Phil. Trans. R. Soc</w:t>
      </w:r>
      <w:r w:rsidR="00A024BF" w:rsidRPr="00574D8C">
        <w:rPr>
          <w:rFonts w:eastAsia="Avenir" w:cs="Avenir"/>
          <w:color w:val="000000"/>
          <w:sz w:val="18"/>
          <w:szCs w:val="18"/>
        </w:rPr>
        <w:t>. B3</w:t>
      </w:r>
      <w:r w:rsidR="00406169">
        <w:rPr>
          <w:rFonts w:eastAsia="Avenir" w:cs="Avenir"/>
          <w:color w:val="000000"/>
          <w:sz w:val="18"/>
          <w:szCs w:val="18"/>
        </w:rPr>
        <w:t>(</w:t>
      </w:r>
      <w:r w:rsidR="00A024BF" w:rsidRPr="00574D8C">
        <w:rPr>
          <w:rFonts w:eastAsia="Avenir" w:cs="Avenir"/>
          <w:color w:val="000000"/>
          <w:sz w:val="18"/>
          <w:szCs w:val="18"/>
        </w:rPr>
        <w:t>65</w:t>
      </w:r>
      <w:r w:rsidR="00406169">
        <w:rPr>
          <w:rFonts w:eastAsia="Avenir" w:cs="Avenir"/>
          <w:color w:val="000000"/>
          <w:sz w:val="18"/>
          <w:szCs w:val="18"/>
        </w:rPr>
        <w:t>),</w:t>
      </w:r>
      <w:r w:rsidR="00A024BF" w:rsidRPr="00574D8C">
        <w:rPr>
          <w:rFonts w:eastAsia="Avenir" w:cs="Avenir"/>
          <w:color w:val="000000"/>
          <w:sz w:val="18"/>
          <w:szCs w:val="18"/>
        </w:rPr>
        <w:t xml:space="preserve">2303–2312. </w:t>
      </w:r>
    </w:p>
  </w:footnote>
  <w:footnote w:id="47">
    <w:p w14:paraId="5BA983D6" w14:textId="2F7E875E" w:rsidR="002F64EB" w:rsidRPr="00487931" w:rsidRDefault="002F64EB" w:rsidP="002F64EB">
      <w:pPr>
        <w:pBdr>
          <w:top w:val="nil"/>
          <w:left w:val="nil"/>
          <w:bottom w:val="nil"/>
          <w:right w:val="nil"/>
          <w:between w:val="nil"/>
        </w:pBdr>
        <w:rPr>
          <w:rFonts w:ascii="Avenir" w:eastAsia="Avenir" w:hAnsi="Avenir" w:cs="Avenir"/>
          <w:color w:val="000000"/>
          <w:sz w:val="16"/>
          <w:szCs w:val="16"/>
        </w:rPr>
      </w:pPr>
      <w:r w:rsidRPr="00574D8C">
        <w:rPr>
          <w:rStyle w:val="FootnoteReference"/>
          <w:sz w:val="18"/>
          <w:szCs w:val="18"/>
        </w:rPr>
        <w:footnoteRef/>
      </w:r>
      <w:r w:rsidRPr="00574D8C">
        <w:rPr>
          <w:rFonts w:eastAsia="Avenir" w:cs="Avenir"/>
          <w:color w:val="000000"/>
          <w:sz w:val="18"/>
          <w:szCs w:val="18"/>
        </w:rPr>
        <w:t xml:space="preserve"> Duffy, J.P.,</w:t>
      </w:r>
      <w:r w:rsidR="001968B3">
        <w:rPr>
          <w:rFonts w:eastAsia="Avenir" w:cs="Avenir"/>
          <w:color w:val="000000"/>
          <w:sz w:val="18"/>
          <w:szCs w:val="18"/>
        </w:rPr>
        <w:t xml:space="preserve"> </w:t>
      </w:r>
      <w:proofErr w:type="gramStart"/>
      <w:r w:rsidR="001968B3">
        <w:rPr>
          <w:rFonts w:eastAsia="Avenir" w:cs="Avenir"/>
          <w:color w:val="000000"/>
          <w:sz w:val="18"/>
          <w:szCs w:val="18"/>
        </w:rPr>
        <w:t>et al.(</w:t>
      </w:r>
      <w:proofErr w:type="gramEnd"/>
      <w:r w:rsidRPr="00574D8C">
        <w:rPr>
          <w:rFonts w:eastAsia="Avenir" w:cs="Avenir"/>
          <w:color w:val="000000"/>
          <w:sz w:val="18"/>
          <w:szCs w:val="18"/>
        </w:rPr>
        <w:t>2020</w:t>
      </w:r>
      <w:r w:rsidR="001968B3">
        <w:rPr>
          <w:rFonts w:eastAsia="Avenir" w:cs="Avenir"/>
          <w:color w:val="000000"/>
          <w:sz w:val="18"/>
          <w:szCs w:val="18"/>
        </w:rPr>
        <w:t>)</w:t>
      </w:r>
      <w:r w:rsidRPr="00574D8C">
        <w:rPr>
          <w:rFonts w:eastAsia="Avenir" w:cs="Avenir"/>
          <w:color w:val="000000"/>
          <w:sz w:val="18"/>
          <w:szCs w:val="18"/>
        </w:rPr>
        <w:t xml:space="preserve">. </w:t>
      </w:r>
      <w:r w:rsidRPr="00574D8C">
        <w:rPr>
          <w:rFonts w:eastAsia="Avenir" w:cs="Avenir"/>
          <w:i/>
          <w:color w:val="000000"/>
          <w:sz w:val="18"/>
          <w:szCs w:val="18"/>
        </w:rPr>
        <w:t>Drone Technologies for Conservation</w:t>
      </w:r>
      <w:r w:rsidRPr="00574D8C">
        <w:rPr>
          <w:rFonts w:eastAsia="Avenir" w:cs="Avenir"/>
          <w:color w:val="000000"/>
          <w:sz w:val="18"/>
          <w:szCs w:val="18"/>
        </w:rPr>
        <w:t xml:space="preserve">. WWF Conservation Technology Series 1(5). </w:t>
      </w:r>
    </w:p>
  </w:footnote>
  <w:footnote w:id="48">
    <w:p w14:paraId="0122546D" w14:textId="241BFE23" w:rsidR="002F64EB" w:rsidRPr="00574D8C" w:rsidRDefault="002F64EB" w:rsidP="002F64EB">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Linchant, J., Lisein, J., Semeki, J., Lejeune, P. &amp; Vermeulen, C. </w:t>
      </w:r>
      <w:r w:rsidR="001968B3">
        <w:rPr>
          <w:rFonts w:eastAsia="Avenir" w:cs="Avenir"/>
          <w:color w:val="000000"/>
          <w:sz w:val="18"/>
          <w:szCs w:val="18"/>
        </w:rPr>
        <w:t>(</w:t>
      </w:r>
      <w:r w:rsidRPr="00574D8C">
        <w:rPr>
          <w:rFonts w:eastAsia="Avenir" w:cs="Avenir"/>
          <w:color w:val="000000"/>
          <w:sz w:val="18"/>
          <w:szCs w:val="18"/>
        </w:rPr>
        <w:t>2015</w:t>
      </w:r>
      <w:r w:rsidR="001968B3">
        <w:rPr>
          <w:rFonts w:eastAsia="Avenir" w:cs="Avenir"/>
          <w:color w:val="000000"/>
          <w:sz w:val="18"/>
          <w:szCs w:val="18"/>
        </w:rPr>
        <w:t>)</w:t>
      </w:r>
      <w:r w:rsidRPr="00574D8C">
        <w:rPr>
          <w:rFonts w:eastAsia="Avenir" w:cs="Avenir"/>
          <w:color w:val="000000"/>
          <w:sz w:val="18"/>
          <w:szCs w:val="18"/>
        </w:rPr>
        <w:t xml:space="preserve">. Are unmanned aircraft systems (UASs) the future of wildlife monitoring? A review of accomplishments and challenges. </w:t>
      </w:r>
      <w:r w:rsidRPr="00574D8C">
        <w:rPr>
          <w:rFonts w:eastAsia="Avenir" w:cs="Avenir"/>
          <w:i/>
          <w:iCs/>
          <w:color w:val="000000"/>
          <w:sz w:val="18"/>
          <w:szCs w:val="18"/>
        </w:rPr>
        <w:t>Mammal Review</w:t>
      </w:r>
      <w:r w:rsidRPr="00574D8C">
        <w:rPr>
          <w:rFonts w:eastAsia="Avenir" w:cs="Avenir"/>
          <w:color w:val="000000"/>
          <w:sz w:val="18"/>
          <w:szCs w:val="18"/>
        </w:rPr>
        <w:t xml:space="preserve">, 45, 239–252. </w:t>
      </w:r>
    </w:p>
  </w:footnote>
  <w:footnote w:id="49">
    <w:p w14:paraId="1D0D7B3E" w14:textId="2369C5EE" w:rsidR="002F64EB" w:rsidRPr="00574D8C" w:rsidRDefault="002F64EB" w:rsidP="002F64EB">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Corcoran, E., Winsen, M., Sudholz, A. &amp; Hamilton, G. </w:t>
      </w:r>
      <w:r w:rsidR="001968B3">
        <w:rPr>
          <w:rFonts w:eastAsia="Avenir" w:cs="Avenir"/>
          <w:color w:val="000000"/>
          <w:sz w:val="18"/>
          <w:szCs w:val="18"/>
        </w:rPr>
        <w:t>(</w:t>
      </w:r>
      <w:r w:rsidRPr="00574D8C">
        <w:rPr>
          <w:rFonts w:eastAsia="Avenir" w:cs="Avenir"/>
          <w:color w:val="000000"/>
          <w:sz w:val="18"/>
          <w:szCs w:val="18"/>
        </w:rPr>
        <w:t>2021</w:t>
      </w:r>
      <w:r w:rsidR="00506BF7">
        <w:rPr>
          <w:rFonts w:eastAsia="Avenir" w:cs="Avenir"/>
          <w:color w:val="000000"/>
          <w:sz w:val="18"/>
          <w:szCs w:val="18"/>
        </w:rPr>
        <w:t>)</w:t>
      </w:r>
      <w:r w:rsidRPr="00574D8C">
        <w:rPr>
          <w:rFonts w:eastAsia="Avenir" w:cs="Avenir"/>
          <w:color w:val="000000"/>
          <w:sz w:val="18"/>
          <w:szCs w:val="18"/>
        </w:rPr>
        <w:t xml:space="preserve">. Automated detection of wildlife using drones: Synthesis, opportunities and constraints. </w:t>
      </w:r>
      <w:r w:rsidRPr="00574D8C">
        <w:rPr>
          <w:rFonts w:eastAsia="Avenir" w:cs="Avenir"/>
          <w:i/>
          <w:iCs/>
          <w:color w:val="000000"/>
          <w:sz w:val="18"/>
          <w:szCs w:val="18"/>
        </w:rPr>
        <w:t>Methods in Ecology and Evolution</w:t>
      </w:r>
      <w:r w:rsidRPr="00574D8C">
        <w:rPr>
          <w:rFonts w:eastAsia="Avenir" w:cs="Avenir"/>
          <w:color w:val="000000"/>
          <w:sz w:val="18"/>
          <w:szCs w:val="18"/>
        </w:rPr>
        <w:t xml:space="preserve">, 12, 1103–1114. </w:t>
      </w:r>
    </w:p>
  </w:footnote>
  <w:footnote w:id="50">
    <w:p w14:paraId="293DC25B" w14:textId="09AB57C0" w:rsidR="002F64EB" w:rsidRPr="00BA6852" w:rsidRDefault="002F64EB" w:rsidP="002F64EB">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Dujon, A. M.</w:t>
      </w:r>
      <w:r w:rsidR="00506BF7">
        <w:rPr>
          <w:rFonts w:eastAsia="Avenir" w:cs="Avenir"/>
          <w:color w:val="000000"/>
          <w:sz w:val="18"/>
          <w:szCs w:val="18"/>
        </w:rPr>
        <w:t xml:space="preserve"> </w:t>
      </w:r>
      <w:proofErr w:type="gramStart"/>
      <w:r w:rsidR="00506BF7">
        <w:rPr>
          <w:rFonts w:eastAsia="Avenir" w:cs="Avenir"/>
          <w:color w:val="000000"/>
          <w:sz w:val="18"/>
          <w:szCs w:val="18"/>
        </w:rPr>
        <w:t>et al.</w:t>
      </w:r>
      <w:r w:rsidRPr="00BA6852">
        <w:rPr>
          <w:rFonts w:eastAsia="Avenir" w:cs="Avenir"/>
          <w:color w:val="000000"/>
          <w:sz w:val="18"/>
          <w:szCs w:val="18"/>
        </w:rPr>
        <w:t>(</w:t>
      </w:r>
      <w:proofErr w:type="gramEnd"/>
      <w:r w:rsidRPr="00BA6852">
        <w:rPr>
          <w:rFonts w:eastAsia="Avenir" w:cs="Avenir"/>
          <w:color w:val="000000"/>
          <w:sz w:val="18"/>
          <w:szCs w:val="18"/>
        </w:rPr>
        <w:t xml:space="preserve">2021). Machine learning to detect marine animals in UAV imagery: Effect of morphology, spacing, behaviour and habitat. </w:t>
      </w:r>
      <w:r w:rsidRPr="00BA6852">
        <w:rPr>
          <w:rFonts w:eastAsia="Avenir" w:cs="Avenir"/>
          <w:i/>
          <w:iCs/>
          <w:color w:val="000000"/>
          <w:sz w:val="18"/>
          <w:szCs w:val="18"/>
        </w:rPr>
        <w:t>Remote Sensing in Ecology and Conservation</w:t>
      </w:r>
      <w:r w:rsidRPr="00BA6852">
        <w:rPr>
          <w:rFonts w:eastAsia="Avenir" w:cs="Avenir"/>
          <w:color w:val="000000"/>
          <w:sz w:val="18"/>
          <w:szCs w:val="18"/>
        </w:rPr>
        <w:t xml:space="preserve">, 7, 341–354. </w:t>
      </w:r>
    </w:p>
  </w:footnote>
  <w:footnote w:id="51">
    <w:p w14:paraId="4155F151" w14:textId="2154A171" w:rsidR="002F64EB" w:rsidRPr="00574D8C" w:rsidRDefault="002F64EB" w:rsidP="002F64EB">
      <w:pPr>
        <w:pBdr>
          <w:top w:val="nil"/>
          <w:left w:val="nil"/>
          <w:bottom w:val="nil"/>
          <w:right w:val="nil"/>
          <w:between w:val="nil"/>
        </w:pBdr>
        <w:rPr>
          <w:rFonts w:eastAsia="Avenir" w:cs="Avenir"/>
          <w:color w:val="000000"/>
          <w:sz w:val="18"/>
          <w:szCs w:val="18"/>
        </w:rPr>
      </w:pPr>
      <w:r w:rsidRPr="00574D8C">
        <w:rPr>
          <w:rStyle w:val="FootnoteReference"/>
          <w:sz w:val="18"/>
          <w:szCs w:val="18"/>
        </w:rPr>
        <w:footnoteRef/>
      </w:r>
      <w:r w:rsidRPr="00574D8C">
        <w:rPr>
          <w:rFonts w:eastAsia="Avenir" w:cs="Avenir"/>
          <w:color w:val="000000"/>
          <w:sz w:val="18"/>
          <w:szCs w:val="18"/>
        </w:rPr>
        <w:t xml:space="preserve"> Schad, L. &amp; Fischer, J. </w:t>
      </w:r>
      <w:r w:rsidR="00506BF7">
        <w:rPr>
          <w:rFonts w:eastAsia="Avenir" w:cs="Avenir"/>
          <w:color w:val="000000"/>
          <w:sz w:val="18"/>
          <w:szCs w:val="18"/>
        </w:rPr>
        <w:t>(</w:t>
      </w:r>
      <w:r w:rsidRPr="00574D8C">
        <w:rPr>
          <w:rFonts w:eastAsia="Avenir" w:cs="Avenir"/>
          <w:color w:val="000000"/>
          <w:sz w:val="18"/>
          <w:szCs w:val="18"/>
        </w:rPr>
        <w:t>2023</w:t>
      </w:r>
      <w:r w:rsidR="00506BF7">
        <w:rPr>
          <w:rFonts w:eastAsia="Avenir" w:cs="Avenir"/>
          <w:color w:val="000000"/>
          <w:sz w:val="18"/>
          <w:szCs w:val="18"/>
        </w:rPr>
        <w:t>)</w:t>
      </w:r>
      <w:r w:rsidRPr="00574D8C">
        <w:rPr>
          <w:rFonts w:eastAsia="Avenir" w:cs="Avenir"/>
          <w:color w:val="000000"/>
          <w:sz w:val="18"/>
          <w:szCs w:val="18"/>
        </w:rPr>
        <w:t xml:space="preserve">. Opportunities and risks in the use of drones for studying animal behaviour. </w:t>
      </w:r>
      <w:r w:rsidRPr="00574D8C">
        <w:rPr>
          <w:rFonts w:eastAsia="Avenir" w:cs="Avenir"/>
          <w:i/>
          <w:iCs/>
          <w:color w:val="000000"/>
          <w:sz w:val="18"/>
          <w:szCs w:val="18"/>
        </w:rPr>
        <w:t>Methods in Ecology and Evolution</w:t>
      </w:r>
      <w:r w:rsidRPr="00574D8C">
        <w:rPr>
          <w:rFonts w:eastAsia="Avenir" w:cs="Avenir"/>
          <w:color w:val="000000"/>
          <w:sz w:val="18"/>
          <w:szCs w:val="18"/>
        </w:rPr>
        <w:t xml:space="preserve">, 14(8), 1864-1872. </w:t>
      </w:r>
    </w:p>
  </w:footnote>
  <w:footnote w:id="52">
    <w:p w14:paraId="191780DD" w14:textId="2A7CA62E" w:rsidR="002F64EB" w:rsidRPr="00487931" w:rsidRDefault="002F64EB" w:rsidP="002F64EB">
      <w:pPr>
        <w:pBdr>
          <w:top w:val="nil"/>
          <w:left w:val="nil"/>
          <w:bottom w:val="nil"/>
          <w:right w:val="nil"/>
          <w:between w:val="nil"/>
        </w:pBdr>
        <w:rPr>
          <w:rFonts w:ascii="Avenir" w:eastAsia="Avenir" w:hAnsi="Avenir" w:cs="Avenir"/>
          <w:color w:val="000000"/>
          <w:sz w:val="16"/>
          <w:szCs w:val="16"/>
        </w:rPr>
      </w:pPr>
      <w:r w:rsidRPr="003D4F2C">
        <w:rPr>
          <w:rStyle w:val="FootnoteReference"/>
          <w:sz w:val="18"/>
          <w:szCs w:val="18"/>
        </w:rPr>
        <w:footnoteRef/>
      </w:r>
      <w:r w:rsidRPr="003D4F2C">
        <w:rPr>
          <w:rFonts w:eastAsia="Avenir" w:cs="Avenir"/>
          <w:color w:val="000000"/>
          <w:sz w:val="18"/>
          <w:szCs w:val="18"/>
        </w:rPr>
        <w:t xml:space="preserve"> Graving, J. M</w:t>
      </w:r>
      <w:r w:rsidR="00506BF7">
        <w:rPr>
          <w:rFonts w:eastAsia="Avenir" w:cs="Avenir"/>
          <w:color w:val="000000"/>
          <w:sz w:val="18"/>
          <w:szCs w:val="18"/>
        </w:rPr>
        <w:t xml:space="preserve">. </w:t>
      </w:r>
      <w:proofErr w:type="gramStart"/>
      <w:r w:rsidR="00506BF7">
        <w:rPr>
          <w:rFonts w:eastAsia="Avenir" w:cs="Avenir"/>
          <w:color w:val="000000"/>
          <w:sz w:val="18"/>
          <w:szCs w:val="18"/>
        </w:rPr>
        <w:t>et al.(</w:t>
      </w:r>
      <w:proofErr w:type="gramEnd"/>
      <w:r w:rsidRPr="003D4F2C">
        <w:rPr>
          <w:rFonts w:eastAsia="Avenir" w:cs="Avenir"/>
          <w:color w:val="000000"/>
          <w:sz w:val="18"/>
          <w:szCs w:val="18"/>
        </w:rPr>
        <w:t>2019</w:t>
      </w:r>
      <w:r w:rsidR="00506BF7">
        <w:rPr>
          <w:rFonts w:eastAsia="Avenir" w:cs="Avenir"/>
          <w:color w:val="000000"/>
          <w:sz w:val="18"/>
          <w:szCs w:val="18"/>
        </w:rPr>
        <w:t>)</w:t>
      </w:r>
      <w:r w:rsidRPr="003D4F2C">
        <w:rPr>
          <w:rFonts w:eastAsia="Avenir" w:cs="Avenir"/>
          <w:color w:val="000000"/>
          <w:sz w:val="18"/>
          <w:szCs w:val="18"/>
        </w:rPr>
        <w:t xml:space="preserve">. DeepPoseKit, a software toolkit for fast and robust animal pose estimation using deep learning. </w:t>
      </w:r>
      <w:r w:rsidR="00BC01BE">
        <w:rPr>
          <w:rFonts w:eastAsia="Avenir" w:cs="Avenir"/>
          <w:i/>
          <w:iCs/>
          <w:color w:val="000000"/>
          <w:sz w:val="18"/>
          <w:szCs w:val="18"/>
        </w:rPr>
        <w:t>E</w:t>
      </w:r>
      <w:r w:rsidRPr="00BA6852">
        <w:rPr>
          <w:rFonts w:eastAsia="Avenir" w:cs="Avenir"/>
          <w:i/>
          <w:iCs/>
          <w:color w:val="000000"/>
          <w:sz w:val="18"/>
          <w:szCs w:val="18"/>
        </w:rPr>
        <w:t>Life</w:t>
      </w:r>
      <w:r w:rsidRPr="00BA6852">
        <w:rPr>
          <w:rFonts w:eastAsia="Avenir" w:cs="Avenir"/>
          <w:color w:val="000000"/>
          <w:sz w:val="18"/>
          <w:szCs w:val="18"/>
        </w:rPr>
        <w:t xml:space="preserve">, 8, e47994. </w:t>
      </w:r>
    </w:p>
  </w:footnote>
  <w:footnote w:id="53">
    <w:p w14:paraId="35B76492" w14:textId="19BAE83F" w:rsidR="002F64EB" w:rsidRPr="003D4F2C" w:rsidRDefault="002F64EB" w:rsidP="002F64EB">
      <w:pPr>
        <w:pBdr>
          <w:top w:val="nil"/>
          <w:left w:val="nil"/>
          <w:bottom w:val="nil"/>
          <w:right w:val="nil"/>
          <w:between w:val="nil"/>
        </w:pBdr>
        <w:rPr>
          <w:rFonts w:eastAsia="Avenir" w:cs="Avenir"/>
          <w:color w:val="000000"/>
          <w:sz w:val="18"/>
          <w:szCs w:val="18"/>
        </w:rPr>
      </w:pPr>
      <w:r w:rsidRPr="003D4F2C">
        <w:rPr>
          <w:rStyle w:val="FootnoteReference"/>
          <w:sz w:val="18"/>
          <w:szCs w:val="18"/>
        </w:rPr>
        <w:footnoteRef/>
      </w:r>
      <w:r w:rsidRPr="003D4F2C">
        <w:rPr>
          <w:rFonts w:eastAsia="Avenir" w:cs="Avenir"/>
          <w:color w:val="000000"/>
          <w:sz w:val="18"/>
          <w:szCs w:val="18"/>
        </w:rPr>
        <w:t xml:space="preserve"> Cliff, O. M., Saunders, D. L.</w:t>
      </w:r>
      <w:r w:rsidR="00BC01BE">
        <w:rPr>
          <w:rFonts w:eastAsia="Avenir" w:cs="Avenir"/>
          <w:color w:val="000000"/>
          <w:sz w:val="18"/>
          <w:szCs w:val="18"/>
        </w:rPr>
        <w:t xml:space="preserve"> </w:t>
      </w:r>
      <w:r w:rsidRPr="00BA6852">
        <w:rPr>
          <w:rFonts w:eastAsia="Avenir" w:cs="Avenir"/>
          <w:color w:val="000000"/>
          <w:sz w:val="18"/>
          <w:szCs w:val="18"/>
        </w:rPr>
        <w:t xml:space="preserve">&amp; Fitch, R. </w:t>
      </w:r>
      <w:r w:rsidR="00BC01BE">
        <w:rPr>
          <w:rFonts w:eastAsia="Avenir" w:cs="Avenir"/>
          <w:color w:val="000000"/>
          <w:sz w:val="18"/>
          <w:szCs w:val="18"/>
        </w:rPr>
        <w:t>(</w:t>
      </w:r>
      <w:r w:rsidRPr="003D4F2C">
        <w:rPr>
          <w:rFonts w:eastAsia="Avenir" w:cs="Avenir"/>
          <w:color w:val="000000"/>
          <w:sz w:val="18"/>
          <w:szCs w:val="18"/>
        </w:rPr>
        <w:t>2018</w:t>
      </w:r>
      <w:r w:rsidR="00BC01BE">
        <w:rPr>
          <w:rFonts w:eastAsia="Avenir" w:cs="Avenir"/>
          <w:color w:val="000000"/>
          <w:sz w:val="18"/>
          <w:szCs w:val="18"/>
        </w:rPr>
        <w:t>)</w:t>
      </w:r>
      <w:r w:rsidRPr="003D4F2C">
        <w:rPr>
          <w:rFonts w:eastAsia="Avenir" w:cs="Avenir"/>
          <w:color w:val="000000"/>
          <w:sz w:val="18"/>
          <w:szCs w:val="18"/>
        </w:rPr>
        <w:t xml:space="preserve">. Robotic ecology: Tracking small dynamic animals with an autonomous aerial vehicle. Science Robotics, 3, eaat8409. </w:t>
      </w:r>
    </w:p>
  </w:footnote>
  <w:footnote w:id="54">
    <w:p w14:paraId="5799F70D" w14:textId="1D66647E" w:rsidR="002F64EB" w:rsidRPr="003D4F2C" w:rsidRDefault="002F64EB" w:rsidP="002F64EB">
      <w:pPr>
        <w:pBdr>
          <w:top w:val="nil"/>
          <w:left w:val="nil"/>
          <w:bottom w:val="nil"/>
          <w:right w:val="nil"/>
          <w:between w:val="nil"/>
        </w:pBdr>
        <w:rPr>
          <w:rFonts w:eastAsia="Avenir" w:cs="Avenir"/>
          <w:color w:val="000000"/>
          <w:sz w:val="18"/>
          <w:szCs w:val="18"/>
        </w:rPr>
      </w:pPr>
      <w:r w:rsidRPr="003D4F2C">
        <w:rPr>
          <w:rStyle w:val="FootnoteReference"/>
          <w:sz w:val="18"/>
          <w:szCs w:val="18"/>
        </w:rPr>
        <w:footnoteRef/>
      </w:r>
      <w:r w:rsidRPr="003D4F2C">
        <w:rPr>
          <w:rFonts w:eastAsia="Avenir" w:cs="Avenir"/>
          <w:color w:val="000000"/>
          <w:sz w:val="18"/>
          <w:szCs w:val="18"/>
        </w:rPr>
        <w:t xml:space="preserve"> Hui, N. T.</w:t>
      </w:r>
      <w:r w:rsidR="00BC01BE">
        <w:rPr>
          <w:rFonts w:eastAsia="Avenir" w:cs="Avenir"/>
          <w:color w:val="000000"/>
          <w:sz w:val="18"/>
          <w:szCs w:val="18"/>
        </w:rPr>
        <w:t xml:space="preserve"> </w:t>
      </w:r>
      <w:proofErr w:type="gramStart"/>
      <w:r w:rsidR="00BC01BE">
        <w:rPr>
          <w:rFonts w:eastAsia="Avenir" w:cs="Avenir"/>
          <w:color w:val="000000"/>
          <w:sz w:val="18"/>
          <w:szCs w:val="18"/>
        </w:rPr>
        <w:t>et al.</w:t>
      </w:r>
      <w:r w:rsidRPr="00BA6852">
        <w:rPr>
          <w:rFonts w:eastAsia="Avenir" w:cs="Avenir"/>
          <w:color w:val="000000"/>
          <w:sz w:val="18"/>
          <w:szCs w:val="18"/>
        </w:rPr>
        <w:t>.</w:t>
      </w:r>
      <w:proofErr w:type="gramEnd"/>
      <w:r w:rsidRPr="00BA6852">
        <w:rPr>
          <w:rFonts w:eastAsia="Avenir" w:cs="Avenir"/>
          <w:color w:val="000000"/>
          <w:sz w:val="18"/>
          <w:szCs w:val="18"/>
        </w:rPr>
        <w:t xml:space="preserve"> </w:t>
      </w:r>
      <w:r w:rsidR="00BC01BE">
        <w:rPr>
          <w:rFonts w:eastAsia="Avenir" w:cs="Avenir"/>
          <w:color w:val="000000"/>
          <w:sz w:val="18"/>
          <w:szCs w:val="18"/>
        </w:rPr>
        <w:t>(</w:t>
      </w:r>
      <w:r w:rsidRPr="003D4F2C">
        <w:rPr>
          <w:rFonts w:eastAsia="Avenir" w:cs="Avenir"/>
          <w:color w:val="000000"/>
          <w:sz w:val="18"/>
          <w:szCs w:val="18"/>
        </w:rPr>
        <w:t>2021</w:t>
      </w:r>
      <w:r w:rsidR="00BC01BE">
        <w:rPr>
          <w:rFonts w:eastAsia="Avenir" w:cs="Avenir"/>
          <w:color w:val="000000"/>
          <w:sz w:val="18"/>
          <w:szCs w:val="18"/>
        </w:rPr>
        <w:t>)</w:t>
      </w:r>
      <w:r w:rsidRPr="003D4F2C">
        <w:rPr>
          <w:rFonts w:eastAsia="Avenir" w:cs="Avenir"/>
          <w:color w:val="000000"/>
          <w:sz w:val="18"/>
          <w:szCs w:val="18"/>
        </w:rPr>
        <w:t xml:space="preserve">. A more precise way to localize animals using drones. </w:t>
      </w:r>
      <w:r w:rsidRPr="003D4F2C">
        <w:rPr>
          <w:rFonts w:eastAsia="Avenir" w:cs="Avenir"/>
          <w:i/>
          <w:iCs/>
          <w:color w:val="000000"/>
          <w:sz w:val="18"/>
          <w:szCs w:val="18"/>
        </w:rPr>
        <w:t>Journal of Field Robotics</w:t>
      </w:r>
      <w:r w:rsidRPr="003D4F2C">
        <w:rPr>
          <w:rFonts w:eastAsia="Avenir" w:cs="Avenir"/>
          <w:color w:val="000000"/>
          <w:sz w:val="18"/>
          <w:szCs w:val="18"/>
        </w:rPr>
        <w:t xml:space="preserve">, 38, 917–928. </w:t>
      </w:r>
    </w:p>
  </w:footnote>
  <w:footnote w:id="55">
    <w:p w14:paraId="2118BF34" w14:textId="6E64B3BD" w:rsidR="002A6B8B" w:rsidRPr="00487931" w:rsidRDefault="002A6B8B" w:rsidP="002A6B8B">
      <w:pPr>
        <w:pBdr>
          <w:top w:val="nil"/>
          <w:left w:val="nil"/>
          <w:bottom w:val="nil"/>
          <w:right w:val="nil"/>
          <w:between w:val="nil"/>
        </w:pBdr>
        <w:rPr>
          <w:rFonts w:ascii="Avenir" w:eastAsia="Avenir" w:hAnsi="Avenir" w:cs="Avenir"/>
          <w:color w:val="000000"/>
          <w:sz w:val="16"/>
          <w:szCs w:val="16"/>
        </w:rPr>
      </w:pPr>
      <w:r w:rsidRPr="003D4F2C">
        <w:rPr>
          <w:rStyle w:val="FootnoteReference"/>
          <w:sz w:val="18"/>
          <w:szCs w:val="18"/>
        </w:rPr>
        <w:footnoteRef/>
      </w:r>
      <w:r w:rsidRPr="003D4F2C">
        <w:rPr>
          <w:rFonts w:eastAsia="Avenir" w:cs="Avenir"/>
          <w:color w:val="000000"/>
          <w:sz w:val="18"/>
          <w:szCs w:val="18"/>
        </w:rPr>
        <w:t xml:space="preserve"> </w:t>
      </w:r>
      <w:r w:rsidR="006D5181" w:rsidRPr="003D4F2C">
        <w:rPr>
          <w:rFonts w:eastAsia="Avenir" w:cs="Avenir"/>
          <w:color w:val="000000"/>
          <w:sz w:val="18"/>
          <w:szCs w:val="18"/>
        </w:rPr>
        <w:t xml:space="preserve">Minamoto T. et al. </w:t>
      </w:r>
      <w:r w:rsidR="00BC01BE">
        <w:rPr>
          <w:rFonts w:eastAsia="Avenir" w:cs="Avenir"/>
          <w:color w:val="000000"/>
          <w:sz w:val="18"/>
          <w:szCs w:val="18"/>
        </w:rPr>
        <w:t>(</w:t>
      </w:r>
      <w:r w:rsidR="006D5181" w:rsidRPr="003D4F2C">
        <w:rPr>
          <w:rFonts w:eastAsia="Avenir" w:cs="Avenir"/>
          <w:color w:val="000000"/>
          <w:sz w:val="18"/>
          <w:szCs w:val="18"/>
        </w:rPr>
        <w:t>2020</w:t>
      </w:r>
      <w:r w:rsidR="00BC01BE">
        <w:rPr>
          <w:rFonts w:eastAsia="Avenir" w:cs="Avenir"/>
          <w:color w:val="000000"/>
          <w:sz w:val="18"/>
          <w:szCs w:val="18"/>
        </w:rPr>
        <w:t>)</w:t>
      </w:r>
      <w:r w:rsidR="006D5181" w:rsidRPr="003D4F2C">
        <w:rPr>
          <w:rFonts w:eastAsia="Avenir" w:cs="Avenir"/>
          <w:color w:val="000000"/>
          <w:sz w:val="18"/>
          <w:szCs w:val="18"/>
        </w:rPr>
        <w:t xml:space="preserve">. </w:t>
      </w:r>
      <w:r w:rsidR="00001524" w:rsidRPr="003D4F2C">
        <w:rPr>
          <w:rFonts w:eastAsia="Avenir" w:cs="Avenir"/>
          <w:color w:val="000000"/>
          <w:sz w:val="18"/>
          <w:szCs w:val="18"/>
        </w:rPr>
        <w:t>An illustrated manual for environmental DNA research: Water sampling guidelines and experimental protocols</w:t>
      </w:r>
      <w:r w:rsidR="008039E2" w:rsidRPr="003D4F2C">
        <w:rPr>
          <w:rFonts w:eastAsia="Avenir" w:cs="Avenir"/>
          <w:color w:val="000000"/>
          <w:sz w:val="18"/>
          <w:szCs w:val="18"/>
        </w:rPr>
        <w:t xml:space="preserve">. </w:t>
      </w:r>
      <w:r w:rsidR="00405F49" w:rsidRPr="003D4F2C">
        <w:rPr>
          <w:rFonts w:eastAsia="Avenir" w:cs="Avenir"/>
          <w:i/>
          <w:iCs/>
          <w:color w:val="000000"/>
          <w:sz w:val="18"/>
          <w:szCs w:val="18"/>
        </w:rPr>
        <w:t>Environmental DNA</w:t>
      </w:r>
      <w:r w:rsidR="00D7722B" w:rsidRPr="003D4F2C">
        <w:rPr>
          <w:rFonts w:eastAsia="Avenir" w:cs="Avenir"/>
          <w:i/>
          <w:iCs/>
          <w:color w:val="000000"/>
          <w:sz w:val="18"/>
          <w:szCs w:val="18"/>
        </w:rPr>
        <w:t xml:space="preserve">, </w:t>
      </w:r>
      <w:r w:rsidR="00BB5106" w:rsidRPr="003D4F2C">
        <w:rPr>
          <w:rFonts w:eastAsia="Avenir" w:cs="Avenir"/>
          <w:color w:val="000000"/>
          <w:sz w:val="18"/>
          <w:szCs w:val="18"/>
        </w:rPr>
        <w:t>8-13</w:t>
      </w:r>
      <w:r w:rsidR="00BB5106" w:rsidRPr="003D4F2C">
        <w:rPr>
          <w:rFonts w:eastAsia="Avenir" w:cs="Avenir"/>
          <w:i/>
          <w:iCs/>
          <w:color w:val="000000"/>
          <w:sz w:val="18"/>
          <w:szCs w:val="18"/>
        </w:rPr>
        <w:t xml:space="preserve">. </w:t>
      </w:r>
      <w:r w:rsidRPr="003D4F2C">
        <w:rPr>
          <w:rFonts w:eastAsia="Avenir" w:cs="Avenir"/>
          <w:color w:val="000000"/>
          <w:sz w:val="18"/>
          <w:szCs w:val="18"/>
        </w:rPr>
        <w:t xml:space="preserve"> </w:t>
      </w:r>
    </w:p>
  </w:footnote>
  <w:footnote w:id="56">
    <w:p w14:paraId="2ED77903" w14:textId="62A7C1E1" w:rsidR="001D751A" w:rsidRPr="008D6015" w:rsidRDefault="001D751A">
      <w:pPr>
        <w:pStyle w:val="FootnoteText"/>
        <w:rPr>
          <w:sz w:val="18"/>
          <w:szCs w:val="18"/>
        </w:rPr>
      </w:pPr>
      <w:r w:rsidRPr="008D6015">
        <w:rPr>
          <w:rStyle w:val="FootnoteReference"/>
          <w:sz w:val="18"/>
          <w:szCs w:val="18"/>
        </w:rPr>
        <w:footnoteRef/>
      </w:r>
      <w:r w:rsidRPr="008D6015">
        <w:rPr>
          <w:sz w:val="18"/>
          <w:szCs w:val="18"/>
        </w:rPr>
        <w:t xml:space="preserve"> Hodgson, J. A., Moilanen, A., Wintle, B. A., &amp; Thomas, C. D. (2011). Habitat area, quality and connectivity: striking the balance for efficient conservation. Journal of Applied Ecology, 48(1), 148-152.</w:t>
      </w:r>
    </w:p>
  </w:footnote>
  <w:footnote w:id="57">
    <w:p w14:paraId="1907B1D4" w14:textId="6EF6301D" w:rsidR="00494E6B" w:rsidRDefault="00494E6B" w:rsidP="00494E6B">
      <w:pPr>
        <w:pBdr>
          <w:top w:val="nil"/>
          <w:left w:val="nil"/>
          <w:bottom w:val="nil"/>
          <w:right w:val="nil"/>
          <w:between w:val="nil"/>
        </w:pBdr>
        <w:rPr>
          <w:rFonts w:ascii="Avenir" w:eastAsia="Avenir" w:hAnsi="Avenir" w:cs="Avenir"/>
          <w:color w:val="000000"/>
          <w:sz w:val="20"/>
          <w:szCs w:val="20"/>
        </w:rPr>
      </w:pPr>
      <w:r w:rsidRPr="008D6015">
        <w:rPr>
          <w:rStyle w:val="FootnoteReference"/>
          <w:sz w:val="18"/>
          <w:szCs w:val="18"/>
        </w:rPr>
        <w:footnoteRef/>
      </w:r>
      <w:r w:rsidRPr="008D6015">
        <w:rPr>
          <w:rFonts w:eastAsia="Avenir" w:cs="Avenir"/>
          <w:color w:val="000000"/>
          <w:sz w:val="18"/>
          <w:szCs w:val="18"/>
        </w:rPr>
        <w:t xml:space="preserve"> </w:t>
      </w:r>
      <w:r w:rsidR="008824D3" w:rsidRPr="00185041">
        <w:rPr>
          <w:sz w:val="18"/>
          <w:szCs w:val="18"/>
        </w:rPr>
        <w:t>Pereira, H.M.</w:t>
      </w:r>
      <w:r w:rsidR="00BC5DE7" w:rsidRPr="00185041">
        <w:rPr>
          <w:sz w:val="18"/>
          <w:szCs w:val="18"/>
        </w:rPr>
        <w:t xml:space="preserve"> </w:t>
      </w:r>
      <w:proofErr w:type="gramStart"/>
      <w:r w:rsidR="00BC5DE7" w:rsidRPr="008D6015">
        <w:rPr>
          <w:sz w:val="18"/>
          <w:szCs w:val="18"/>
        </w:rPr>
        <w:t>e</w:t>
      </w:r>
      <w:r w:rsidR="00BC5DE7" w:rsidRPr="00185041">
        <w:rPr>
          <w:sz w:val="18"/>
          <w:szCs w:val="18"/>
        </w:rPr>
        <w:t>t al.</w:t>
      </w:r>
      <w:r w:rsidR="008824D3" w:rsidRPr="00BC01BE">
        <w:rPr>
          <w:sz w:val="18"/>
          <w:szCs w:val="18"/>
        </w:rPr>
        <w:t>(</w:t>
      </w:r>
      <w:proofErr w:type="gramEnd"/>
      <w:r w:rsidR="008824D3" w:rsidRPr="00BC01BE">
        <w:rPr>
          <w:sz w:val="18"/>
          <w:szCs w:val="18"/>
        </w:rPr>
        <w:t xml:space="preserve">2013). Essential biodiversity variables. Science, 339, 277–278. </w:t>
      </w:r>
    </w:p>
  </w:footnote>
  <w:footnote w:id="58">
    <w:p w14:paraId="101A666A" w14:textId="09E6630A" w:rsidR="00C0415E" w:rsidRPr="00985767" w:rsidRDefault="00C0415E" w:rsidP="00C0415E">
      <w:pPr>
        <w:pBdr>
          <w:top w:val="nil"/>
          <w:left w:val="nil"/>
          <w:bottom w:val="nil"/>
          <w:right w:val="nil"/>
          <w:between w:val="nil"/>
        </w:pBdr>
        <w:rPr>
          <w:rFonts w:ascii="Avenir" w:eastAsia="Avenir" w:hAnsi="Avenir" w:cs="Avenir"/>
          <w:color w:val="000000"/>
          <w:sz w:val="18"/>
          <w:szCs w:val="18"/>
        </w:rPr>
      </w:pPr>
      <w:r w:rsidRPr="00985767">
        <w:rPr>
          <w:rStyle w:val="FootnoteReference"/>
          <w:sz w:val="18"/>
          <w:szCs w:val="18"/>
        </w:rPr>
        <w:footnoteRef/>
      </w:r>
      <w:r w:rsidRPr="00985767">
        <w:rPr>
          <w:rFonts w:ascii="Avenir" w:eastAsia="Avenir" w:hAnsi="Avenir" w:cs="Avenir"/>
          <w:color w:val="000000"/>
          <w:sz w:val="18"/>
          <w:szCs w:val="18"/>
        </w:rPr>
        <w:t xml:space="preserve"> </w:t>
      </w:r>
      <w:r w:rsidR="00DF3F66" w:rsidRPr="00BC5DE7">
        <w:rPr>
          <w:sz w:val="18"/>
          <w:szCs w:val="18"/>
        </w:rPr>
        <w:t>Magurran, A. E., &amp; McGill, B. J. (Eds.). (2010). Biological diversity: frontiers in measurement and assessment. OUP Oxford.</w:t>
      </w:r>
    </w:p>
  </w:footnote>
  <w:footnote w:id="59">
    <w:p w14:paraId="2680DF8C" w14:textId="3896FC94" w:rsidR="00643F39" w:rsidRPr="00316AB7" w:rsidRDefault="00643F39" w:rsidP="00643F39">
      <w:pPr>
        <w:pBdr>
          <w:top w:val="nil"/>
          <w:left w:val="nil"/>
          <w:bottom w:val="nil"/>
          <w:right w:val="nil"/>
          <w:between w:val="nil"/>
        </w:pBdr>
        <w:rPr>
          <w:rFonts w:eastAsia="Avenir" w:cs="Avenir"/>
          <w:color w:val="000000"/>
          <w:sz w:val="18"/>
          <w:szCs w:val="18"/>
        </w:rPr>
      </w:pPr>
      <w:r w:rsidRPr="00316AB7">
        <w:rPr>
          <w:rStyle w:val="FootnoteReference"/>
          <w:sz w:val="18"/>
          <w:szCs w:val="18"/>
        </w:rPr>
        <w:footnoteRef/>
      </w:r>
      <w:r w:rsidRPr="00316AB7">
        <w:rPr>
          <w:rFonts w:eastAsia="Avenir" w:cs="Avenir"/>
          <w:color w:val="000000"/>
          <w:sz w:val="18"/>
          <w:szCs w:val="18"/>
        </w:rPr>
        <w:t xml:space="preserve"> Van Horne P. et al. 2005. Multiple species inventory and monitoring technical guide. </w:t>
      </w:r>
      <w:r w:rsidR="00BC5DE7">
        <w:rPr>
          <w:rFonts w:eastAsia="Avenir" w:cs="Avenir"/>
          <w:color w:val="000000"/>
          <w:sz w:val="18"/>
          <w:szCs w:val="18"/>
        </w:rPr>
        <w:t xml:space="preserve">Available at: </w:t>
      </w:r>
      <w:hyperlink r:id="rId5" w:history="1">
        <w:r w:rsidR="00BC5DE7" w:rsidRPr="00316AB7">
          <w:rPr>
            <w:rStyle w:val="Hyperlink"/>
            <w:sz w:val="18"/>
            <w:szCs w:val="18"/>
          </w:rPr>
          <w:t>https://www.fs.usda.gov/Internet/FSE_DOCUMENTS/stelprdb5162596.pdf</w:t>
        </w:r>
      </w:hyperlink>
      <w:r w:rsidR="00BC5DE7" w:rsidRPr="00BC5DE7">
        <w:rPr>
          <w:rFonts w:eastAsia="Avenir" w:cs="Avenir"/>
          <w:color w:val="000000"/>
          <w:sz w:val="18"/>
          <w:szCs w:val="18"/>
        </w:rPr>
        <w:t xml:space="preserve"> </w:t>
      </w:r>
    </w:p>
  </w:footnote>
  <w:footnote w:id="60">
    <w:p w14:paraId="12DF43E1" w14:textId="339B13E9" w:rsidR="00991E57" w:rsidRPr="00316AB7" w:rsidRDefault="00991E57" w:rsidP="00991E57">
      <w:pPr>
        <w:pBdr>
          <w:top w:val="nil"/>
          <w:left w:val="nil"/>
          <w:bottom w:val="nil"/>
          <w:right w:val="nil"/>
          <w:between w:val="nil"/>
        </w:pBdr>
        <w:rPr>
          <w:rFonts w:eastAsia="Avenir" w:cs="Avenir"/>
          <w:color w:val="000000"/>
          <w:sz w:val="18"/>
          <w:szCs w:val="18"/>
        </w:rPr>
      </w:pPr>
      <w:r w:rsidRPr="00316AB7">
        <w:rPr>
          <w:rStyle w:val="FootnoteReference"/>
          <w:sz w:val="18"/>
          <w:szCs w:val="18"/>
        </w:rPr>
        <w:footnoteRef/>
      </w:r>
      <w:r w:rsidRPr="00316AB7">
        <w:rPr>
          <w:rFonts w:eastAsia="Avenir" w:cs="Avenir"/>
          <w:color w:val="000000"/>
          <w:sz w:val="18"/>
          <w:szCs w:val="18"/>
        </w:rPr>
        <w:t xml:space="preserve"> </w:t>
      </w:r>
      <w:r w:rsidR="0026029D" w:rsidRPr="0026029D">
        <w:rPr>
          <w:rFonts w:eastAsia="Avenir" w:cs="Avenir"/>
          <w:color w:val="000000"/>
          <w:sz w:val="18"/>
          <w:szCs w:val="18"/>
        </w:rPr>
        <w:t>Tilman, D., Isbell, F. &amp; Cowles, J. M. (2014). Biodiversity and ecosystem functioning. Annual review of ecology, evolution, and systematics, 45, 471-493.</w:t>
      </w:r>
    </w:p>
  </w:footnote>
  <w:footnote w:id="61">
    <w:p w14:paraId="62A38DCE" w14:textId="5F57948E" w:rsidR="00991E57" w:rsidRPr="001E6FF0" w:rsidRDefault="00991E57" w:rsidP="00991E57">
      <w:pPr>
        <w:pBdr>
          <w:top w:val="nil"/>
          <w:left w:val="nil"/>
          <w:bottom w:val="nil"/>
          <w:right w:val="nil"/>
          <w:between w:val="nil"/>
        </w:pBdr>
        <w:rPr>
          <w:rFonts w:ascii="Avenir" w:eastAsia="Avenir" w:hAnsi="Avenir" w:cs="Avenir"/>
          <w:color w:val="000000"/>
          <w:sz w:val="16"/>
          <w:szCs w:val="16"/>
        </w:rPr>
      </w:pPr>
      <w:r w:rsidRPr="00316AB7">
        <w:rPr>
          <w:rStyle w:val="FootnoteReference"/>
          <w:sz w:val="18"/>
          <w:szCs w:val="18"/>
        </w:rPr>
        <w:footnoteRef/>
      </w:r>
      <w:r w:rsidRPr="00316AB7">
        <w:rPr>
          <w:rFonts w:eastAsia="Avenir" w:cs="Avenir"/>
          <w:color w:val="000000"/>
          <w:sz w:val="18"/>
          <w:szCs w:val="18"/>
        </w:rPr>
        <w:t xml:space="preserve"> </w:t>
      </w:r>
      <w:r w:rsidR="00067A03" w:rsidRPr="00316AB7">
        <w:rPr>
          <w:rFonts w:eastAsia="Avenir" w:cs="Avenir"/>
          <w:color w:val="000000"/>
          <w:sz w:val="18"/>
          <w:szCs w:val="18"/>
        </w:rPr>
        <w:t>Banitz, T., Chatzinotas, A. &amp; Worrich, A. (2020). Prospects for integrating disturbances, biodiversity and ecosystem functioning using microbial systems. Frontiers in Ecology and Evolution, 8, 21</w:t>
      </w:r>
      <w:r w:rsidR="00067A03" w:rsidRPr="00067A03">
        <w:rPr>
          <w:rFonts w:ascii="Avenir" w:eastAsia="Avenir" w:hAnsi="Avenir" w:cs="Avenir"/>
          <w:color w:val="000000"/>
          <w:sz w:val="16"/>
          <w:szCs w:val="16"/>
        </w:rPr>
        <w:t>.</w:t>
      </w:r>
    </w:p>
  </w:footnote>
  <w:footnote w:id="62">
    <w:p w14:paraId="7C29DF1E" w14:textId="3DEAED4B" w:rsidR="009538A9" w:rsidRPr="00316AB7" w:rsidRDefault="009538A9" w:rsidP="009538A9">
      <w:pPr>
        <w:pBdr>
          <w:top w:val="nil"/>
          <w:left w:val="nil"/>
          <w:bottom w:val="nil"/>
          <w:right w:val="nil"/>
          <w:between w:val="nil"/>
        </w:pBdr>
        <w:rPr>
          <w:rFonts w:eastAsia="Avenir" w:cs="Avenir"/>
          <w:color w:val="000000"/>
          <w:sz w:val="18"/>
          <w:szCs w:val="18"/>
        </w:rPr>
      </w:pPr>
      <w:r w:rsidRPr="00316AB7">
        <w:rPr>
          <w:rStyle w:val="FootnoteReference"/>
          <w:sz w:val="18"/>
          <w:szCs w:val="18"/>
        </w:rPr>
        <w:footnoteRef/>
      </w:r>
      <w:r w:rsidRPr="00316AB7">
        <w:rPr>
          <w:rFonts w:eastAsia="Avenir" w:cs="Avenir"/>
          <w:color w:val="000000"/>
          <w:sz w:val="18"/>
          <w:szCs w:val="18"/>
        </w:rPr>
        <w:t xml:space="preserve"> </w:t>
      </w:r>
      <w:r w:rsidR="00E272EC" w:rsidRPr="00316AB7">
        <w:rPr>
          <w:rFonts w:eastAsia="Avenir" w:cs="Avenir"/>
          <w:color w:val="000000"/>
          <w:sz w:val="18"/>
          <w:szCs w:val="18"/>
        </w:rPr>
        <w:t>Wohlgemuth, T., Jentsch, A. &amp; Seidl, R. (2022). Disturbance Ecology: A Guideline. In Disturbance Ecology (pp. 1-7). Cham: Springer International Publishing.</w:t>
      </w:r>
    </w:p>
  </w:footnote>
  <w:footnote w:id="63">
    <w:p w14:paraId="73A593DC" w14:textId="789E2AB0" w:rsidR="005E1E5D" w:rsidRPr="00316AB7" w:rsidRDefault="005E1E5D" w:rsidP="005E1E5D">
      <w:pPr>
        <w:pBdr>
          <w:top w:val="nil"/>
          <w:left w:val="nil"/>
          <w:bottom w:val="nil"/>
          <w:right w:val="nil"/>
          <w:between w:val="nil"/>
        </w:pBdr>
        <w:rPr>
          <w:rFonts w:eastAsia="Avenir" w:cs="Avenir"/>
          <w:color w:val="000000"/>
          <w:sz w:val="18"/>
          <w:szCs w:val="18"/>
        </w:rPr>
      </w:pPr>
      <w:r w:rsidRPr="00316AB7">
        <w:rPr>
          <w:rStyle w:val="FootnoteReference"/>
          <w:sz w:val="18"/>
          <w:szCs w:val="18"/>
        </w:rPr>
        <w:footnoteRef/>
      </w:r>
      <w:r w:rsidRPr="00316AB7">
        <w:rPr>
          <w:rFonts w:eastAsia="Avenir" w:cs="Avenir"/>
          <w:color w:val="000000"/>
          <w:sz w:val="18"/>
          <w:szCs w:val="18"/>
        </w:rPr>
        <w:t xml:space="preserve"> </w:t>
      </w:r>
      <w:r w:rsidR="00CA0BDD" w:rsidRPr="00316AB7">
        <w:rPr>
          <w:rFonts w:eastAsia="Avenir" w:cs="Avenir"/>
          <w:color w:val="000000"/>
          <w:sz w:val="18"/>
          <w:szCs w:val="18"/>
        </w:rPr>
        <w:t>White, P.S. &amp; Jentsch, A. (2004). Disturbance, succession and community assembly in terrestrial plant communities.</w:t>
      </w:r>
    </w:p>
  </w:footnote>
  <w:footnote w:id="64">
    <w:p w14:paraId="44E52257" w14:textId="70D17F52" w:rsidR="007E2D31" w:rsidRPr="00316AB7" w:rsidRDefault="007E2D31" w:rsidP="007E2D31">
      <w:pPr>
        <w:pBdr>
          <w:top w:val="nil"/>
          <w:left w:val="nil"/>
          <w:bottom w:val="nil"/>
          <w:right w:val="nil"/>
          <w:between w:val="nil"/>
        </w:pBdr>
        <w:rPr>
          <w:rFonts w:eastAsia="Avenir" w:cs="Avenir"/>
          <w:color w:val="000000"/>
          <w:sz w:val="18"/>
          <w:szCs w:val="18"/>
        </w:rPr>
      </w:pPr>
      <w:r w:rsidRPr="00316AB7">
        <w:rPr>
          <w:rStyle w:val="FootnoteReference"/>
          <w:sz w:val="18"/>
          <w:szCs w:val="18"/>
        </w:rPr>
        <w:footnoteRef/>
      </w:r>
      <w:r w:rsidRPr="00316AB7">
        <w:rPr>
          <w:rFonts w:eastAsia="Avenir" w:cs="Avenir"/>
          <w:color w:val="000000"/>
          <w:sz w:val="18"/>
          <w:szCs w:val="18"/>
        </w:rPr>
        <w:t xml:space="preserve"> Wohlgemuth, T., Jentsch, A., &amp; Seidl, R. (2022). Disturbance Ecology: A Guideline. In Disturbance Ecology (pp. 1-7). Cham: Springer International Publishing.</w:t>
      </w:r>
    </w:p>
  </w:footnote>
  <w:footnote w:id="65">
    <w:p w14:paraId="095E92BE" w14:textId="10E423CE" w:rsidR="00F979E0" w:rsidRPr="00316AB7" w:rsidRDefault="00F979E0" w:rsidP="00F979E0">
      <w:pPr>
        <w:pBdr>
          <w:top w:val="nil"/>
          <w:left w:val="nil"/>
          <w:bottom w:val="nil"/>
          <w:right w:val="nil"/>
          <w:between w:val="nil"/>
        </w:pBdr>
        <w:rPr>
          <w:rFonts w:eastAsia="Avenir" w:cs="Avenir"/>
          <w:color w:val="000000"/>
          <w:sz w:val="18"/>
          <w:szCs w:val="18"/>
        </w:rPr>
      </w:pPr>
      <w:r w:rsidRPr="00316AB7">
        <w:rPr>
          <w:rStyle w:val="FootnoteReference"/>
          <w:sz w:val="18"/>
          <w:szCs w:val="18"/>
        </w:rPr>
        <w:footnoteRef/>
      </w:r>
      <w:r w:rsidRPr="005E4789">
        <w:rPr>
          <w:rFonts w:eastAsia="Avenir" w:cs="Avenir"/>
          <w:color w:val="000000"/>
          <w:sz w:val="18"/>
          <w:szCs w:val="18"/>
        </w:rPr>
        <w:t xml:space="preserve"> </w:t>
      </w:r>
      <w:r w:rsidR="00D37E4D" w:rsidRPr="005E4789">
        <w:rPr>
          <w:rFonts w:eastAsia="Avenir" w:cs="Avenir"/>
          <w:color w:val="000000"/>
          <w:sz w:val="18"/>
          <w:szCs w:val="18"/>
        </w:rPr>
        <w:t>https://firms.modaps.eosdis.nasa.gov/</w:t>
      </w:r>
    </w:p>
  </w:footnote>
  <w:footnote w:id="66">
    <w:p w14:paraId="07F66FA7" w14:textId="5D326FC6" w:rsidR="00F979E0" w:rsidRPr="001E6FF0" w:rsidRDefault="00F979E0" w:rsidP="00F979E0">
      <w:pPr>
        <w:pBdr>
          <w:top w:val="nil"/>
          <w:left w:val="nil"/>
          <w:bottom w:val="nil"/>
          <w:right w:val="nil"/>
          <w:between w:val="nil"/>
        </w:pBdr>
        <w:rPr>
          <w:rFonts w:ascii="Avenir" w:eastAsia="Avenir" w:hAnsi="Avenir" w:cs="Avenir"/>
          <w:color w:val="000000"/>
          <w:sz w:val="16"/>
          <w:szCs w:val="16"/>
        </w:rPr>
      </w:pPr>
      <w:r w:rsidRPr="00316AB7">
        <w:rPr>
          <w:rStyle w:val="FootnoteReference"/>
          <w:sz w:val="18"/>
          <w:szCs w:val="18"/>
        </w:rPr>
        <w:footnoteRef/>
      </w:r>
      <w:r w:rsidRPr="005E4789">
        <w:rPr>
          <w:rFonts w:eastAsia="Avenir" w:cs="Avenir"/>
          <w:color w:val="000000"/>
          <w:sz w:val="18"/>
          <w:szCs w:val="18"/>
        </w:rPr>
        <w:t xml:space="preserve"> </w:t>
      </w:r>
      <w:r w:rsidR="005A665F" w:rsidRPr="005E4789">
        <w:rPr>
          <w:rFonts w:eastAsia="Avenir" w:cs="Avenir"/>
          <w:color w:val="000000"/>
          <w:sz w:val="18"/>
          <w:szCs w:val="18"/>
        </w:rPr>
        <w:t>https://www.worldclim.org/</w:t>
      </w:r>
    </w:p>
  </w:footnote>
  <w:footnote w:id="67">
    <w:p w14:paraId="75E28A47" w14:textId="1E591388" w:rsidR="00B522C7" w:rsidRPr="00B522C7" w:rsidRDefault="00B522C7">
      <w:pPr>
        <w:pStyle w:val="FootnoteText"/>
      </w:pPr>
      <w:r>
        <w:rPr>
          <w:rStyle w:val="FootnoteReference"/>
        </w:rPr>
        <w:footnoteRef/>
      </w:r>
      <w:r>
        <w:t xml:space="preserve"> </w:t>
      </w:r>
      <w:r w:rsidR="00B41A61" w:rsidRPr="00B41A61">
        <w:t>Some ecosystems have natural fire dynamics, such as the Brazilian Cerrado Biome. In this context, we are referring to the prevention of man-made fires, or fires outside the ecosystem's standards, which must be properly managed to avoid habitat damage.</w:t>
      </w:r>
    </w:p>
  </w:footnote>
  <w:footnote w:id="68">
    <w:p w14:paraId="11655EC5" w14:textId="4DB2CDF8" w:rsidR="00B114F9" w:rsidRPr="00B114F9" w:rsidRDefault="00B114F9" w:rsidP="007962D9">
      <w:pPr>
        <w:pStyle w:val="FootnoteText"/>
      </w:pPr>
      <w:r>
        <w:rPr>
          <w:rStyle w:val="FootnoteReference"/>
        </w:rPr>
        <w:footnoteRef/>
      </w:r>
      <w:r>
        <w:t xml:space="preserve"> </w:t>
      </w:r>
      <w:r w:rsidR="007962D9">
        <w:t>Hunting and fishing can be part of the livelihoods of local communities</w:t>
      </w:r>
      <w:r w:rsidR="007E5B9F">
        <w:t xml:space="preserve">, </w:t>
      </w:r>
      <w:r w:rsidR="00AE109E" w:rsidRPr="00AE109E">
        <w:t>and when related to food supply and cultural values, they are legalized in several states.</w:t>
      </w:r>
      <w:r w:rsidR="0042189A">
        <w:t xml:space="preserve"> </w:t>
      </w:r>
      <w:r w:rsidR="00AE109E">
        <w:t xml:space="preserve">Usually </w:t>
      </w:r>
      <w:r w:rsidR="0042189A">
        <w:t xml:space="preserve">carried out on an isolated basis and with low frequency, </w:t>
      </w:r>
      <w:r w:rsidR="00E2330B">
        <w:t>these</w:t>
      </w:r>
      <w:r w:rsidR="007962D9">
        <w:t xml:space="preserve"> activities have a low impact on the local biodiversity</w:t>
      </w:r>
      <w:r w:rsidR="00E2330B">
        <w:t>.</w:t>
      </w:r>
      <w:r w:rsidR="00222DB7">
        <w:t xml:space="preserve"> </w:t>
      </w:r>
      <w:r w:rsidR="007962D9">
        <w:t>However, illegal hunting</w:t>
      </w:r>
      <w:r w:rsidR="00222DB7">
        <w:t xml:space="preserve"> </w:t>
      </w:r>
      <w:r w:rsidR="007962D9">
        <w:t xml:space="preserve">for sale </w:t>
      </w:r>
      <w:r w:rsidR="001E12AD">
        <w:t>or leisure</w:t>
      </w:r>
      <w:r w:rsidR="007962D9">
        <w:t xml:space="preserve"> has a high impact to local biodiversity since it is carried out frequently and for commercial purposes.</w:t>
      </w:r>
      <w:r w:rsidR="001E12AD">
        <w:t xml:space="preserve"> </w:t>
      </w:r>
      <w:r w:rsidR="00222DB7">
        <w:t>Poaching</w:t>
      </w:r>
      <w:r w:rsidR="007962D9">
        <w:t xml:space="preserve"> causes predation of animal species </w:t>
      </w:r>
      <w:r w:rsidR="00F55850" w:rsidRPr="00F55850">
        <w:t xml:space="preserve">and prevention and mitigation measures must be set to avoid </w:t>
      </w:r>
      <w:r w:rsidR="00814D6B">
        <w:t>illegal</w:t>
      </w:r>
      <w:r w:rsidR="00F55850" w:rsidRPr="00F55850">
        <w:t xml:space="preserve"> activities</w:t>
      </w:r>
      <w:r w:rsidR="00814D6B">
        <w:t xml:space="preserve">. </w:t>
      </w:r>
    </w:p>
  </w:footnote>
  <w:footnote w:id="69">
    <w:p w14:paraId="37DED8F4" w14:textId="01156F75" w:rsidR="0019476A" w:rsidRPr="00C46E17" w:rsidRDefault="008B27BA">
      <w:pPr>
        <w:pStyle w:val="FootnoteText"/>
        <w:rPr>
          <w:rFonts w:cs="Arial"/>
          <w:color w:val="222222"/>
          <w:sz w:val="18"/>
          <w:szCs w:val="18"/>
          <w:shd w:val="clear" w:color="auto" w:fill="FFFFFF"/>
        </w:rPr>
      </w:pPr>
      <w:r w:rsidRPr="005E4789">
        <w:rPr>
          <w:rStyle w:val="FootnoteReference"/>
          <w:sz w:val="18"/>
          <w:szCs w:val="18"/>
        </w:rPr>
        <w:footnoteRef/>
      </w:r>
      <w:r w:rsidRPr="005E4789">
        <w:rPr>
          <w:sz w:val="18"/>
          <w:szCs w:val="18"/>
        </w:rPr>
        <w:t xml:space="preserve"> </w:t>
      </w:r>
      <w:r w:rsidR="00C06D1B" w:rsidRPr="00C46E17">
        <w:rPr>
          <w:rFonts w:cs="Arial"/>
          <w:color w:val="222222"/>
          <w:sz w:val="18"/>
          <w:szCs w:val="18"/>
          <w:shd w:val="clear" w:color="auto" w:fill="FFFFFF"/>
        </w:rPr>
        <w:t>Treves, A., Wallace, R. B., Naughton-Treves, L. &amp; Morales, A. (2006). Co-managing human–wildlife conflicts: a review. Human dimensions of wildlife, 11</w:t>
      </w:r>
      <w:r w:rsidR="00C06D1B" w:rsidRPr="005E4789">
        <w:rPr>
          <w:rFonts w:cs="Arial"/>
          <w:color w:val="222222"/>
          <w:sz w:val="18"/>
          <w:szCs w:val="18"/>
          <w:shd w:val="clear" w:color="auto" w:fill="FFFFFF"/>
        </w:rPr>
        <w:t>(6), 383-396.</w:t>
      </w:r>
    </w:p>
  </w:footnote>
  <w:footnote w:id="70">
    <w:p w14:paraId="794B0DD8" w14:textId="082ABF83" w:rsidR="001F1707" w:rsidRPr="001F1707" w:rsidRDefault="001F1707">
      <w:pPr>
        <w:pStyle w:val="FootnoteText"/>
      </w:pPr>
      <w:r>
        <w:rPr>
          <w:rStyle w:val="FootnoteReference"/>
        </w:rPr>
        <w:footnoteRef/>
      </w:r>
      <w:r>
        <w:t xml:space="preserve"> </w:t>
      </w:r>
      <w:r w:rsidRPr="001F1707">
        <w:t>F</w:t>
      </w:r>
      <w:r>
        <w:t>iasco</w:t>
      </w:r>
      <w:r w:rsidRPr="001F1707">
        <w:t>, V</w:t>
      </w:r>
      <w:r>
        <w:t>.</w:t>
      </w:r>
      <w:r w:rsidRPr="001F1707">
        <w:t>; M</w:t>
      </w:r>
      <w:r>
        <w:t>assarela</w:t>
      </w:r>
      <w:r w:rsidRPr="001F1707">
        <w:t>, K.</w:t>
      </w:r>
      <w:r>
        <w:t xml:space="preserve"> (2022).</w:t>
      </w:r>
      <w:r w:rsidRPr="001F1707">
        <w:t xml:space="preserve"> Human-Wildlife Coexistence. Conservation &amp; Society, v. 20, n. 2, p. 167-178.</w:t>
      </w:r>
    </w:p>
  </w:footnote>
  <w:footnote w:id="71">
    <w:p w14:paraId="0BC7E57A" w14:textId="1E29E7EA" w:rsidR="0019476A" w:rsidRPr="0019476A" w:rsidRDefault="0019476A">
      <w:pPr>
        <w:pStyle w:val="FootnoteText"/>
      </w:pPr>
      <w:r>
        <w:rPr>
          <w:rStyle w:val="FootnoteReference"/>
        </w:rPr>
        <w:footnoteRef/>
      </w:r>
      <w:r>
        <w:t xml:space="preserve"> </w:t>
      </w:r>
      <w:r w:rsidRPr="0019476A">
        <w:rPr>
          <w:sz w:val="18"/>
          <w:szCs w:val="18"/>
        </w:rPr>
        <w:t>Dickman, J. A.</w:t>
      </w:r>
      <w:r>
        <w:rPr>
          <w:sz w:val="18"/>
          <w:szCs w:val="18"/>
        </w:rPr>
        <w:t xml:space="preserve"> (</w:t>
      </w:r>
      <w:r w:rsidRPr="0019476A">
        <w:rPr>
          <w:sz w:val="18"/>
          <w:szCs w:val="18"/>
        </w:rPr>
        <w:t>2010</w:t>
      </w:r>
      <w:r>
        <w:rPr>
          <w:sz w:val="18"/>
          <w:szCs w:val="18"/>
        </w:rPr>
        <w:t>)</w:t>
      </w:r>
      <w:r w:rsidRPr="0019476A">
        <w:rPr>
          <w:sz w:val="18"/>
          <w:szCs w:val="18"/>
        </w:rPr>
        <w:t>. Complexities of conflict: the importance of considering social factors for effectively re-solving human–wildlife conflict. Animal Conservation, 13.5: 458–466</w:t>
      </w:r>
    </w:p>
  </w:footnote>
  <w:footnote w:id="72">
    <w:p w14:paraId="06F5E9DA" w14:textId="66D896F9" w:rsidR="004833E4" w:rsidRPr="00C46E17" w:rsidRDefault="004833E4" w:rsidP="00C46E17">
      <w:pPr>
        <w:pStyle w:val="FootnoteText"/>
        <w:jc w:val="left"/>
        <w:rPr>
          <w:sz w:val="18"/>
          <w:szCs w:val="18"/>
        </w:rPr>
      </w:pPr>
      <w:r w:rsidRPr="00C46E17">
        <w:rPr>
          <w:rStyle w:val="FootnoteReference"/>
          <w:sz w:val="18"/>
          <w:szCs w:val="18"/>
        </w:rPr>
        <w:footnoteRef/>
      </w:r>
      <w:r w:rsidRPr="00C46E17">
        <w:rPr>
          <w:sz w:val="18"/>
          <w:szCs w:val="18"/>
        </w:rPr>
        <w:t xml:space="preserve"> </w:t>
      </w:r>
      <w:bookmarkStart w:id="212" w:name="_Hlk151470596"/>
      <w:r w:rsidRPr="00C46E17">
        <w:rPr>
          <w:rFonts w:ascii="Avenir" w:eastAsia="Avenir" w:hAnsi="Avenir" w:cs="Avenir"/>
          <w:color w:val="000000"/>
          <w:sz w:val="18"/>
          <w:szCs w:val="18"/>
        </w:rPr>
        <w:t xml:space="preserve">Accessed at: </w:t>
      </w:r>
      <w:bookmarkEnd w:id="212"/>
      <w:r w:rsidR="005E7125" w:rsidRPr="00C46E17">
        <w:rPr>
          <w:rFonts w:ascii="Avenir" w:eastAsia="Avenir" w:hAnsi="Avenir" w:cs="Avenir"/>
          <w:color w:val="000000"/>
          <w:sz w:val="18"/>
          <w:szCs w:val="18"/>
        </w:rPr>
        <w:t>https://registry.regen.network/v/regen-registry-handbook/methodology-development/methodology-review-process</w:t>
      </w:r>
      <w:r w:rsidR="005E7125" w:rsidRPr="00C46E17" w:rsidDel="005E7125">
        <w:rPr>
          <w:rFonts w:ascii="Avenir" w:eastAsia="Avenir" w:hAnsi="Avenir" w:cs="Avenir"/>
          <w:color w:val="000000"/>
          <w:sz w:val="18"/>
          <w:szCs w:val="18"/>
        </w:rPr>
        <w:t xml:space="preserve"> </w:t>
      </w:r>
    </w:p>
  </w:footnote>
  <w:footnote w:id="73">
    <w:p w14:paraId="241D776C" w14:textId="2BF60F06" w:rsidR="00B95F11" w:rsidRPr="00B95F11" w:rsidRDefault="00B95F11" w:rsidP="00C46E17">
      <w:pPr>
        <w:pStyle w:val="FootnoteText"/>
        <w:jc w:val="left"/>
      </w:pPr>
      <w:r w:rsidRPr="00C46E17">
        <w:rPr>
          <w:rStyle w:val="FootnoteReference"/>
          <w:sz w:val="18"/>
          <w:szCs w:val="18"/>
        </w:rPr>
        <w:footnoteRef/>
      </w:r>
      <w:r w:rsidRPr="00C46E17">
        <w:rPr>
          <w:sz w:val="18"/>
          <w:szCs w:val="18"/>
        </w:rPr>
        <w:t xml:space="preserve"> Accessed at: https://registry.regen.network/v/methodology-library/methodologies-and-credit-classes-in-review/call-for-public-comment/methodologies-coming-soon/era-brazil-methodology-for-biodiversity-stewardship-tokens</w:t>
      </w:r>
    </w:p>
  </w:footnote>
  <w:footnote w:id="74">
    <w:p w14:paraId="419B8AF9" w14:textId="0229966F" w:rsidR="00C86BF0" w:rsidRPr="00DB0F94" w:rsidRDefault="00C86BF0">
      <w:pPr>
        <w:pStyle w:val="FootnoteText"/>
      </w:pPr>
      <w:r>
        <w:rPr>
          <w:rStyle w:val="FootnoteReference"/>
        </w:rPr>
        <w:footnoteRef/>
      </w:r>
      <w:r>
        <w:t xml:space="preserve"> </w:t>
      </w:r>
      <w:bookmarkStart w:id="220" w:name="_Hlk151471069"/>
      <w:r w:rsidRPr="00C86BF0">
        <w:t>Accessed at:</w:t>
      </w:r>
      <w:r w:rsidR="00DB0F94" w:rsidRPr="00DB0F94">
        <w:t xml:space="preserve"> https://registry.regen.network/v/methodology-library/</w:t>
      </w:r>
      <w:bookmarkEnd w:id="220"/>
    </w:p>
  </w:footnote>
  <w:footnote w:id="75">
    <w:p w14:paraId="52745096" w14:textId="77777777" w:rsidR="00FB4D33" w:rsidRPr="00560FE8" w:rsidRDefault="00FB4D33" w:rsidP="00FB4D33">
      <w:pPr>
        <w:pStyle w:val="FootnoteText"/>
        <w:jc w:val="left"/>
      </w:pPr>
      <w:r>
        <w:rPr>
          <w:rStyle w:val="FootnoteReference"/>
        </w:rPr>
        <w:footnoteRef/>
      </w:r>
      <w:r w:rsidRPr="00560FE8">
        <w:t>Accessed at: https://registry.regen.network/v/regen-registry-handbook/regen-registry-overview/program-rules-and-requirements</w:t>
      </w:r>
    </w:p>
  </w:footnote>
  <w:footnote w:id="76">
    <w:p w14:paraId="07D57CD4" w14:textId="0CEF17C0" w:rsidR="003508B4" w:rsidRPr="003508B4" w:rsidRDefault="003508B4" w:rsidP="003D4F2C">
      <w:pPr>
        <w:pStyle w:val="FootnoteText"/>
        <w:jc w:val="left"/>
      </w:pPr>
      <w:r>
        <w:rPr>
          <w:rStyle w:val="FootnoteReference"/>
        </w:rPr>
        <w:footnoteRef/>
      </w:r>
      <w:r>
        <w:t xml:space="preserve"> </w:t>
      </w:r>
      <w:bookmarkStart w:id="223" w:name="_Hlk151471240"/>
      <w:r w:rsidRPr="003508B4">
        <w:t>Accessed at: https://registry.regen.network/v/methodology-library/</w:t>
      </w:r>
      <w:bookmarkEnd w:id="223"/>
    </w:p>
  </w:footnote>
  <w:footnote w:id="77">
    <w:p w14:paraId="22241672" w14:textId="4E1A9B45" w:rsidR="00DA4CDF" w:rsidRPr="00DA4CDF" w:rsidRDefault="00DA4CDF">
      <w:pPr>
        <w:pStyle w:val="FootnoteText"/>
      </w:pPr>
      <w:r>
        <w:rPr>
          <w:rStyle w:val="FootnoteReference"/>
        </w:rPr>
        <w:footnoteRef/>
      </w:r>
      <w:r>
        <w:t xml:space="preserve"> </w:t>
      </w:r>
      <w:r w:rsidRPr="003508B4">
        <w:t>Accessed at: https://registry.regen.network/v/methodology-library/</w:t>
      </w:r>
    </w:p>
  </w:footnote>
  <w:footnote w:id="78">
    <w:p w14:paraId="716BB69E" w14:textId="2C8CE5F5" w:rsidR="00DA4CDF" w:rsidRPr="00DA4CDF" w:rsidRDefault="00DA4CDF">
      <w:pPr>
        <w:pStyle w:val="FootnoteText"/>
      </w:pPr>
      <w:r>
        <w:rPr>
          <w:rStyle w:val="FootnoteReference"/>
        </w:rPr>
        <w:footnoteRef/>
      </w:r>
      <w:r>
        <w:t xml:space="preserve"> </w:t>
      </w:r>
      <w:r w:rsidRPr="00DA4CDF">
        <w:t>Accessed at: https://registry.regen.network/v/methodology-library/</w:t>
      </w:r>
    </w:p>
  </w:footnote>
  <w:footnote w:id="79">
    <w:p w14:paraId="3543CCFB" w14:textId="299963FA" w:rsidR="002D79CF" w:rsidRPr="002D79CF" w:rsidRDefault="002D79CF">
      <w:pPr>
        <w:pStyle w:val="FootnoteText"/>
      </w:pPr>
      <w:r>
        <w:rPr>
          <w:rStyle w:val="FootnoteReference"/>
        </w:rPr>
        <w:footnoteRef/>
      </w:r>
      <w:r w:rsidRPr="00DA4CDF">
        <w:t xml:space="preserve">Accessed at: </w:t>
      </w:r>
      <w:r>
        <w:t xml:space="preserve"> </w:t>
      </w:r>
      <w:r w:rsidRPr="002D79CF">
        <w:t>https://registry.regen.network/v/regen-registry-handbook/credit-issuance/credit-issuance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F91"/>
    <w:multiLevelType w:val="multilevel"/>
    <w:tmpl w:val="D66C9EFE"/>
    <w:lvl w:ilvl="0">
      <w:start w:val="2"/>
      <w:numFmt w:val="decimal"/>
      <w:lvlText w:val="%1."/>
      <w:lvlJc w:val="left"/>
      <w:pPr>
        <w:ind w:left="540" w:hanging="540"/>
      </w:pPr>
      <w:rPr>
        <w:rFonts w:ascii="Caudex" w:eastAsia="Caudex" w:hAnsi="Caudex" w:cs="Caudex"/>
        <w:b/>
        <w:sz w:val="32"/>
        <w:szCs w:val="32"/>
      </w:rPr>
    </w:lvl>
    <w:lvl w:ilvl="1">
      <w:start w:val="1"/>
      <w:numFmt w:val="decimal"/>
      <w:lvlText w:val="%1.%2."/>
      <w:lvlJc w:val="left"/>
      <w:pPr>
        <w:ind w:left="900" w:hanging="540"/>
      </w:pPr>
      <w:rPr>
        <w:rFonts w:ascii="Caudex" w:eastAsia="Caudex" w:hAnsi="Caudex" w:cs="Caudex"/>
        <w:b/>
        <w:sz w:val="24"/>
        <w:szCs w:val="24"/>
      </w:rPr>
    </w:lvl>
    <w:lvl w:ilvl="2">
      <w:start w:val="1"/>
      <w:numFmt w:val="decimal"/>
      <w:lvlText w:val="%1.%2.%3."/>
      <w:lvlJc w:val="left"/>
      <w:pPr>
        <w:ind w:left="1440" w:hanging="720"/>
      </w:pPr>
      <w:rPr>
        <w:rFonts w:ascii="Avenir" w:eastAsia="Avenir" w:hAnsi="Avenir" w:cs="Avenir"/>
        <w:b/>
        <w:sz w:val="24"/>
        <w:szCs w:val="24"/>
      </w:rPr>
    </w:lvl>
    <w:lvl w:ilvl="3">
      <w:start w:val="1"/>
      <w:numFmt w:val="decimal"/>
      <w:lvlText w:val="%1.%2.%3.%4."/>
      <w:lvlJc w:val="left"/>
      <w:pPr>
        <w:ind w:left="1800" w:hanging="720"/>
      </w:pPr>
      <w:rPr>
        <w:rFonts w:ascii="Caudex" w:eastAsia="Caudex" w:hAnsi="Caudex" w:cs="Caudex"/>
        <w:b/>
        <w:sz w:val="32"/>
        <w:szCs w:val="32"/>
      </w:rPr>
    </w:lvl>
    <w:lvl w:ilvl="4">
      <w:start w:val="1"/>
      <w:numFmt w:val="decimal"/>
      <w:lvlText w:val="%1.%2.%3.%4.%5."/>
      <w:lvlJc w:val="left"/>
      <w:pPr>
        <w:ind w:left="2520" w:hanging="1080"/>
      </w:pPr>
      <w:rPr>
        <w:rFonts w:ascii="Caudex" w:eastAsia="Caudex" w:hAnsi="Caudex" w:cs="Caudex"/>
        <w:b/>
        <w:sz w:val="32"/>
        <w:szCs w:val="32"/>
      </w:rPr>
    </w:lvl>
    <w:lvl w:ilvl="5">
      <w:start w:val="1"/>
      <w:numFmt w:val="decimal"/>
      <w:lvlText w:val="%1.%2.%3.%4.%5.%6."/>
      <w:lvlJc w:val="left"/>
      <w:pPr>
        <w:ind w:left="2880" w:hanging="1080"/>
      </w:pPr>
      <w:rPr>
        <w:rFonts w:ascii="Caudex" w:eastAsia="Caudex" w:hAnsi="Caudex" w:cs="Caudex"/>
        <w:b/>
        <w:sz w:val="32"/>
        <w:szCs w:val="32"/>
      </w:rPr>
    </w:lvl>
    <w:lvl w:ilvl="6">
      <w:start w:val="1"/>
      <w:numFmt w:val="decimal"/>
      <w:lvlText w:val="%1.%2.%3.%4.%5.%6.%7."/>
      <w:lvlJc w:val="left"/>
      <w:pPr>
        <w:ind w:left="3600" w:hanging="1440"/>
      </w:pPr>
      <w:rPr>
        <w:rFonts w:ascii="Caudex" w:eastAsia="Caudex" w:hAnsi="Caudex" w:cs="Caudex"/>
        <w:b/>
        <w:sz w:val="32"/>
        <w:szCs w:val="32"/>
      </w:rPr>
    </w:lvl>
    <w:lvl w:ilvl="7">
      <w:start w:val="1"/>
      <w:numFmt w:val="decimal"/>
      <w:lvlText w:val="%1.%2.%3.%4.%5.%6.%7.%8."/>
      <w:lvlJc w:val="left"/>
      <w:pPr>
        <w:ind w:left="3960" w:hanging="1440"/>
      </w:pPr>
      <w:rPr>
        <w:rFonts w:ascii="Caudex" w:eastAsia="Caudex" w:hAnsi="Caudex" w:cs="Caudex"/>
        <w:b/>
        <w:sz w:val="32"/>
        <w:szCs w:val="32"/>
      </w:rPr>
    </w:lvl>
    <w:lvl w:ilvl="8">
      <w:start w:val="1"/>
      <w:numFmt w:val="decimal"/>
      <w:lvlText w:val="%1.%2.%3.%4.%5.%6.%7.%8.%9."/>
      <w:lvlJc w:val="left"/>
      <w:pPr>
        <w:ind w:left="4680" w:hanging="1800"/>
      </w:pPr>
      <w:rPr>
        <w:rFonts w:ascii="Caudex" w:eastAsia="Caudex" w:hAnsi="Caudex" w:cs="Caudex"/>
        <w:b/>
        <w:sz w:val="32"/>
        <w:szCs w:val="32"/>
      </w:rPr>
    </w:lvl>
  </w:abstractNum>
  <w:abstractNum w:abstractNumId="1" w15:restartNumberingAfterBreak="0">
    <w:nsid w:val="04A96DDC"/>
    <w:multiLevelType w:val="multilevel"/>
    <w:tmpl w:val="C9266656"/>
    <w:lvl w:ilvl="0">
      <w:start w:val="4"/>
      <w:numFmt w:val="decimal"/>
      <w:lvlText w:val="%1"/>
      <w:lvlJc w:val="left"/>
      <w:pPr>
        <w:ind w:left="744" w:hanging="744"/>
      </w:pPr>
      <w:rPr>
        <w:sz w:val="24"/>
        <w:szCs w:val="24"/>
      </w:rPr>
    </w:lvl>
    <w:lvl w:ilvl="1">
      <w:start w:val="1"/>
      <w:numFmt w:val="decimal"/>
      <w:lvlText w:val="%1.%2"/>
      <w:lvlJc w:val="left"/>
      <w:pPr>
        <w:ind w:left="1063" w:hanging="744"/>
      </w:pPr>
      <w:rPr>
        <w:sz w:val="24"/>
        <w:szCs w:val="24"/>
      </w:rPr>
    </w:lvl>
    <w:lvl w:ilvl="2">
      <w:start w:val="2"/>
      <w:numFmt w:val="decimal"/>
      <w:lvlText w:val="%1.%2.%3"/>
      <w:lvlJc w:val="left"/>
      <w:pPr>
        <w:ind w:left="1382" w:hanging="744"/>
      </w:pPr>
      <w:rPr>
        <w:sz w:val="24"/>
        <w:szCs w:val="24"/>
      </w:rPr>
    </w:lvl>
    <w:lvl w:ilvl="3">
      <w:start w:val="1"/>
      <w:numFmt w:val="decimal"/>
      <w:lvlText w:val="%1.%2.%3.%4"/>
      <w:lvlJc w:val="left"/>
      <w:pPr>
        <w:ind w:left="1701" w:hanging="744"/>
      </w:pPr>
      <w:rPr>
        <w:sz w:val="24"/>
        <w:szCs w:val="24"/>
      </w:rPr>
    </w:lvl>
    <w:lvl w:ilvl="4">
      <w:start w:val="1"/>
      <w:numFmt w:val="decimal"/>
      <w:lvlText w:val="%1.%2.%3.%4.%5"/>
      <w:lvlJc w:val="left"/>
      <w:pPr>
        <w:ind w:left="2356" w:hanging="1080"/>
      </w:pPr>
      <w:rPr>
        <w:sz w:val="24"/>
        <w:szCs w:val="24"/>
      </w:rPr>
    </w:lvl>
    <w:lvl w:ilvl="5">
      <w:start w:val="1"/>
      <w:numFmt w:val="decimal"/>
      <w:lvlText w:val="%1.%2.%3.%4.%5.%6"/>
      <w:lvlJc w:val="left"/>
      <w:pPr>
        <w:ind w:left="2675" w:hanging="1080"/>
      </w:pPr>
      <w:rPr>
        <w:sz w:val="24"/>
        <w:szCs w:val="24"/>
      </w:rPr>
    </w:lvl>
    <w:lvl w:ilvl="6">
      <w:start w:val="1"/>
      <w:numFmt w:val="decimal"/>
      <w:lvlText w:val="%1.%2.%3.%4.%5.%6.%7"/>
      <w:lvlJc w:val="left"/>
      <w:pPr>
        <w:ind w:left="3354" w:hanging="1440"/>
      </w:pPr>
      <w:rPr>
        <w:sz w:val="24"/>
        <w:szCs w:val="24"/>
      </w:rPr>
    </w:lvl>
    <w:lvl w:ilvl="7">
      <w:start w:val="1"/>
      <w:numFmt w:val="decimal"/>
      <w:lvlText w:val="%1.%2.%3.%4.%5.%6.%7.%8"/>
      <w:lvlJc w:val="left"/>
      <w:pPr>
        <w:ind w:left="3673" w:hanging="1440"/>
      </w:pPr>
      <w:rPr>
        <w:sz w:val="24"/>
        <w:szCs w:val="24"/>
      </w:rPr>
    </w:lvl>
    <w:lvl w:ilvl="8">
      <w:start w:val="1"/>
      <w:numFmt w:val="decimal"/>
      <w:lvlText w:val="%1.%2.%3.%4.%5.%6.%7.%8.%9"/>
      <w:lvlJc w:val="left"/>
      <w:pPr>
        <w:ind w:left="4352" w:hanging="1800"/>
      </w:pPr>
      <w:rPr>
        <w:sz w:val="24"/>
        <w:szCs w:val="24"/>
      </w:rPr>
    </w:lvl>
  </w:abstractNum>
  <w:abstractNum w:abstractNumId="2" w15:restartNumberingAfterBreak="0">
    <w:nsid w:val="08247CB3"/>
    <w:multiLevelType w:val="multilevel"/>
    <w:tmpl w:val="5F34E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803739"/>
    <w:multiLevelType w:val="multilevel"/>
    <w:tmpl w:val="6B3C451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0B4D32F6"/>
    <w:multiLevelType w:val="multilevel"/>
    <w:tmpl w:val="645C7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2F1755"/>
    <w:multiLevelType w:val="multilevel"/>
    <w:tmpl w:val="96BAD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E31739"/>
    <w:multiLevelType w:val="hybridMultilevel"/>
    <w:tmpl w:val="2B56D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D0F2D52"/>
    <w:multiLevelType w:val="multilevel"/>
    <w:tmpl w:val="D040C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C20361"/>
    <w:multiLevelType w:val="multilevel"/>
    <w:tmpl w:val="91367290"/>
    <w:lvl w:ilvl="0">
      <w:numFmt w:val="bullet"/>
      <w:lvlText w:val="•"/>
      <w:lvlJc w:val="left"/>
      <w:pPr>
        <w:ind w:left="644" w:hanging="358"/>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E0505DB"/>
    <w:multiLevelType w:val="multilevel"/>
    <w:tmpl w:val="91D8B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EB84FA8"/>
    <w:multiLevelType w:val="multilevel"/>
    <w:tmpl w:val="45B46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0DD161E"/>
    <w:multiLevelType w:val="multilevel"/>
    <w:tmpl w:val="5060C99E"/>
    <w:lvl w:ilvl="0">
      <w:numFmt w:val="bullet"/>
      <w:lvlText w:val="•"/>
      <w:lvlJc w:val="left"/>
      <w:pPr>
        <w:ind w:left="644" w:hanging="358"/>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41B1633"/>
    <w:multiLevelType w:val="multilevel"/>
    <w:tmpl w:val="8A0EC64E"/>
    <w:lvl w:ilvl="0">
      <w:start w:val="1"/>
      <w:numFmt w:val="decimal"/>
      <w:lvlText w:val="%1.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9CC6394"/>
    <w:multiLevelType w:val="multilevel"/>
    <w:tmpl w:val="F73EB49C"/>
    <w:lvl w:ilvl="0">
      <w:start w:val="4"/>
      <w:numFmt w:val="decimal"/>
      <w:lvlText w:val="%1"/>
      <w:lvlJc w:val="left"/>
      <w:pPr>
        <w:ind w:left="744" w:hanging="744"/>
      </w:pPr>
      <w:rPr>
        <w:sz w:val="24"/>
        <w:szCs w:val="24"/>
      </w:rPr>
    </w:lvl>
    <w:lvl w:ilvl="1">
      <w:start w:val="1"/>
      <w:numFmt w:val="decimal"/>
      <w:lvlText w:val="%1.%2"/>
      <w:lvlJc w:val="left"/>
      <w:pPr>
        <w:ind w:left="1183" w:hanging="744"/>
      </w:pPr>
      <w:rPr>
        <w:sz w:val="24"/>
        <w:szCs w:val="24"/>
      </w:rPr>
    </w:lvl>
    <w:lvl w:ilvl="2">
      <w:start w:val="1"/>
      <w:numFmt w:val="decimal"/>
      <w:lvlText w:val="%1.%2.%3"/>
      <w:lvlJc w:val="left"/>
      <w:pPr>
        <w:ind w:left="1622" w:hanging="744"/>
      </w:pPr>
      <w:rPr>
        <w:sz w:val="24"/>
        <w:szCs w:val="24"/>
      </w:rPr>
    </w:lvl>
    <w:lvl w:ilvl="3">
      <w:start w:val="1"/>
      <w:numFmt w:val="decimal"/>
      <w:lvlText w:val="%1.%2.%3.%4"/>
      <w:lvlJc w:val="left"/>
      <w:pPr>
        <w:ind w:left="2061" w:hanging="744"/>
      </w:pPr>
      <w:rPr>
        <w:sz w:val="24"/>
        <w:szCs w:val="24"/>
      </w:rPr>
    </w:lvl>
    <w:lvl w:ilvl="4">
      <w:start w:val="1"/>
      <w:numFmt w:val="decimal"/>
      <w:lvlText w:val="%1.%2.%3.%4.%5"/>
      <w:lvlJc w:val="left"/>
      <w:pPr>
        <w:ind w:left="2836" w:hanging="1079"/>
      </w:pPr>
      <w:rPr>
        <w:sz w:val="24"/>
        <w:szCs w:val="24"/>
      </w:rPr>
    </w:lvl>
    <w:lvl w:ilvl="5">
      <w:start w:val="1"/>
      <w:numFmt w:val="decimal"/>
      <w:lvlText w:val="%1.%2.%3.%4.%5.%6"/>
      <w:lvlJc w:val="left"/>
      <w:pPr>
        <w:ind w:left="3275" w:hanging="1080"/>
      </w:pPr>
      <w:rPr>
        <w:sz w:val="24"/>
        <w:szCs w:val="24"/>
      </w:rPr>
    </w:lvl>
    <w:lvl w:ilvl="6">
      <w:start w:val="1"/>
      <w:numFmt w:val="decimal"/>
      <w:lvlText w:val="%1.%2.%3.%4.%5.%6.%7"/>
      <w:lvlJc w:val="left"/>
      <w:pPr>
        <w:ind w:left="4074" w:hanging="1440"/>
      </w:pPr>
      <w:rPr>
        <w:sz w:val="24"/>
        <w:szCs w:val="24"/>
      </w:rPr>
    </w:lvl>
    <w:lvl w:ilvl="7">
      <w:start w:val="1"/>
      <w:numFmt w:val="decimal"/>
      <w:lvlText w:val="%1.%2.%3.%4.%5.%6.%7.%8"/>
      <w:lvlJc w:val="left"/>
      <w:pPr>
        <w:ind w:left="4513" w:hanging="1440"/>
      </w:pPr>
      <w:rPr>
        <w:sz w:val="24"/>
        <w:szCs w:val="24"/>
      </w:rPr>
    </w:lvl>
    <w:lvl w:ilvl="8">
      <w:start w:val="1"/>
      <w:numFmt w:val="decimal"/>
      <w:lvlText w:val="%1.%2.%3.%4.%5.%6.%7.%8.%9"/>
      <w:lvlJc w:val="left"/>
      <w:pPr>
        <w:ind w:left="5312" w:hanging="1799"/>
      </w:pPr>
      <w:rPr>
        <w:sz w:val="24"/>
        <w:szCs w:val="24"/>
      </w:rPr>
    </w:lvl>
  </w:abstractNum>
  <w:abstractNum w:abstractNumId="14" w15:restartNumberingAfterBreak="0">
    <w:nsid w:val="1A5E3B9A"/>
    <w:multiLevelType w:val="hybridMultilevel"/>
    <w:tmpl w:val="EC587F72"/>
    <w:lvl w:ilvl="0" w:tplc="95FC5A98">
      <w:numFmt w:val="bullet"/>
      <w:lvlText w:val=""/>
      <w:lvlJc w:val="left"/>
      <w:pPr>
        <w:ind w:left="364" w:hanging="360"/>
      </w:pPr>
      <w:rPr>
        <w:rFonts w:ascii="Symbol" w:eastAsia="Tahoma" w:hAnsi="Symbol" w:cs="Tahoma" w:hint="default"/>
      </w:rPr>
    </w:lvl>
    <w:lvl w:ilvl="1" w:tplc="04160003" w:tentative="1">
      <w:start w:val="1"/>
      <w:numFmt w:val="bullet"/>
      <w:lvlText w:val="o"/>
      <w:lvlJc w:val="left"/>
      <w:pPr>
        <w:ind w:left="1442" w:hanging="360"/>
      </w:pPr>
      <w:rPr>
        <w:rFonts w:ascii="Courier New" w:hAnsi="Courier New" w:cs="Courier New" w:hint="default"/>
      </w:rPr>
    </w:lvl>
    <w:lvl w:ilvl="2" w:tplc="04160005" w:tentative="1">
      <w:start w:val="1"/>
      <w:numFmt w:val="bullet"/>
      <w:lvlText w:val=""/>
      <w:lvlJc w:val="left"/>
      <w:pPr>
        <w:ind w:left="2162" w:hanging="360"/>
      </w:pPr>
      <w:rPr>
        <w:rFonts w:ascii="Wingdings" w:hAnsi="Wingdings" w:hint="default"/>
      </w:rPr>
    </w:lvl>
    <w:lvl w:ilvl="3" w:tplc="04160001" w:tentative="1">
      <w:start w:val="1"/>
      <w:numFmt w:val="bullet"/>
      <w:lvlText w:val=""/>
      <w:lvlJc w:val="left"/>
      <w:pPr>
        <w:ind w:left="2882" w:hanging="360"/>
      </w:pPr>
      <w:rPr>
        <w:rFonts w:ascii="Symbol" w:hAnsi="Symbol" w:hint="default"/>
      </w:rPr>
    </w:lvl>
    <w:lvl w:ilvl="4" w:tplc="04160003" w:tentative="1">
      <w:start w:val="1"/>
      <w:numFmt w:val="bullet"/>
      <w:lvlText w:val="o"/>
      <w:lvlJc w:val="left"/>
      <w:pPr>
        <w:ind w:left="3602" w:hanging="360"/>
      </w:pPr>
      <w:rPr>
        <w:rFonts w:ascii="Courier New" w:hAnsi="Courier New" w:cs="Courier New" w:hint="default"/>
      </w:rPr>
    </w:lvl>
    <w:lvl w:ilvl="5" w:tplc="04160005" w:tentative="1">
      <w:start w:val="1"/>
      <w:numFmt w:val="bullet"/>
      <w:lvlText w:val=""/>
      <w:lvlJc w:val="left"/>
      <w:pPr>
        <w:ind w:left="4322" w:hanging="360"/>
      </w:pPr>
      <w:rPr>
        <w:rFonts w:ascii="Wingdings" w:hAnsi="Wingdings" w:hint="default"/>
      </w:rPr>
    </w:lvl>
    <w:lvl w:ilvl="6" w:tplc="04160001" w:tentative="1">
      <w:start w:val="1"/>
      <w:numFmt w:val="bullet"/>
      <w:lvlText w:val=""/>
      <w:lvlJc w:val="left"/>
      <w:pPr>
        <w:ind w:left="5042" w:hanging="360"/>
      </w:pPr>
      <w:rPr>
        <w:rFonts w:ascii="Symbol" w:hAnsi="Symbol" w:hint="default"/>
      </w:rPr>
    </w:lvl>
    <w:lvl w:ilvl="7" w:tplc="04160003" w:tentative="1">
      <w:start w:val="1"/>
      <w:numFmt w:val="bullet"/>
      <w:lvlText w:val="o"/>
      <w:lvlJc w:val="left"/>
      <w:pPr>
        <w:ind w:left="5762" w:hanging="360"/>
      </w:pPr>
      <w:rPr>
        <w:rFonts w:ascii="Courier New" w:hAnsi="Courier New" w:cs="Courier New" w:hint="default"/>
      </w:rPr>
    </w:lvl>
    <w:lvl w:ilvl="8" w:tplc="04160005" w:tentative="1">
      <w:start w:val="1"/>
      <w:numFmt w:val="bullet"/>
      <w:lvlText w:val=""/>
      <w:lvlJc w:val="left"/>
      <w:pPr>
        <w:ind w:left="6482" w:hanging="360"/>
      </w:pPr>
      <w:rPr>
        <w:rFonts w:ascii="Wingdings" w:hAnsi="Wingdings" w:hint="default"/>
      </w:rPr>
    </w:lvl>
  </w:abstractNum>
  <w:abstractNum w:abstractNumId="15" w15:restartNumberingAfterBreak="0">
    <w:nsid w:val="1B456F43"/>
    <w:multiLevelType w:val="multilevel"/>
    <w:tmpl w:val="7B3C5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7A0E85"/>
    <w:multiLevelType w:val="multilevel"/>
    <w:tmpl w:val="7E84FFA8"/>
    <w:lvl w:ilvl="0">
      <w:start w:val="1"/>
      <w:numFmt w:val="decimal"/>
      <w:lvlText w:val="%1."/>
      <w:lvlJc w:val="left"/>
      <w:pPr>
        <w:ind w:left="973" w:hanging="374"/>
      </w:pPr>
      <w:rPr>
        <w:rFonts w:ascii="Verdana" w:eastAsia="Verdana" w:hAnsi="Verdana" w:cs="Verdana"/>
        <w:b/>
        <w:sz w:val="32"/>
        <w:szCs w:val="32"/>
      </w:rPr>
    </w:lvl>
    <w:lvl w:ilvl="1">
      <w:start w:val="1"/>
      <w:numFmt w:val="decimal"/>
      <w:lvlText w:val="%1.%2."/>
      <w:lvlJc w:val="left"/>
      <w:pPr>
        <w:ind w:left="1099" w:hanging="500"/>
      </w:pPr>
      <w:rPr>
        <w:rFonts w:ascii="Tahoma" w:eastAsia="Tahoma" w:hAnsi="Tahoma" w:cs="Tahoma"/>
        <w:b/>
        <w:sz w:val="26"/>
        <w:szCs w:val="26"/>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600" w:hanging="360"/>
      </w:pPr>
      <w:rPr>
        <w:rFonts w:ascii="Tahoma" w:eastAsia="Tahoma" w:hAnsi="Tahoma" w:cs="Tahoma"/>
        <w:sz w:val="22"/>
        <w:szCs w:val="22"/>
      </w:rPr>
    </w:lvl>
    <w:lvl w:ilvl="4">
      <w:start w:val="1"/>
      <w:numFmt w:val="bullet"/>
      <w:lvlText w:val="■"/>
      <w:lvlJc w:val="left"/>
      <w:pPr>
        <w:ind w:left="2760" w:hanging="360"/>
      </w:pPr>
      <w:rPr>
        <w:rFonts w:ascii="Tahoma" w:eastAsia="Tahoma" w:hAnsi="Tahoma" w:cs="Tahoma"/>
        <w:sz w:val="22"/>
        <w:szCs w:val="22"/>
      </w:rPr>
    </w:lvl>
    <w:lvl w:ilvl="5">
      <w:start w:val="1"/>
      <w:numFmt w:val="bullet"/>
      <w:lvlText w:val="•"/>
      <w:lvlJc w:val="left"/>
      <w:pPr>
        <w:ind w:left="2760" w:hanging="360"/>
      </w:pPr>
    </w:lvl>
    <w:lvl w:ilvl="6">
      <w:start w:val="1"/>
      <w:numFmt w:val="bullet"/>
      <w:lvlText w:val="•"/>
      <w:lvlJc w:val="left"/>
      <w:pPr>
        <w:ind w:left="4320" w:hanging="360"/>
      </w:pPr>
    </w:lvl>
    <w:lvl w:ilvl="7">
      <w:start w:val="1"/>
      <w:numFmt w:val="bullet"/>
      <w:lvlText w:val="•"/>
      <w:lvlJc w:val="left"/>
      <w:pPr>
        <w:ind w:left="5880" w:hanging="360"/>
      </w:pPr>
    </w:lvl>
    <w:lvl w:ilvl="8">
      <w:start w:val="1"/>
      <w:numFmt w:val="bullet"/>
      <w:lvlText w:val="•"/>
      <w:lvlJc w:val="left"/>
      <w:pPr>
        <w:ind w:left="7440" w:hanging="360"/>
      </w:pPr>
    </w:lvl>
  </w:abstractNum>
  <w:abstractNum w:abstractNumId="17" w15:restartNumberingAfterBreak="0">
    <w:nsid w:val="1F9B392B"/>
    <w:multiLevelType w:val="multilevel"/>
    <w:tmpl w:val="AE4E6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47B326C"/>
    <w:multiLevelType w:val="multilevel"/>
    <w:tmpl w:val="101EB32E"/>
    <w:lvl w:ilvl="0">
      <w:start w:val="1"/>
      <w:numFmt w:val="lowerRoman"/>
      <w:lvlText w:val="(%1)"/>
      <w:lvlJc w:val="left"/>
      <w:pPr>
        <w:ind w:left="1441" w:hanging="360"/>
      </w:pPr>
      <w:rPr>
        <w:b/>
      </w:rPr>
    </w:lvl>
    <w:lvl w:ilvl="1">
      <w:start w:val="1"/>
      <w:numFmt w:val="lowerRoman"/>
      <w:lvlText w:val="(%2)"/>
      <w:lvlJc w:val="left"/>
      <w:pPr>
        <w:ind w:left="2161" w:hanging="360"/>
      </w:pPr>
      <w:rPr>
        <w:b/>
      </w:rPr>
    </w:lvl>
    <w:lvl w:ilvl="2">
      <w:start w:val="1"/>
      <w:numFmt w:val="lowerRoman"/>
      <w:lvlText w:val="%3."/>
      <w:lvlJc w:val="right"/>
      <w:pPr>
        <w:ind w:left="2881" w:hanging="180"/>
      </w:pPr>
    </w:lvl>
    <w:lvl w:ilvl="3">
      <w:start w:val="1"/>
      <w:numFmt w:val="decimal"/>
      <w:lvlText w:val="%4."/>
      <w:lvlJc w:val="left"/>
      <w:pPr>
        <w:ind w:left="3601" w:hanging="360"/>
      </w:pPr>
    </w:lvl>
    <w:lvl w:ilvl="4">
      <w:start w:val="1"/>
      <w:numFmt w:val="lowerLetter"/>
      <w:lvlText w:val="%5."/>
      <w:lvlJc w:val="left"/>
      <w:pPr>
        <w:ind w:left="4321" w:hanging="360"/>
      </w:pPr>
    </w:lvl>
    <w:lvl w:ilvl="5">
      <w:start w:val="1"/>
      <w:numFmt w:val="lowerRoman"/>
      <w:lvlText w:val="%6."/>
      <w:lvlJc w:val="right"/>
      <w:pPr>
        <w:ind w:left="5041" w:hanging="180"/>
      </w:pPr>
    </w:lvl>
    <w:lvl w:ilvl="6">
      <w:start w:val="1"/>
      <w:numFmt w:val="decimal"/>
      <w:lvlText w:val="%7."/>
      <w:lvlJc w:val="left"/>
      <w:pPr>
        <w:ind w:left="5761" w:hanging="360"/>
      </w:pPr>
    </w:lvl>
    <w:lvl w:ilvl="7">
      <w:start w:val="1"/>
      <w:numFmt w:val="lowerLetter"/>
      <w:lvlText w:val="%8."/>
      <w:lvlJc w:val="left"/>
      <w:pPr>
        <w:ind w:left="6481" w:hanging="360"/>
      </w:pPr>
    </w:lvl>
    <w:lvl w:ilvl="8">
      <w:start w:val="1"/>
      <w:numFmt w:val="lowerRoman"/>
      <w:lvlText w:val="%9."/>
      <w:lvlJc w:val="right"/>
      <w:pPr>
        <w:ind w:left="7201" w:hanging="180"/>
      </w:pPr>
    </w:lvl>
  </w:abstractNum>
  <w:abstractNum w:abstractNumId="19" w15:restartNumberingAfterBreak="0">
    <w:nsid w:val="296E179B"/>
    <w:multiLevelType w:val="multilevel"/>
    <w:tmpl w:val="B04001D8"/>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rPr>
        <w:sz w:val="24"/>
        <w:szCs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29C3650C"/>
    <w:multiLevelType w:val="multilevel"/>
    <w:tmpl w:val="A6A6D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EBD4FCF"/>
    <w:multiLevelType w:val="multilevel"/>
    <w:tmpl w:val="F022E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2273DBC"/>
    <w:multiLevelType w:val="multilevel"/>
    <w:tmpl w:val="3AB4905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32AC3ACC"/>
    <w:multiLevelType w:val="multilevel"/>
    <w:tmpl w:val="D9A42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4F72A39"/>
    <w:multiLevelType w:val="multilevel"/>
    <w:tmpl w:val="EBA4A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6410FCF"/>
    <w:multiLevelType w:val="multilevel"/>
    <w:tmpl w:val="4E685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79C2034"/>
    <w:multiLevelType w:val="multilevel"/>
    <w:tmpl w:val="30B87776"/>
    <w:lvl w:ilvl="0">
      <w:start w:val="4"/>
      <w:numFmt w:val="decimal"/>
      <w:lvlText w:val="%1"/>
      <w:lvlJc w:val="left"/>
      <w:pPr>
        <w:ind w:left="744" w:hanging="744"/>
      </w:pPr>
      <w:rPr>
        <w:sz w:val="24"/>
        <w:szCs w:val="24"/>
      </w:rPr>
    </w:lvl>
    <w:lvl w:ilvl="1">
      <w:start w:val="1"/>
      <w:numFmt w:val="decimal"/>
      <w:lvlText w:val="%1.%2"/>
      <w:lvlJc w:val="left"/>
      <w:pPr>
        <w:ind w:left="1063" w:hanging="744"/>
      </w:pPr>
      <w:rPr>
        <w:sz w:val="24"/>
        <w:szCs w:val="24"/>
      </w:rPr>
    </w:lvl>
    <w:lvl w:ilvl="2">
      <w:start w:val="2"/>
      <w:numFmt w:val="decimal"/>
      <w:lvlText w:val="%1.%2.%3"/>
      <w:lvlJc w:val="left"/>
      <w:pPr>
        <w:ind w:left="1382" w:hanging="744"/>
      </w:pPr>
      <w:rPr>
        <w:sz w:val="24"/>
        <w:szCs w:val="24"/>
      </w:rPr>
    </w:lvl>
    <w:lvl w:ilvl="3">
      <w:start w:val="1"/>
      <w:numFmt w:val="decimal"/>
      <w:lvlText w:val="%1.%2.%3.%4"/>
      <w:lvlJc w:val="left"/>
      <w:pPr>
        <w:ind w:left="1701" w:hanging="744"/>
      </w:pPr>
      <w:rPr>
        <w:sz w:val="24"/>
        <w:szCs w:val="24"/>
      </w:rPr>
    </w:lvl>
    <w:lvl w:ilvl="4">
      <w:start w:val="1"/>
      <w:numFmt w:val="decimal"/>
      <w:lvlText w:val="%1.%2.%3.%4.%5"/>
      <w:lvlJc w:val="left"/>
      <w:pPr>
        <w:ind w:left="2356" w:hanging="1080"/>
      </w:pPr>
      <w:rPr>
        <w:sz w:val="24"/>
        <w:szCs w:val="24"/>
      </w:rPr>
    </w:lvl>
    <w:lvl w:ilvl="5">
      <w:start w:val="1"/>
      <w:numFmt w:val="decimal"/>
      <w:lvlText w:val="%1.%2.%3.%4.%5.%6"/>
      <w:lvlJc w:val="left"/>
      <w:pPr>
        <w:ind w:left="2675" w:hanging="1080"/>
      </w:pPr>
      <w:rPr>
        <w:sz w:val="24"/>
        <w:szCs w:val="24"/>
      </w:rPr>
    </w:lvl>
    <w:lvl w:ilvl="6">
      <w:start w:val="1"/>
      <w:numFmt w:val="decimal"/>
      <w:lvlText w:val="%1.%2.%3.%4.%5.%6.%7"/>
      <w:lvlJc w:val="left"/>
      <w:pPr>
        <w:ind w:left="3354" w:hanging="1440"/>
      </w:pPr>
      <w:rPr>
        <w:sz w:val="24"/>
        <w:szCs w:val="24"/>
      </w:rPr>
    </w:lvl>
    <w:lvl w:ilvl="7">
      <w:start w:val="1"/>
      <w:numFmt w:val="decimal"/>
      <w:lvlText w:val="%1.%2.%3.%4.%5.%6.%7.%8"/>
      <w:lvlJc w:val="left"/>
      <w:pPr>
        <w:ind w:left="3673" w:hanging="1440"/>
      </w:pPr>
      <w:rPr>
        <w:sz w:val="24"/>
        <w:szCs w:val="24"/>
      </w:rPr>
    </w:lvl>
    <w:lvl w:ilvl="8">
      <w:start w:val="1"/>
      <w:numFmt w:val="decimal"/>
      <w:lvlText w:val="%1.%2.%3.%4.%5.%6.%7.%8.%9"/>
      <w:lvlJc w:val="left"/>
      <w:pPr>
        <w:ind w:left="4352" w:hanging="1800"/>
      </w:pPr>
      <w:rPr>
        <w:sz w:val="24"/>
        <w:szCs w:val="24"/>
      </w:rPr>
    </w:lvl>
  </w:abstractNum>
  <w:abstractNum w:abstractNumId="27" w15:restartNumberingAfterBreak="0">
    <w:nsid w:val="37A97BC6"/>
    <w:multiLevelType w:val="multilevel"/>
    <w:tmpl w:val="3CDE5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95C4C3B"/>
    <w:multiLevelType w:val="multilevel"/>
    <w:tmpl w:val="8B328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A3E1C7B"/>
    <w:multiLevelType w:val="multilevel"/>
    <w:tmpl w:val="9CB8E258"/>
    <w:lvl w:ilvl="0">
      <w:start w:val="4"/>
      <w:numFmt w:val="decimal"/>
      <w:lvlText w:val="%1"/>
      <w:lvlJc w:val="left"/>
      <w:pPr>
        <w:ind w:left="744" w:hanging="744"/>
      </w:pPr>
      <w:rPr>
        <w:sz w:val="24"/>
        <w:szCs w:val="24"/>
      </w:rPr>
    </w:lvl>
    <w:lvl w:ilvl="1">
      <w:start w:val="1"/>
      <w:numFmt w:val="decimal"/>
      <w:lvlText w:val="%1.%2"/>
      <w:lvlJc w:val="left"/>
      <w:pPr>
        <w:ind w:left="1183" w:hanging="744"/>
      </w:pPr>
      <w:rPr>
        <w:sz w:val="24"/>
        <w:szCs w:val="24"/>
      </w:rPr>
    </w:lvl>
    <w:lvl w:ilvl="2">
      <w:start w:val="1"/>
      <w:numFmt w:val="decimal"/>
      <w:lvlText w:val="%1.%2.%3"/>
      <w:lvlJc w:val="left"/>
      <w:pPr>
        <w:ind w:left="1622" w:hanging="744"/>
      </w:pPr>
      <w:rPr>
        <w:sz w:val="24"/>
        <w:szCs w:val="24"/>
      </w:rPr>
    </w:lvl>
    <w:lvl w:ilvl="3">
      <w:start w:val="1"/>
      <w:numFmt w:val="decimal"/>
      <w:lvlText w:val="%1.%2.%3.%4"/>
      <w:lvlJc w:val="left"/>
      <w:pPr>
        <w:ind w:left="2061" w:hanging="744"/>
      </w:pPr>
      <w:rPr>
        <w:sz w:val="24"/>
        <w:szCs w:val="24"/>
      </w:rPr>
    </w:lvl>
    <w:lvl w:ilvl="4">
      <w:start w:val="1"/>
      <w:numFmt w:val="decimal"/>
      <w:lvlText w:val="%1.%2.%3.%4.%5"/>
      <w:lvlJc w:val="left"/>
      <w:pPr>
        <w:ind w:left="2836" w:hanging="1079"/>
      </w:pPr>
      <w:rPr>
        <w:sz w:val="24"/>
        <w:szCs w:val="24"/>
      </w:rPr>
    </w:lvl>
    <w:lvl w:ilvl="5">
      <w:start w:val="1"/>
      <w:numFmt w:val="decimal"/>
      <w:lvlText w:val="%1.%2.%3.%4.%5.%6"/>
      <w:lvlJc w:val="left"/>
      <w:pPr>
        <w:ind w:left="3275" w:hanging="1080"/>
      </w:pPr>
      <w:rPr>
        <w:sz w:val="24"/>
        <w:szCs w:val="24"/>
      </w:rPr>
    </w:lvl>
    <w:lvl w:ilvl="6">
      <w:start w:val="1"/>
      <w:numFmt w:val="decimal"/>
      <w:lvlText w:val="%1.%2.%3.%4.%5.%6.%7"/>
      <w:lvlJc w:val="left"/>
      <w:pPr>
        <w:ind w:left="4074" w:hanging="1440"/>
      </w:pPr>
      <w:rPr>
        <w:sz w:val="24"/>
        <w:szCs w:val="24"/>
      </w:rPr>
    </w:lvl>
    <w:lvl w:ilvl="7">
      <w:start w:val="1"/>
      <w:numFmt w:val="decimal"/>
      <w:lvlText w:val="%1.%2.%3.%4.%5.%6.%7.%8"/>
      <w:lvlJc w:val="left"/>
      <w:pPr>
        <w:ind w:left="4513" w:hanging="1440"/>
      </w:pPr>
      <w:rPr>
        <w:sz w:val="24"/>
        <w:szCs w:val="24"/>
      </w:rPr>
    </w:lvl>
    <w:lvl w:ilvl="8">
      <w:start w:val="1"/>
      <w:numFmt w:val="decimal"/>
      <w:lvlText w:val="%1.%2.%3.%4.%5.%6.%7.%8.%9"/>
      <w:lvlJc w:val="left"/>
      <w:pPr>
        <w:ind w:left="5312" w:hanging="1799"/>
      </w:pPr>
      <w:rPr>
        <w:sz w:val="24"/>
        <w:szCs w:val="24"/>
      </w:rPr>
    </w:lvl>
  </w:abstractNum>
  <w:abstractNum w:abstractNumId="30" w15:restartNumberingAfterBreak="0">
    <w:nsid w:val="3B8231B1"/>
    <w:multiLevelType w:val="multilevel"/>
    <w:tmpl w:val="32C037EA"/>
    <w:lvl w:ilvl="0">
      <w:start w:val="1"/>
      <w:numFmt w:val="lowerRoman"/>
      <w:lvlText w:val="(%1)"/>
      <w:lvlJc w:val="left"/>
      <w:pPr>
        <w:ind w:left="1441" w:hanging="360"/>
      </w:pPr>
      <w:rPr>
        <w:b/>
      </w:rPr>
    </w:lvl>
    <w:lvl w:ilvl="1">
      <w:start w:val="1"/>
      <w:numFmt w:val="lowerRoman"/>
      <w:lvlText w:val="(%2)"/>
      <w:lvlJc w:val="left"/>
      <w:pPr>
        <w:ind w:left="2161" w:hanging="360"/>
      </w:pPr>
      <w:rPr>
        <w:b/>
      </w:rPr>
    </w:lvl>
    <w:lvl w:ilvl="2">
      <w:start w:val="1"/>
      <w:numFmt w:val="lowerRoman"/>
      <w:lvlText w:val="%3."/>
      <w:lvlJc w:val="right"/>
      <w:pPr>
        <w:ind w:left="2881" w:hanging="180"/>
      </w:pPr>
    </w:lvl>
    <w:lvl w:ilvl="3">
      <w:start w:val="1"/>
      <w:numFmt w:val="decimal"/>
      <w:lvlText w:val="%4."/>
      <w:lvlJc w:val="left"/>
      <w:pPr>
        <w:ind w:left="3601" w:hanging="360"/>
      </w:pPr>
    </w:lvl>
    <w:lvl w:ilvl="4">
      <w:start w:val="1"/>
      <w:numFmt w:val="lowerLetter"/>
      <w:lvlText w:val="%5."/>
      <w:lvlJc w:val="left"/>
      <w:pPr>
        <w:ind w:left="4321" w:hanging="360"/>
      </w:pPr>
    </w:lvl>
    <w:lvl w:ilvl="5">
      <w:start w:val="1"/>
      <w:numFmt w:val="lowerRoman"/>
      <w:lvlText w:val="%6."/>
      <w:lvlJc w:val="right"/>
      <w:pPr>
        <w:ind w:left="5041" w:hanging="180"/>
      </w:pPr>
    </w:lvl>
    <w:lvl w:ilvl="6">
      <w:start w:val="1"/>
      <w:numFmt w:val="decimal"/>
      <w:lvlText w:val="%7."/>
      <w:lvlJc w:val="left"/>
      <w:pPr>
        <w:ind w:left="5761" w:hanging="360"/>
      </w:pPr>
    </w:lvl>
    <w:lvl w:ilvl="7">
      <w:start w:val="1"/>
      <w:numFmt w:val="lowerLetter"/>
      <w:lvlText w:val="%8."/>
      <w:lvlJc w:val="left"/>
      <w:pPr>
        <w:ind w:left="6481" w:hanging="360"/>
      </w:pPr>
    </w:lvl>
    <w:lvl w:ilvl="8">
      <w:start w:val="1"/>
      <w:numFmt w:val="lowerRoman"/>
      <w:lvlText w:val="%9."/>
      <w:lvlJc w:val="right"/>
      <w:pPr>
        <w:ind w:left="7201" w:hanging="180"/>
      </w:pPr>
    </w:lvl>
  </w:abstractNum>
  <w:abstractNum w:abstractNumId="31" w15:restartNumberingAfterBreak="0">
    <w:nsid w:val="3D6508DD"/>
    <w:multiLevelType w:val="hybridMultilevel"/>
    <w:tmpl w:val="884C3984"/>
    <w:lvl w:ilvl="0" w:tplc="95FC5A98">
      <w:numFmt w:val="bullet"/>
      <w:lvlText w:val=""/>
      <w:lvlJc w:val="left"/>
      <w:pPr>
        <w:ind w:left="427" w:hanging="360"/>
      </w:pPr>
      <w:rPr>
        <w:rFonts w:ascii="Symbol" w:eastAsia="Tahoma" w:hAnsi="Symbol" w:cs="Tahoma"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32" w15:restartNumberingAfterBreak="0">
    <w:nsid w:val="40FB2992"/>
    <w:multiLevelType w:val="multilevel"/>
    <w:tmpl w:val="1F94E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41C377C"/>
    <w:multiLevelType w:val="multilevel"/>
    <w:tmpl w:val="BD1C8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45256B7E"/>
    <w:multiLevelType w:val="multilevel"/>
    <w:tmpl w:val="34C0FA9E"/>
    <w:lvl w:ilvl="0">
      <w:start w:val="2"/>
      <w:numFmt w:val="decimal"/>
      <w:lvlText w:val="%1."/>
      <w:lvlJc w:val="left"/>
      <w:pPr>
        <w:ind w:left="540" w:hanging="540"/>
      </w:pPr>
      <w:rPr>
        <w:rFonts w:ascii="Caudex" w:eastAsia="Caudex" w:hAnsi="Caudex" w:cs="Caudex"/>
        <w:b/>
        <w:sz w:val="32"/>
        <w:szCs w:val="32"/>
      </w:rPr>
    </w:lvl>
    <w:lvl w:ilvl="1">
      <w:start w:val="1"/>
      <w:numFmt w:val="decimal"/>
      <w:lvlText w:val="%1.%2."/>
      <w:lvlJc w:val="left"/>
      <w:pPr>
        <w:ind w:left="900" w:hanging="540"/>
      </w:pPr>
      <w:rPr>
        <w:rFonts w:ascii="Caudex" w:eastAsia="Caudex" w:hAnsi="Caudex" w:cs="Caudex"/>
        <w:b/>
        <w:sz w:val="24"/>
        <w:szCs w:val="24"/>
      </w:rPr>
    </w:lvl>
    <w:lvl w:ilvl="2">
      <w:start w:val="1"/>
      <w:numFmt w:val="decimal"/>
      <w:lvlText w:val="%1.%2.%3."/>
      <w:lvlJc w:val="left"/>
      <w:pPr>
        <w:ind w:left="1440" w:hanging="720"/>
      </w:pPr>
      <w:rPr>
        <w:rFonts w:ascii="Avenir" w:eastAsia="Avenir" w:hAnsi="Avenir" w:cs="Avenir"/>
        <w:b/>
        <w:sz w:val="24"/>
        <w:szCs w:val="24"/>
      </w:rPr>
    </w:lvl>
    <w:lvl w:ilvl="3">
      <w:start w:val="1"/>
      <w:numFmt w:val="decimal"/>
      <w:lvlText w:val="%1.%2.%3.%4."/>
      <w:lvlJc w:val="left"/>
      <w:pPr>
        <w:ind w:left="1800" w:hanging="720"/>
      </w:pPr>
      <w:rPr>
        <w:rFonts w:ascii="Caudex" w:eastAsia="Caudex" w:hAnsi="Caudex" w:cs="Caudex"/>
        <w:b/>
        <w:sz w:val="32"/>
        <w:szCs w:val="32"/>
      </w:rPr>
    </w:lvl>
    <w:lvl w:ilvl="4">
      <w:start w:val="1"/>
      <w:numFmt w:val="decimal"/>
      <w:lvlText w:val="%1.%2.%3.%4.%5."/>
      <w:lvlJc w:val="left"/>
      <w:pPr>
        <w:ind w:left="2520" w:hanging="1080"/>
      </w:pPr>
      <w:rPr>
        <w:rFonts w:ascii="Caudex" w:eastAsia="Caudex" w:hAnsi="Caudex" w:cs="Caudex"/>
        <w:b/>
        <w:sz w:val="32"/>
        <w:szCs w:val="32"/>
      </w:rPr>
    </w:lvl>
    <w:lvl w:ilvl="5">
      <w:start w:val="1"/>
      <w:numFmt w:val="decimal"/>
      <w:lvlText w:val="%1.%2.%3.%4.%5.%6."/>
      <w:lvlJc w:val="left"/>
      <w:pPr>
        <w:ind w:left="2880" w:hanging="1080"/>
      </w:pPr>
      <w:rPr>
        <w:rFonts w:ascii="Caudex" w:eastAsia="Caudex" w:hAnsi="Caudex" w:cs="Caudex"/>
        <w:b/>
        <w:sz w:val="32"/>
        <w:szCs w:val="32"/>
      </w:rPr>
    </w:lvl>
    <w:lvl w:ilvl="6">
      <w:start w:val="1"/>
      <w:numFmt w:val="decimal"/>
      <w:lvlText w:val="%1.%2.%3.%4.%5.%6.%7."/>
      <w:lvlJc w:val="left"/>
      <w:pPr>
        <w:ind w:left="3600" w:hanging="1440"/>
      </w:pPr>
      <w:rPr>
        <w:rFonts w:ascii="Caudex" w:eastAsia="Caudex" w:hAnsi="Caudex" w:cs="Caudex"/>
        <w:b/>
        <w:sz w:val="32"/>
        <w:szCs w:val="32"/>
      </w:rPr>
    </w:lvl>
    <w:lvl w:ilvl="7">
      <w:start w:val="1"/>
      <w:numFmt w:val="decimal"/>
      <w:lvlText w:val="%1.%2.%3.%4.%5.%6.%7.%8."/>
      <w:lvlJc w:val="left"/>
      <w:pPr>
        <w:ind w:left="3960" w:hanging="1440"/>
      </w:pPr>
      <w:rPr>
        <w:rFonts w:ascii="Caudex" w:eastAsia="Caudex" w:hAnsi="Caudex" w:cs="Caudex"/>
        <w:b/>
        <w:sz w:val="32"/>
        <w:szCs w:val="32"/>
      </w:rPr>
    </w:lvl>
    <w:lvl w:ilvl="8">
      <w:start w:val="1"/>
      <w:numFmt w:val="decimal"/>
      <w:lvlText w:val="%1.%2.%3.%4.%5.%6.%7.%8.%9."/>
      <w:lvlJc w:val="left"/>
      <w:pPr>
        <w:ind w:left="4680" w:hanging="1800"/>
      </w:pPr>
      <w:rPr>
        <w:rFonts w:ascii="Caudex" w:eastAsia="Caudex" w:hAnsi="Caudex" w:cs="Caudex"/>
        <w:b/>
        <w:sz w:val="32"/>
        <w:szCs w:val="32"/>
      </w:rPr>
    </w:lvl>
  </w:abstractNum>
  <w:abstractNum w:abstractNumId="35" w15:restartNumberingAfterBreak="0">
    <w:nsid w:val="46295533"/>
    <w:multiLevelType w:val="multilevel"/>
    <w:tmpl w:val="7CA8A8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88C58B7"/>
    <w:multiLevelType w:val="multilevel"/>
    <w:tmpl w:val="4970ACD2"/>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49093016"/>
    <w:multiLevelType w:val="multilevel"/>
    <w:tmpl w:val="DA1CFD78"/>
    <w:lvl w:ilvl="0">
      <w:start w:val="1"/>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8" w15:restartNumberingAfterBreak="0">
    <w:nsid w:val="4AED3AAF"/>
    <w:multiLevelType w:val="hybridMultilevel"/>
    <w:tmpl w:val="F1723A60"/>
    <w:lvl w:ilvl="0" w:tplc="DA34846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D0E4720"/>
    <w:multiLevelType w:val="multilevel"/>
    <w:tmpl w:val="AB0A1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3A92F73"/>
    <w:multiLevelType w:val="multilevel"/>
    <w:tmpl w:val="1B62D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54377E27"/>
    <w:multiLevelType w:val="multilevel"/>
    <w:tmpl w:val="08FE5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4E50DA8"/>
    <w:multiLevelType w:val="multilevel"/>
    <w:tmpl w:val="2CFC3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74D6F45"/>
    <w:multiLevelType w:val="multilevel"/>
    <w:tmpl w:val="D29C6C7E"/>
    <w:lvl w:ilvl="0">
      <w:start w:val="1"/>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4" w15:restartNumberingAfterBreak="0">
    <w:nsid w:val="579E2324"/>
    <w:multiLevelType w:val="multilevel"/>
    <w:tmpl w:val="ACF84D3A"/>
    <w:lvl w:ilvl="0">
      <w:start w:val="1"/>
      <w:numFmt w:val="decimal"/>
      <w:lvlText w:val="%1.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A5B0E2F"/>
    <w:multiLevelType w:val="multilevel"/>
    <w:tmpl w:val="CC0461BC"/>
    <w:lvl w:ilvl="0">
      <w:start w:val="1"/>
      <w:numFmt w:val="decimal"/>
      <w:lvlText w:val="%1."/>
      <w:lvlJc w:val="left"/>
      <w:pPr>
        <w:ind w:left="720" w:hanging="360"/>
      </w:pPr>
    </w:lvl>
    <w:lvl w:ilvl="1">
      <w:start w:val="1"/>
      <w:numFmt w:val="lowerLetter"/>
      <w:lvlText w:val="%2)"/>
      <w:lvlJc w:val="left"/>
      <w:pPr>
        <w:ind w:left="1440" w:hanging="360"/>
      </w:pPr>
      <w:rPr>
        <w:b/>
      </w:r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46" w15:restartNumberingAfterBreak="0">
    <w:nsid w:val="5EFA638F"/>
    <w:multiLevelType w:val="multilevel"/>
    <w:tmpl w:val="87B6B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01021F5"/>
    <w:multiLevelType w:val="multilevel"/>
    <w:tmpl w:val="FD5AF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2E07DA7"/>
    <w:multiLevelType w:val="multilevel"/>
    <w:tmpl w:val="A05ED504"/>
    <w:lvl w:ilvl="0">
      <w:start w:val="1"/>
      <w:numFmt w:val="decimal"/>
      <w:lvlText w:val="%1."/>
      <w:lvlJc w:val="left"/>
      <w:pPr>
        <w:ind w:left="720" w:hanging="360"/>
      </w:pPr>
    </w:lvl>
    <w:lvl w:ilvl="1">
      <w:start w:val="1"/>
      <w:numFmt w:val="lowerLetter"/>
      <w:lvlText w:val="%2)"/>
      <w:lvlJc w:val="left"/>
      <w:pPr>
        <w:ind w:left="1440" w:hanging="360"/>
      </w:pPr>
      <w:rPr>
        <w:b/>
      </w:r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49" w15:restartNumberingAfterBreak="0">
    <w:nsid w:val="639D4AB0"/>
    <w:multiLevelType w:val="multilevel"/>
    <w:tmpl w:val="20245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63A91E2F"/>
    <w:multiLevelType w:val="multilevel"/>
    <w:tmpl w:val="69BCA9C0"/>
    <w:lvl w:ilvl="0">
      <w:start w:val="1"/>
      <w:numFmt w:val="decimal"/>
      <w:lvlText w:val="%1."/>
      <w:lvlJc w:val="left"/>
      <w:pPr>
        <w:ind w:left="973" w:hanging="374"/>
      </w:pPr>
      <w:rPr>
        <w:rFonts w:ascii="Verdana" w:eastAsia="Verdana" w:hAnsi="Verdana" w:cs="Verdana"/>
        <w:b/>
        <w:sz w:val="32"/>
        <w:szCs w:val="32"/>
      </w:rPr>
    </w:lvl>
    <w:lvl w:ilvl="1">
      <w:start w:val="1"/>
      <w:numFmt w:val="decimal"/>
      <w:lvlText w:val="%1.%2."/>
      <w:lvlJc w:val="left"/>
      <w:pPr>
        <w:ind w:left="1099" w:hanging="500"/>
      </w:pPr>
      <w:rPr>
        <w:rFonts w:ascii="Tahoma" w:eastAsia="Tahoma" w:hAnsi="Tahoma" w:cs="Tahoma"/>
        <w:b/>
        <w:sz w:val="26"/>
        <w:szCs w:val="26"/>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600" w:hanging="360"/>
      </w:pPr>
      <w:rPr>
        <w:rFonts w:ascii="Tahoma" w:eastAsia="Tahoma" w:hAnsi="Tahoma" w:cs="Tahoma"/>
        <w:sz w:val="22"/>
        <w:szCs w:val="22"/>
      </w:rPr>
    </w:lvl>
    <w:lvl w:ilvl="4">
      <w:start w:val="1"/>
      <w:numFmt w:val="bullet"/>
      <w:lvlText w:val="■"/>
      <w:lvlJc w:val="left"/>
      <w:pPr>
        <w:ind w:left="2760" w:hanging="360"/>
      </w:pPr>
      <w:rPr>
        <w:rFonts w:ascii="Tahoma" w:eastAsia="Tahoma" w:hAnsi="Tahoma" w:cs="Tahoma"/>
        <w:sz w:val="22"/>
        <w:szCs w:val="22"/>
      </w:rPr>
    </w:lvl>
    <w:lvl w:ilvl="5">
      <w:start w:val="1"/>
      <w:numFmt w:val="bullet"/>
      <w:lvlText w:val="•"/>
      <w:lvlJc w:val="left"/>
      <w:pPr>
        <w:ind w:left="2760" w:hanging="360"/>
      </w:pPr>
    </w:lvl>
    <w:lvl w:ilvl="6">
      <w:start w:val="1"/>
      <w:numFmt w:val="bullet"/>
      <w:lvlText w:val="•"/>
      <w:lvlJc w:val="left"/>
      <w:pPr>
        <w:ind w:left="4320" w:hanging="360"/>
      </w:pPr>
    </w:lvl>
    <w:lvl w:ilvl="7">
      <w:start w:val="1"/>
      <w:numFmt w:val="bullet"/>
      <w:lvlText w:val="•"/>
      <w:lvlJc w:val="left"/>
      <w:pPr>
        <w:ind w:left="5880" w:hanging="360"/>
      </w:pPr>
    </w:lvl>
    <w:lvl w:ilvl="8">
      <w:start w:val="1"/>
      <w:numFmt w:val="bullet"/>
      <w:lvlText w:val="•"/>
      <w:lvlJc w:val="left"/>
      <w:pPr>
        <w:ind w:left="7440" w:hanging="360"/>
      </w:pPr>
    </w:lvl>
  </w:abstractNum>
  <w:abstractNum w:abstractNumId="51" w15:restartNumberingAfterBreak="0">
    <w:nsid w:val="63BE3BFC"/>
    <w:multiLevelType w:val="multilevel"/>
    <w:tmpl w:val="EA74F1E2"/>
    <w:lvl w:ilvl="0">
      <w:start w:val="1"/>
      <w:numFmt w:val="bullet"/>
      <w:pStyle w:val="Heading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64B2462C"/>
    <w:multiLevelType w:val="multilevel"/>
    <w:tmpl w:val="8328F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68351559"/>
    <w:multiLevelType w:val="multilevel"/>
    <w:tmpl w:val="63E4A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6A575CF0"/>
    <w:multiLevelType w:val="multilevel"/>
    <w:tmpl w:val="48102264"/>
    <w:lvl w:ilvl="0">
      <w:start w:val="1"/>
      <w:numFmt w:val="decimal"/>
      <w:lvlText w:val="%1."/>
      <w:lvlJc w:val="left"/>
      <w:pPr>
        <w:ind w:left="720" w:hanging="720"/>
      </w:p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5" w15:restartNumberingAfterBreak="0">
    <w:nsid w:val="6B061BB4"/>
    <w:multiLevelType w:val="multilevel"/>
    <w:tmpl w:val="FACC2D3E"/>
    <w:lvl w:ilvl="0">
      <w:start w:val="1"/>
      <w:numFmt w:val="decimal"/>
      <w:lvlText w:val="%1."/>
      <w:lvlJc w:val="left"/>
      <w:pPr>
        <w:ind w:left="720" w:hanging="720"/>
      </w:pPr>
      <w:rPr>
        <w:b/>
      </w:rPr>
    </w:lvl>
    <w:lvl w:ilvl="1">
      <w:start w:val="1"/>
      <w:numFmt w:val="lowerLetter"/>
      <w:lvlText w:val="%2"/>
      <w:lvlJc w:val="left"/>
      <w:pPr>
        <w:ind w:left="1080" w:hanging="360"/>
      </w:pPr>
      <w:rPr>
        <w:b/>
      </w:r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6" w15:restartNumberingAfterBreak="0">
    <w:nsid w:val="6B765F7F"/>
    <w:multiLevelType w:val="multilevel"/>
    <w:tmpl w:val="9148E372"/>
    <w:lvl w:ilvl="0">
      <w:start w:val="5"/>
      <w:numFmt w:val="bullet"/>
      <w:lvlText w:val="-"/>
      <w:lvlJc w:val="left"/>
      <w:pPr>
        <w:ind w:left="1212" w:hanging="360"/>
      </w:pPr>
      <w:rPr>
        <w:rFonts w:ascii="Avenir" w:eastAsia="Avenir" w:hAnsi="Avenir" w:cs="Avenir"/>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57" w15:restartNumberingAfterBreak="0">
    <w:nsid w:val="6C4E4BB3"/>
    <w:multiLevelType w:val="multilevel"/>
    <w:tmpl w:val="A95E2DE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8" w15:restartNumberingAfterBreak="0">
    <w:nsid w:val="6EF91B41"/>
    <w:multiLevelType w:val="multilevel"/>
    <w:tmpl w:val="807447C0"/>
    <w:lvl w:ilvl="0">
      <w:start w:val="1"/>
      <w:numFmt w:val="decimal"/>
      <w:lvlText w:val="%1."/>
      <w:lvlJc w:val="left"/>
      <w:pPr>
        <w:ind w:left="720" w:hanging="720"/>
      </w:p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9" w15:restartNumberingAfterBreak="0">
    <w:nsid w:val="70DD2AA2"/>
    <w:multiLevelType w:val="multilevel"/>
    <w:tmpl w:val="9702B1BA"/>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741930BE"/>
    <w:multiLevelType w:val="multilevel"/>
    <w:tmpl w:val="28444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75714674"/>
    <w:multiLevelType w:val="multilevel"/>
    <w:tmpl w:val="3AAC3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76AA18A6"/>
    <w:multiLevelType w:val="multilevel"/>
    <w:tmpl w:val="9D869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76C53D08"/>
    <w:multiLevelType w:val="multilevel"/>
    <w:tmpl w:val="56F2FEC8"/>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rPr>
        <w:sz w:val="24"/>
        <w:szCs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4" w15:restartNumberingAfterBreak="0">
    <w:nsid w:val="784A032A"/>
    <w:multiLevelType w:val="multilevel"/>
    <w:tmpl w:val="14E88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787B49CD"/>
    <w:multiLevelType w:val="hybridMultilevel"/>
    <w:tmpl w:val="0C2C50A0"/>
    <w:lvl w:ilvl="0" w:tplc="95FC5A98">
      <w:numFmt w:val="bullet"/>
      <w:lvlText w:val=""/>
      <w:lvlJc w:val="left"/>
      <w:pPr>
        <w:ind w:left="362" w:hanging="360"/>
      </w:pPr>
      <w:rPr>
        <w:rFonts w:ascii="Symbol" w:eastAsia="Tahoma" w:hAnsi="Symbol" w:cs="Tahoma" w:hint="default"/>
      </w:rPr>
    </w:lvl>
    <w:lvl w:ilvl="1" w:tplc="04160003" w:tentative="1">
      <w:start w:val="1"/>
      <w:numFmt w:val="bullet"/>
      <w:lvlText w:val="o"/>
      <w:lvlJc w:val="left"/>
      <w:pPr>
        <w:ind w:left="1082" w:hanging="360"/>
      </w:pPr>
      <w:rPr>
        <w:rFonts w:ascii="Courier New" w:hAnsi="Courier New" w:cs="Courier New" w:hint="default"/>
      </w:rPr>
    </w:lvl>
    <w:lvl w:ilvl="2" w:tplc="04160005" w:tentative="1">
      <w:start w:val="1"/>
      <w:numFmt w:val="bullet"/>
      <w:lvlText w:val=""/>
      <w:lvlJc w:val="left"/>
      <w:pPr>
        <w:ind w:left="1802" w:hanging="360"/>
      </w:pPr>
      <w:rPr>
        <w:rFonts w:ascii="Wingdings" w:hAnsi="Wingdings" w:hint="default"/>
      </w:rPr>
    </w:lvl>
    <w:lvl w:ilvl="3" w:tplc="04160001" w:tentative="1">
      <w:start w:val="1"/>
      <w:numFmt w:val="bullet"/>
      <w:lvlText w:val=""/>
      <w:lvlJc w:val="left"/>
      <w:pPr>
        <w:ind w:left="2522" w:hanging="360"/>
      </w:pPr>
      <w:rPr>
        <w:rFonts w:ascii="Symbol" w:hAnsi="Symbol" w:hint="default"/>
      </w:rPr>
    </w:lvl>
    <w:lvl w:ilvl="4" w:tplc="04160003" w:tentative="1">
      <w:start w:val="1"/>
      <w:numFmt w:val="bullet"/>
      <w:lvlText w:val="o"/>
      <w:lvlJc w:val="left"/>
      <w:pPr>
        <w:ind w:left="3242" w:hanging="360"/>
      </w:pPr>
      <w:rPr>
        <w:rFonts w:ascii="Courier New" w:hAnsi="Courier New" w:cs="Courier New" w:hint="default"/>
      </w:rPr>
    </w:lvl>
    <w:lvl w:ilvl="5" w:tplc="04160005" w:tentative="1">
      <w:start w:val="1"/>
      <w:numFmt w:val="bullet"/>
      <w:lvlText w:val=""/>
      <w:lvlJc w:val="left"/>
      <w:pPr>
        <w:ind w:left="3962" w:hanging="360"/>
      </w:pPr>
      <w:rPr>
        <w:rFonts w:ascii="Wingdings" w:hAnsi="Wingdings" w:hint="default"/>
      </w:rPr>
    </w:lvl>
    <w:lvl w:ilvl="6" w:tplc="04160001" w:tentative="1">
      <w:start w:val="1"/>
      <w:numFmt w:val="bullet"/>
      <w:lvlText w:val=""/>
      <w:lvlJc w:val="left"/>
      <w:pPr>
        <w:ind w:left="4682" w:hanging="360"/>
      </w:pPr>
      <w:rPr>
        <w:rFonts w:ascii="Symbol" w:hAnsi="Symbol" w:hint="default"/>
      </w:rPr>
    </w:lvl>
    <w:lvl w:ilvl="7" w:tplc="04160003" w:tentative="1">
      <w:start w:val="1"/>
      <w:numFmt w:val="bullet"/>
      <w:lvlText w:val="o"/>
      <w:lvlJc w:val="left"/>
      <w:pPr>
        <w:ind w:left="5402" w:hanging="360"/>
      </w:pPr>
      <w:rPr>
        <w:rFonts w:ascii="Courier New" w:hAnsi="Courier New" w:cs="Courier New" w:hint="default"/>
      </w:rPr>
    </w:lvl>
    <w:lvl w:ilvl="8" w:tplc="04160005" w:tentative="1">
      <w:start w:val="1"/>
      <w:numFmt w:val="bullet"/>
      <w:lvlText w:val=""/>
      <w:lvlJc w:val="left"/>
      <w:pPr>
        <w:ind w:left="6122" w:hanging="360"/>
      </w:pPr>
      <w:rPr>
        <w:rFonts w:ascii="Wingdings" w:hAnsi="Wingdings" w:hint="default"/>
      </w:rPr>
    </w:lvl>
  </w:abstractNum>
  <w:abstractNum w:abstractNumId="66" w15:restartNumberingAfterBreak="0">
    <w:nsid w:val="7A33478C"/>
    <w:multiLevelType w:val="multilevel"/>
    <w:tmpl w:val="13F87A1E"/>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7" w15:restartNumberingAfterBreak="0">
    <w:nsid w:val="7C546648"/>
    <w:multiLevelType w:val="multilevel"/>
    <w:tmpl w:val="3BC6826A"/>
    <w:lvl w:ilvl="0">
      <w:start w:val="5"/>
      <w:numFmt w:val="bullet"/>
      <w:lvlText w:val="-"/>
      <w:lvlJc w:val="left"/>
      <w:pPr>
        <w:ind w:left="1212" w:hanging="360"/>
      </w:pPr>
      <w:rPr>
        <w:rFonts w:ascii="Avenir" w:eastAsia="Avenir" w:hAnsi="Avenir" w:cs="Avenir"/>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68" w15:restartNumberingAfterBreak="0">
    <w:nsid w:val="7CA04AAF"/>
    <w:multiLevelType w:val="multilevel"/>
    <w:tmpl w:val="BA74A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DCA037B"/>
    <w:multiLevelType w:val="multilevel"/>
    <w:tmpl w:val="8EEEA312"/>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0" w15:restartNumberingAfterBreak="0">
    <w:nsid w:val="7E4B60D9"/>
    <w:multiLevelType w:val="multilevel"/>
    <w:tmpl w:val="4E5A2A62"/>
    <w:lvl w:ilvl="0">
      <w:start w:val="1"/>
      <w:numFmt w:val="decimal"/>
      <w:lvlText w:val="%1."/>
      <w:lvlJc w:val="left"/>
      <w:pPr>
        <w:ind w:left="720" w:hanging="720"/>
      </w:pPr>
      <w:rPr>
        <w:b/>
      </w:rPr>
    </w:lvl>
    <w:lvl w:ilvl="1">
      <w:start w:val="1"/>
      <w:numFmt w:val="lowerLetter"/>
      <w:lvlText w:val="%2"/>
      <w:lvlJc w:val="left"/>
      <w:pPr>
        <w:ind w:left="1080" w:hanging="360"/>
      </w:pPr>
      <w:rPr>
        <w:b/>
      </w:r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1" w15:restartNumberingAfterBreak="0">
    <w:nsid w:val="7F995843"/>
    <w:multiLevelType w:val="multilevel"/>
    <w:tmpl w:val="7AE88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FA825B7"/>
    <w:multiLevelType w:val="multilevel"/>
    <w:tmpl w:val="3E7A38BC"/>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936866323">
    <w:abstractNumId w:val="22"/>
  </w:num>
  <w:num w:numId="2" w16cid:durableId="141511996">
    <w:abstractNumId w:val="27"/>
  </w:num>
  <w:num w:numId="3" w16cid:durableId="379591373">
    <w:abstractNumId w:val="70"/>
  </w:num>
  <w:num w:numId="4" w16cid:durableId="1760977369">
    <w:abstractNumId w:val="32"/>
  </w:num>
  <w:num w:numId="5" w16cid:durableId="1408921567">
    <w:abstractNumId w:val="43"/>
  </w:num>
  <w:num w:numId="6" w16cid:durableId="1060787608">
    <w:abstractNumId w:val="24"/>
  </w:num>
  <w:num w:numId="7" w16cid:durableId="1832745483">
    <w:abstractNumId w:val="0"/>
  </w:num>
  <w:num w:numId="8" w16cid:durableId="705717789">
    <w:abstractNumId w:val="30"/>
  </w:num>
  <w:num w:numId="9" w16cid:durableId="1658722132">
    <w:abstractNumId w:val="36"/>
  </w:num>
  <w:num w:numId="10" w16cid:durableId="669992175">
    <w:abstractNumId w:val="63"/>
  </w:num>
  <w:num w:numId="11" w16cid:durableId="2107841278">
    <w:abstractNumId w:val="64"/>
  </w:num>
  <w:num w:numId="12" w16cid:durableId="872840341">
    <w:abstractNumId w:val="50"/>
  </w:num>
  <w:num w:numId="13" w16cid:durableId="1719552737">
    <w:abstractNumId w:val="48"/>
  </w:num>
  <w:num w:numId="14" w16cid:durableId="1278369004">
    <w:abstractNumId w:val="35"/>
  </w:num>
  <w:num w:numId="15" w16cid:durableId="1682387490">
    <w:abstractNumId w:val="56"/>
  </w:num>
  <w:num w:numId="16" w16cid:durableId="995492027">
    <w:abstractNumId w:val="12"/>
  </w:num>
  <w:num w:numId="17" w16cid:durableId="858857072">
    <w:abstractNumId w:val="11"/>
  </w:num>
  <w:num w:numId="18" w16cid:durableId="543568603">
    <w:abstractNumId w:val="66"/>
  </w:num>
  <w:num w:numId="19" w16cid:durableId="828524256">
    <w:abstractNumId w:val="42"/>
  </w:num>
  <w:num w:numId="20" w16cid:durableId="646982170">
    <w:abstractNumId w:val="20"/>
  </w:num>
  <w:num w:numId="21" w16cid:durableId="678698066">
    <w:abstractNumId w:val="25"/>
  </w:num>
  <w:num w:numId="22" w16cid:durableId="5443903">
    <w:abstractNumId w:val="52"/>
  </w:num>
  <w:num w:numId="23" w16cid:durableId="1306661704">
    <w:abstractNumId w:val="13"/>
  </w:num>
  <w:num w:numId="24" w16cid:durableId="1866744084">
    <w:abstractNumId w:val="26"/>
  </w:num>
  <w:num w:numId="25" w16cid:durableId="2030788565">
    <w:abstractNumId w:val="10"/>
  </w:num>
  <w:num w:numId="26" w16cid:durableId="784622399">
    <w:abstractNumId w:val="17"/>
  </w:num>
  <w:num w:numId="27" w16cid:durableId="457840255">
    <w:abstractNumId w:val="54"/>
  </w:num>
  <w:num w:numId="28" w16cid:durableId="696152064">
    <w:abstractNumId w:val="57"/>
  </w:num>
  <w:num w:numId="29" w16cid:durableId="102769986">
    <w:abstractNumId w:val="28"/>
  </w:num>
  <w:num w:numId="30" w16cid:durableId="395124778">
    <w:abstractNumId w:val="49"/>
  </w:num>
  <w:num w:numId="31" w16cid:durableId="1320765893">
    <w:abstractNumId w:val="23"/>
  </w:num>
  <w:num w:numId="32" w16cid:durableId="1272082606">
    <w:abstractNumId w:val="40"/>
  </w:num>
  <w:num w:numId="33" w16cid:durableId="104466514">
    <w:abstractNumId w:val="71"/>
  </w:num>
  <w:num w:numId="34" w16cid:durableId="1862743524">
    <w:abstractNumId w:val="46"/>
  </w:num>
  <w:num w:numId="35" w16cid:durableId="1862207943">
    <w:abstractNumId w:val="72"/>
  </w:num>
  <w:num w:numId="36" w16cid:durableId="1348561375">
    <w:abstractNumId w:val="47"/>
  </w:num>
  <w:num w:numId="37" w16cid:durableId="1864128457">
    <w:abstractNumId w:val="55"/>
  </w:num>
  <w:num w:numId="38" w16cid:durableId="1925651992">
    <w:abstractNumId w:val="68"/>
  </w:num>
  <w:num w:numId="39" w16cid:durableId="583802463">
    <w:abstractNumId w:val="37"/>
  </w:num>
  <w:num w:numId="40" w16cid:durableId="1221600017">
    <w:abstractNumId w:val="41"/>
  </w:num>
  <w:num w:numId="41" w16cid:durableId="1990328846">
    <w:abstractNumId w:val="34"/>
  </w:num>
  <w:num w:numId="42" w16cid:durableId="97914554">
    <w:abstractNumId w:val="18"/>
  </w:num>
  <w:num w:numId="43" w16cid:durableId="753428824">
    <w:abstractNumId w:val="59"/>
  </w:num>
  <w:num w:numId="44" w16cid:durableId="739671550">
    <w:abstractNumId w:val="19"/>
  </w:num>
  <w:num w:numId="45" w16cid:durableId="1359695667">
    <w:abstractNumId w:val="2"/>
  </w:num>
  <w:num w:numId="46" w16cid:durableId="418600163">
    <w:abstractNumId w:val="16"/>
  </w:num>
  <w:num w:numId="47" w16cid:durableId="1223835295">
    <w:abstractNumId w:val="45"/>
  </w:num>
  <w:num w:numId="48" w16cid:durableId="614563513">
    <w:abstractNumId w:val="5"/>
  </w:num>
  <w:num w:numId="49" w16cid:durableId="1699430531">
    <w:abstractNumId w:val="67"/>
  </w:num>
  <w:num w:numId="50" w16cid:durableId="336347913">
    <w:abstractNumId w:val="44"/>
  </w:num>
  <w:num w:numId="51" w16cid:durableId="1914200770">
    <w:abstractNumId w:val="8"/>
  </w:num>
  <w:num w:numId="52" w16cid:durableId="117261414">
    <w:abstractNumId w:val="69"/>
  </w:num>
  <w:num w:numId="53" w16cid:durableId="1246379915">
    <w:abstractNumId w:val="51"/>
  </w:num>
  <w:num w:numId="54" w16cid:durableId="1731728005">
    <w:abstractNumId w:val="39"/>
  </w:num>
  <w:num w:numId="55" w16cid:durableId="543950376">
    <w:abstractNumId w:val="62"/>
  </w:num>
  <w:num w:numId="56" w16cid:durableId="1414932032">
    <w:abstractNumId w:val="61"/>
  </w:num>
  <w:num w:numId="57" w16cid:durableId="404299960">
    <w:abstractNumId w:val="29"/>
  </w:num>
  <w:num w:numId="58" w16cid:durableId="1913735815">
    <w:abstractNumId w:val="1"/>
  </w:num>
  <w:num w:numId="59" w16cid:durableId="1467619652">
    <w:abstractNumId w:val="33"/>
  </w:num>
  <w:num w:numId="60" w16cid:durableId="2110003982">
    <w:abstractNumId w:val="21"/>
  </w:num>
  <w:num w:numId="61" w16cid:durableId="622227384">
    <w:abstractNumId w:val="58"/>
  </w:num>
  <w:num w:numId="62" w16cid:durableId="930314539">
    <w:abstractNumId w:val="3"/>
  </w:num>
  <w:num w:numId="63" w16cid:durableId="1213805472">
    <w:abstractNumId w:val="53"/>
  </w:num>
  <w:num w:numId="64" w16cid:durableId="1356812238">
    <w:abstractNumId w:val="7"/>
  </w:num>
  <w:num w:numId="65" w16cid:durableId="1694577324">
    <w:abstractNumId w:val="9"/>
  </w:num>
  <w:num w:numId="66" w16cid:durableId="803625352">
    <w:abstractNumId w:val="15"/>
  </w:num>
  <w:num w:numId="67" w16cid:durableId="255989138">
    <w:abstractNumId w:val="60"/>
  </w:num>
  <w:num w:numId="68" w16cid:durableId="756287713">
    <w:abstractNumId w:val="4"/>
  </w:num>
  <w:num w:numId="69" w16cid:durableId="974332619">
    <w:abstractNumId w:val="38"/>
  </w:num>
  <w:num w:numId="70" w16cid:durableId="923878364">
    <w:abstractNumId w:val="6"/>
  </w:num>
  <w:num w:numId="71" w16cid:durableId="1243640681">
    <w:abstractNumId w:val="65"/>
  </w:num>
  <w:num w:numId="72" w16cid:durableId="1444109185">
    <w:abstractNumId w:val="31"/>
  </w:num>
  <w:num w:numId="73" w16cid:durableId="2047757250">
    <w:abstractNumId w:val="14"/>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Simmons">
    <w15:presenceInfo w15:providerId="AD" w15:userId="S::sophia@erabrazil.com::d8fd2e45-15bf-444c-b6ef-4144c24c6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226"/>
    <w:rsid w:val="00001524"/>
    <w:rsid w:val="00001C7B"/>
    <w:rsid w:val="00002355"/>
    <w:rsid w:val="00002E72"/>
    <w:rsid w:val="000037C5"/>
    <w:rsid w:val="000039D2"/>
    <w:rsid w:val="00005E23"/>
    <w:rsid w:val="00006403"/>
    <w:rsid w:val="000103B1"/>
    <w:rsid w:val="00012EA4"/>
    <w:rsid w:val="00013259"/>
    <w:rsid w:val="00015043"/>
    <w:rsid w:val="00015AF2"/>
    <w:rsid w:val="0001612E"/>
    <w:rsid w:val="00016DAA"/>
    <w:rsid w:val="00016E3D"/>
    <w:rsid w:val="00022242"/>
    <w:rsid w:val="00022612"/>
    <w:rsid w:val="00024221"/>
    <w:rsid w:val="000247AA"/>
    <w:rsid w:val="00024E30"/>
    <w:rsid w:val="0002764F"/>
    <w:rsid w:val="00027914"/>
    <w:rsid w:val="00027CFA"/>
    <w:rsid w:val="0003087C"/>
    <w:rsid w:val="00030DDD"/>
    <w:rsid w:val="00032E43"/>
    <w:rsid w:val="00032E7F"/>
    <w:rsid w:val="000359B3"/>
    <w:rsid w:val="00036094"/>
    <w:rsid w:val="0003648B"/>
    <w:rsid w:val="00036CF5"/>
    <w:rsid w:val="00036DAC"/>
    <w:rsid w:val="00037123"/>
    <w:rsid w:val="0004005C"/>
    <w:rsid w:val="00041B50"/>
    <w:rsid w:val="00041FDF"/>
    <w:rsid w:val="00043378"/>
    <w:rsid w:val="000440E2"/>
    <w:rsid w:val="000447B0"/>
    <w:rsid w:val="00044F7A"/>
    <w:rsid w:val="00045957"/>
    <w:rsid w:val="00045C9C"/>
    <w:rsid w:val="00046391"/>
    <w:rsid w:val="00046B91"/>
    <w:rsid w:val="00046F76"/>
    <w:rsid w:val="00047089"/>
    <w:rsid w:val="000470BC"/>
    <w:rsid w:val="00047785"/>
    <w:rsid w:val="000478C0"/>
    <w:rsid w:val="00047AB6"/>
    <w:rsid w:val="00050285"/>
    <w:rsid w:val="00050BCE"/>
    <w:rsid w:val="00051202"/>
    <w:rsid w:val="00053A00"/>
    <w:rsid w:val="000552B8"/>
    <w:rsid w:val="0005588C"/>
    <w:rsid w:val="00057116"/>
    <w:rsid w:val="00057538"/>
    <w:rsid w:val="00057730"/>
    <w:rsid w:val="00061EB1"/>
    <w:rsid w:val="000639EA"/>
    <w:rsid w:val="0006449D"/>
    <w:rsid w:val="000645C9"/>
    <w:rsid w:val="000650D4"/>
    <w:rsid w:val="0006628C"/>
    <w:rsid w:val="000676B2"/>
    <w:rsid w:val="00067A03"/>
    <w:rsid w:val="00067F7C"/>
    <w:rsid w:val="000712AE"/>
    <w:rsid w:val="000725C9"/>
    <w:rsid w:val="00072B2B"/>
    <w:rsid w:val="000733C6"/>
    <w:rsid w:val="00073556"/>
    <w:rsid w:val="00076174"/>
    <w:rsid w:val="00076865"/>
    <w:rsid w:val="00076A70"/>
    <w:rsid w:val="0008048C"/>
    <w:rsid w:val="00080D29"/>
    <w:rsid w:val="00080FD5"/>
    <w:rsid w:val="00081596"/>
    <w:rsid w:val="00082F25"/>
    <w:rsid w:val="00083D94"/>
    <w:rsid w:val="00083FCC"/>
    <w:rsid w:val="0008485D"/>
    <w:rsid w:val="00084A2A"/>
    <w:rsid w:val="00086A3F"/>
    <w:rsid w:val="00086D43"/>
    <w:rsid w:val="000875A3"/>
    <w:rsid w:val="00087C5B"/>
    <w:rsid w:val="000912D1"/>
    <w:rsid w:val="00093042"/>
    <w:rsid w:val="000940DA"/>
    <w:rsid w:val="00094B04"/>
    <w:rsid w:val="00095A13"/>
    <w:rsid w:val="000969A4"/>
    <w:rsid w:val="000972B5"/>
    <w:rsid w:val="0009753A"/>
    <w:rsid w:val="000A0715"/>
    <w:rsid w:val="000A08B1"/>
    <w:rsid w:val="000A306B"/>
    <w:rsid w:val="000A31FC"/>
    <w:rsid w:val="000A345D"/>
    <w:rsid w:val="000A39DB"/>
    <w:rsid w:val="000A4294"/>
    <w:rsid w:val="000A42ED"/>
    <w:rsid w:val="000A446C"/>
    <w:rsid w:val="000A4608"/>
    <w:rsid w:val="000A53C8"/>
    <w:rsid w:val="000A5A94"/>
    <w:rsid w:val="000A5D9D"/>
    <w:rsid w:val="000A6D74"/>
    <w:rsid w:val="000A6DCC"/>
    <w:rsid w:val="000A6EC3"/>
    <w:rsid w:val="000A7408"/>
    <w:rsid w:val="000A75FC"/>
    <w:rsid w:val="000B072D"/>
    <w:rsid w:val="000B09E4"/>
    <w:rsid w:val="000B1DDE"/>
    <w:rsid w:val="000B247B"/>
    <w:rsid w:val="000B332E"/>
    <w:rsid w:val="000B3983"/>
    <w:rsid w:val="000B3D64"/>
    <w:rsid w:val="000B4FB8"/>
    <w:rsid w:val="000B59ED"/>
    <w:rsid w:val="000B6D9F"/>
    <w:rsid w:val="000B7184"/>
    <w:rsid w:val="000B79B3"/>
    <w:rsid w:val="000B7CAF"/>
    <w:rsid w:val="000C0F98"/>
    <w:rsid w:val="000C15AD"/>
    <w:rsid w:val="000C2D92"/>
    <w:rsid w:val="000C460B"/>
    <w:rsid w:val="000C4843"/>
    <w:rsid w:val="000C48E5"/>
    <w:rsid w:val="000C4945"/>
    <w:rsid w:val="000C5A0A"/>
    <w:rsid w:val="000C5FF7"/>
    <w:rsid w:val="000C6D16"/>
    <w:rsid w:val="000C7AA7"/>
    <w:rsid w:val="000D0210"/>
    <w:rsid w:val="000D05FF"/>
    <w:rsid w:val="000D1BF5"/>
    <w:rsid w:val="000D21DB"/>
    <w:rsid w:val="000D2770"/>
    <w:rsid w:val="000D290E"/>
    <w:rsid w:val="000D36E5"/>
    <w:rsid w:val="000D3BFD"/>
    <w:rsid w:val="000D53E4"/>
    <w:rsid w:val="000D599C"/>
    <w:rsid w:val="000D6701"/>
    <w:rsid w:val="000D7029"/>
    <w:rsid w:val="000D778C"/>
    <w:rsid w:val="000E015A"/>
    <w:rsid w:val="000E0288"/>
    <w:rsid w:val="000E0557"/>
    <w:rsid w:val="000E0751"/>
    <w:rsid w:val="000E083D"/>
    <w:rsid w:val="000E0A08"/>
    <w:rsid w:val="000E0BD4"/>
    <w:rsid w:val="000E0CE0"/>
    <w:rsid w:val="000E12EF"/>
    <w:rsid w:val="000E33AA"/>
    <w:rsid w:val="000E3AC6"/>
    <w:rsid w:val="000E3E97"/>
    <w:rsid w:val="000E48C7"/>
    <w:rsid w:val="000E4FE4"/>
    <w:rsid w:val="000E55D1"/>
    <w:rsid w:val="000E580F"/>
    <w:rsid w:val="000E617F"/>
    <w:rsid w:val="000E61B7"/>
    <w:rsid w:val="000E7348"/>
    <w:rsid w:val="000E77A1"/>
    <w:rsid w:val="000F0000"/>
    <w:rsid w:val="000F0294"/>
    <w:rsid w:val="000F107E"/>
    <w:rsid w:val="000F1E3C"/>
    <w:rsid w:val="000F2A9D"/>
    <w:rsid w:val="000F2ED2"/>
    <w:rsid w:val="000F306E"/>
    <w:rsid w:val="000F466F"/>
    <w:rsid w:val="000F4730"/>
    <w:rsid w:val="000F7B39"/>
    <w:rsid w:val="001000B3"/>
    <w:rsid w:val="001008A5"/>
    <w:rsid w:val="0010102A"/>
    <w:rsid w:val="0010122D"/>
    <w:rsid w:val="001014B5"/>
    <w:rsid w:val="0010328B"/>
    <w:rsid w:val="001057F4"/>
    <w:rsid w:val="001070FE"/>
    <w:rsid w:val="001109E6"/>
    <w:rsid w:val="00110B68"/>
    <w:rsid w:val="00110EF1"/>
    <w:rsid w:val="00112A66"/>
    <w:rsid w:val="00113B64"/>
    <w:rsid w:val="00113B67"/>
    <w:rsid w:val="00113BFC"/>
    <w:rsid w:val="00113F7F"/>
    <w:rsid w:val="001168D9"/>
    <w:rsid w:val="00116CF3"/>
    <w:rsid w:val="00116D72"/>
    <w:rsid w:val="00117345"/>
    <w:rsid w:val="00120119"/>
    <w:rsid w:val="00121D8A"/>
    <w:rsid w:val="001224F5"/>
    <w:rsid w:val="001225D4"/>
    <w:rsid w:val="00123D1B"/>
    <w:rsid w:val="00123EA7"/>
    <w:rsid w:val="00125547"/>
    <w:rsid w:val="00126564"/>
    <w:rsid w:val="0012666B"/>
    <w:rsid w:val="001272A0"/>
    <w:rsid w:val="001278F9"/>
    <w:rsid w:val="00130838"/>
    <w:rsid w:val="00130973"/>
    <w:rsid w:val="00130A10"/>
    <w:rsid w:val="0013105B"/>
    <w:rsid w:val="0013172C"/>
    <w:rsid w:val="00131A36"/>
    <w:rsid w:val="00131D28"/>
    <w:rsid w:val="001327AF"/>
    <w:rsid w:val="00134443"/>
    <w:rsid w:val="00134449"/>
    <w:rsid w:val="00134918"/>
    <w:rsid w:val="001351EA"/>
    <w:rsid w:val="001353A0"/>
    <w:rsid w:val="00135BFA"/>
    <w:rsid w:val="00135F4A"/>
    <w:rsid w:val="001360C5"/>
    <w:rsid w:val="0013620C"/>
    <w:rsid w:val="001369AC"/>
    <w:rsid w:val="001369F4"/>
    <w:rsid w:val="00137491"/>
    <w:rsid w:val="00137EB8"/>
    <w:rsid w:val="001401DD"/>
    <w:rsid w:val="00140CD9"/>
    <w:rsid w:val="00140FAB"/>
    <w:rsid w:val="00141077"/>
    <w:rsid w:val="00141988"/>
    <w:rsid w:val="00141B2D"/>
    <w:rsid w:val="00141F02"/>
    <w:rsid w:val="00142787"/>
    <w:rsid w:val="00142CDC"/>
    <w:rsid w:val="00143598"/>
    <w:rsid w:val="001446F2"/>
    <w:rsid w:val="00146C43"/>
    <w:rsid w:val="00147F34"/>
    <w:rsid w:val="0015020C"/>
    <w:rsid w:val="001508E1"/>
    <w:rsid w:val="00151907"/>
    <w:rsid w:val="00151A01"/>
    <w:rsid w:val="001521B8"/>
    <w:rsid w:val="001521F6"/>
    <w:rsid w:val="00153799"/>
    <w:rsid w:val="00153FB1"/>
    <w:rsid w:val="001540AA"/>
    <w:rsid w:val="00154CC0"/>
    <w:rsid w:val="00156281"/>
    <w:rsid w:val="00157C70"/>
    <w:rsid w:val="00160015"/>
    <w:rsid w:val="00160842"/>
    <w:rsid w:val="0016372B"/>
    <w:rsid w:val="001637DF"/>
    <w:rsid w:val="001643DE"/>
    <w:rsid w:val="001649A4"/>
    <w:rsid w:val="00165742"/>
    <w:rsid w:val="00165C76"/>
    <w:rsid w:val="00166222"/>
    <w:rsid w:val="001677FC"/>
    <w:rsid w:val="00167845"/>
    <w:rsid w:val="00167E3A"/>
    <w:rsid w:val="00170C63"/>
    <w:rsid w:val="001714CB"/>
    <w:rsid w:val="001716EF"/>
    <w:rsid w:val="00171A85"/>
    <w:rsid w:val="00171EFA"/>
    <w:rsid w:val="001724B1"/>
    <w:rsid w:val="00172864"/>
    <w:rsid w:val="001729FF"/>
    <w:rsid w:val="001730CF"/>
    <w:rsid w:val="00175751"/>
    <w:rsid w:val="001759FE"/>
    <w:rsid w:val="00176031"/>
    <w:rsid w:val="00177D23"/>
    <w:rsid w:val="0018013D"/>
    <w:rsid w:val="001813DD"/>
    <w:rsid w:val="00181BE5"/>
    <w:rsid w:val="00182003"/>
    <w:rsid w:val="001820AD"/>
    <w:rsid w:val="0018276D"/>
    <w:rsid w:val="00182E5C"/>
    <w:rsid w:val="00183089"/>
    <w:rsid w:val="00183198"/>
    <w:rsid w:val="001837C2"/>
    <w:rsid w:val="001839E9"/>
    <w:rsid w:val="00183CE0"/>
    <w:rsid w:val="0018429B"/>
    <w:rsid w:val="0018431B"/>
    <w:rsid w:val="001845F7"/>
    <w:rsid w:val="00185041"/>
    <w:rsid w:val="0018732D"/>
    <w:rsid w:val="00187F3A"/>
    <w:rsid w:val="00190169"/>
    <w:rsid w:val="00190BD1"/>
    <w:rsid w:val="00190C9D"/>
    <w:rsid w:val="001925E1"/>
    <w:rsid w:val="00192878"/>
    <w:rsid w:val="001929B3"/>
    <w:rsid w:val="00193193"/>
    <w:rsid w:val="001939FC"/>
    <w:rsid w:val="00194254"/>
    <w:rsid w:val="00194485"/>
    <w:rsid w:val="0019476A"/>
    <w:rsid w:val="001962F4"/>
    <w:rsid w:val="001963CE"/>
    <w:rsid w:val="001968B3"/>
    <w:rsid w:val="00196F81"/>
    <w:rsid w:val="00197F95"/>
    <w:rsid w:val="001A0232"/>
    <w:rsid w:val="001A0AB7"/>
    <w:rsid w:val="001A1311"/>
    <w:rsid w:val="001A1DC7"/>
    <w:rsid w:val="001A2939"/>
    <w:rsid w:val="001A3281"/>
    <w:rsid w:val="001A45A8"/>
    <w:rsid w:val="001A47C6"/>
    <w:rsid w:val="001A4F51"/>
    <w:rsid w:val="001A4F67"/>
    <w:rsid w:val="001A5257"/>
    <w:rsid w:val="001A5EED"/>
    <w:rsid w:val="001A6F3F"/>
    <w:rsid w:val="001A79FF"/>
    <w:rsid w:val="001B1070"/>
    <w:rsid w:val="001B1587"/>
    <w:rsid w:val="001B2000"/>
    <w:rsid w:val="001B2F81"/>
    <w:rsid w:val="001B327C"/>
    <w:rsid w:val="001B3498"/>
    <w:rsid w:val="001B45E4"/>
    <w:rsid w:val="001B6C8F"/>
    <w:rsid w:val="001B6CD8"/>
    <w:rsid w:val="001B72C8"/>
    <w:rsid w:val="001B73BF"/>
    <w:rsid w:val="001B7877"/>
    <w:rsid w:val="001C0321"/>
    <w:rsid w:val="001C0BED"/>
    <w:rsid w:val="001C377D"/>
    <w:rsid w:val="001C3BD9"/>
    <w:rsid w:val="001C437B"/>
    <w:rsid w:val="001C5302"/>
    <w:rsid w:val="001C7C8B"/>
    <w:rsid w:val="001D0456"/>
    <w:rsid w:val="001D0AA3"/>
    <w:rsid w:val="001D0E6A"/>
    <w:rsid w:val="001D17A0"/>
    <w:rsid w:val="001D23AA"/>
    <w:rsid w:val="001D470A"/>
    <w:rsid w:val="001D4963"/>
    <w:rsid w:val="001D4E37"/>
    <w:rsid w:val="001D5798"/>
    <w:rsid w:val="001D5A86"/>
    <w:rsid w:val="001D5E8B"/>
    <w:rsid w:val="001D62D7"/>
    <w:rsid w:val="001D6BD0"/>
    <w:rsid w:val="001D70BF"/>
    <w:rsid w:val="001D7327"/>
    <w:rsid w:val="001D751A"/>
    <w:rsid w:val="001D75E9"/>
    <w:rsid w:val="001D7623"/>
    <w:rsid w:val="001E00FA"/>
    <w:rsid w:val="001E12AD"/>
    <w:rsid w:val="001E2519"/>
    <w:rsid w:val="001E2D6E"/>
    <w:rsid w:val="001E2ECC"/>
    <w:rsid w:val="001E3800"/>
    <w:rsid w:val="001E3E37"/>
    <w:rsid w:val="001E4A4D"/>
    <w:rsid w:val="001E540B"/>
    <w:rsid w:val="001E54F2"/>
    <w:rsid w:val="001E5739"/>
    <w:rsid w:val="001E5FBC"/>
    <w:rsid w:val="001E6A86"/>
    <w:rsid w:val="001E6FF0"/>
    <w:rsid w:val="001E75FA"/>
    <w:rsid w:val="001F090E"/>
    <w:rsid w:val="001F0C8A"/>
    <w:rsid w:val="001F1707"/>
    <w:rsid w:val="001F2AFD"/>
    <w:rsid w:val="001F2DEC"/>
    <w:rsid w:val="001F3303"/>
    <w:rsid w:val="001F361D"/>
    <w:rsid w:val="001F3F2B"/>
    <w:rsid w:val="001F57E8"/>
    <w:rsid w:val="001F6380"/>
    <w:rsid w:val="001F76AA"/>
    <w:rsid w:val="001F7ADA"/>
    <w:rsid w:val="00200462"/>
    <w:rsid w:val="002007B7"/>
    <w:rsid w:val="00200B67"/>
    <w:rsid w:val="002014D3"/>
    <w:rsid w:val="00201A29"/>
    <w:rsid w:val="00202749"/>
    <w:rsid w:val="00202CCF"/>
    <w:rsid w:val="00203A2C"/>
    <w:rsid w:val="0020572C"/>
    <w:rsid w:val="002068B2"/>
    <w:rsid w:val="00207208"/>
    <w:rsid w:val="002103DA"/>
    <w:rsid w:val="00210891"/>
    <w:rsid w:val="00211294"/>
    <w:rsid w:val="00211F72"/>
    <w:rsid w:val="002127DE"/>
    <w:rsid w:val="00212F71"/>
    <w:rsid w:val="00213F76"/>
    <w:rsid w:val="0021473F"/>
    <w:rsid w:val="00215000"/>
    <w:rsid w:val="002150E4"/>
    <w:rsid w:val="0021545C"/>
    <w:rsid w:val="002177AA"/>
    <w:rsid w:val="00217C83"/>
    <w:rsid w:val="002200D1"/>
    <w:rsid w:val="00220107"/>
    <w:rsid w:val="00221410"/>
    <w:rsid w:val="0022159B"/>
    <w:rsid w:val="00221D28"/>
    <w:rsid w:val="002224D1"/>
    <w:rsid w:val="00222DB7"/>
    <w:rsid w:val="00223D0B"/>
    <w:rsid w:val="00224C4E"/>
    <w:rsid w:val="002256F4"/>
    <w:rsid w:val="00227037"/>
    <w:rsid w:val="002273FB"/>
    <w:rsid w:val="0022762A"/>
    <w:rsid w:val="002306FB"/>
    <w:rsid w:val="00232143"/>
    <w:rsid w:val="002323E8"/>
    <w:rsid w:val="00232981"/>
    <w:rsid w:val="00235CFF"/>
    <w:rsid w:val="00236A46"/>
    <w:rsid w:val="002378AC"/>
    <w:rsid w:val="00237956"/>
    <w:rsid w:val="00237A1B"/>
    <w:rsid w:val="002400D4"/>
    <w:rsid w:val="002401EA"/>
    <w:rsid w:val="00240BA3"/>
    <w:rsid w:val="002410B4"/>
    <w:rsid w:val="002415AC"/>
    <w:rsid w:val="0024164B"/>
    <w:rsid w:val="00241D27"/>
    <w:rsid w:val="0024331D"/>
    <w:rsid w:val="002434B3"/>
    <w:rsid w:val="00243579"/>
    <w:rsid w:val="00246238"/>
    <w:rsid w:val="00246BEF"/>
    <w:rsid w:val="00247D0B"/>
    <w:rsid w:val="00247DD8"/>
    <w:rsid w:val="00247F7B"/>
    <w:rsid w:val="00250DD0"/>
    <w:rsid w:val="00251A52"/>
    <w:rsid w:val="00251E2A"/>
    <w:rsid w:val="00251F91"/>
    <w:rsid w:val="00252EF1"/>
    <w:rsid w:val="0025364C"/>
    <w:rsid w:val="00253FA4"/>
    <w:rsid w:val="00254C69"/>
    <w:rsid w:val="0025523E"/>
    <w:rsid w:val="00256520"/>
    <w:rsid w:val="002567B3"/>
    <w:rsid w:val="00257311"/>
    <w:rsid w:val="00257E60"/>
    <w:rsid w:val="0026029D"/>
    <w:rsid w:val="0026030C"/>
    <w:rsid w:val="00260583"/>
    <w:rsid w:val="00261554"/>
    <w:rsid w:val="00261D87"/>
    <w:rsid w:val="002637AB"/>
    <w:rsid w:val="00263CEF"/>
    <w:rsid w:val="00264AAA"/>
    <w:rsid w:val="00265AC8"/>
    <w:rsid w:val="002668D2"/>
    <w:rsid w:val="0026790E"/>
    <w:rsid w:val="00271D57"/>
    <w:rsid w:val="0027232F"/>
    <w:rsid w:val="00273633"/>
    <w:rsid w:val="00273BFB"/>
    <w:rsid w:val="0027410A"/>
    <w:rsid w:val="00275765"/>
    <w:rsid w:val="00275F4A"/>
    <w:rsid w:val="002763A0"/>
    <w:rsid w:val="002769B3"/>
    <w:rsid w:val="00276BC6"/>
    <w:rsid w:val="00277229"/>
    <w:rsid w:val="00281B18"/>
    <w:rsid w:val="0028206D"/>
    <w:rsid w:val="0028249B"/>
    <w:rsid w:val="00283956"/>
    <w:rsid w:val="00284499"/>
    <w:rsid w:val="002857B7"/>
    <w:rsid w:val="00285BD4"/>
    <w:rsid w:val="00285DEF"/>
    <w:rsid w:val="00285EE4"/>
    <w:rsid w:val="00285F75"/>
    <w:rsid w:val="00286FF8"/>
    <w:rsid w:val="002871A6"/>
    <w:rsid w:val="00287AF4"/>
    <w:rsid w:val="002901A9"/>
    <w:rsid w:val="00290463"/>
    <w:rsid w:val="00290B4A"/>
    <w:rsid w:val="00291AC1"/>
    <w:rsid w:val="00291B78"/>
    <w:rsid w:val="00292AA4"/>
    <w:rsid w:val="00293017"/>
    <w:rsid w:val="00293396"/>
    <w:rsid w:val="00293664"/>
    <w:rsid w:val="00294B77"/>
    <w:rsid w:val="00295C05"/>
    <w:rsid w:val="00295D95"/>
    <w:rsid w:val="00295E26"/>
    <w:rsid w:val="0029738D"/>
    <w:rsid w:val="002977A7"/>
    <w:rsid w:val="002A1622"/>
    <w:rsid w:val="002A242B"/>
    <w:rsid w:val="002A33D8"/>
    <w:rsid w:val="002A360C"/>
    <w:rsid w:val="002A4008"/>
    <w:rsid w:val="002A4F67"/>
    <w:rsid w:val="002A4F8C"/>
    <w:rsid w:val="002A4F8D"/>
    <w:rsid w:val="002A5F9D"/>
    <w:rsid w:val="002A6B8B"/>
    <w:rsid w:val="002A6F6E"/>
    <w:rsid w:val="002A6FCE"/>
    <w:rsid w:val="002A7849"/>
    <w:rsid w:val="002B2295"/>
    <w:rsid w:val="002B25B0"/>
    <w:rsid w:val="002B2901"/>
    <w:rsid w:val="002B4532"/>
    <w:rsid w:val="002B4A8B"/>
    <w:rsid w:val="002B5ABC"/>
    <w:rsid w:val="002B709E"/>
    <w:rsid w:val="002C0C9B"/>
    <w:rsid w:val="002C1048"/>
    <w:rsid w:val="002C1864"/>
    <w:rsid w:val="002C21E9"/>
    <w:rsid w:val="002C379E"/>
    <w:rsid w:val="002C41B4"/>
    <w:rsid w:val="002C4941"/>
    <w:rsid w:val="002C5EB2"/>
    <w:rsid w:val="002C6034"/>
    <w:rsid w:val="002C6908"/>
    <w:rsid w:val="002C706C"/>
    <w:rsid w:val="002C7BF5"/>
    <w:rsid w:val="002C7CAE"/>
    <w:rsid w:val="002D0CD3"/>
    <w:rsid w:val="002D1555"/>
    <w:rsid w:val="002D1842"/>
    <w:rsid w:val="002D2785"/>
    <w:rsid w:val="002D5483"/>
    <w:rsid w:val="002D54D1"/>
    <w:rsid w:val="002D5EC7"/>
    <w:rsid w:val="002D6066"/>
    <w:rsid w:val="002D639E"/>
    <w:rsid w:val="002D79CF"/>
    <w:rsid w:val="002D7BF7"/>
    <w:rsid w:val="002D7C7D"/>
    <w:rsid w:val="002D7FAC"/>
    <w:rsid w:val="002E131B"/>
    <w:rsid w:val="002E165B"/>
    <w:rsid w:val="002E168C"/>
    <w:rsid w:val="002E193C"/>
    <w:rsid w:val="002E2388"/>
    <w:rsid w:val="002E2429"/>
    <w:rsid w:val="002E26A0"/>
    <w:rsid w:val="002E2850"/>
    <w:rsid w:val="002E4B0D"/>
    <w:rsid w:val="002E4D86"/>
    <w:rsid w:val="002E5423"/>
    <w:rsid w:val="002E63E9"/>
    <w:rsid w:val="002E6997"/>
    <w:rsid w:val="002F1B17"/>
    <w:rsid w:val="002F1C88"/>
    <w:rsid w:val="002F1F80"/>
    <w:rsid w:val="002F2784"/>
    <w:rsid w:val="002F3321"/>
    <w:rsid w:val="002F35B5"/>
    <w:rsid w:val="002F378D"/>
    <w:rsid w:val="002F3D17"/>
    <w:rsid w:val="002F42DD"/>
    <w:rsid w:val="002F44E3"/>
    <w:rsid w:val="002F4E39"/>
    <w:rsid w:val="002F5F76"/>
    <w:rsid w:val="002F64EB"/>
    <w:rsid w:val="002F69B6"/>
    <w:rsid w:val="002F6BBD"/>
    <w:rsid w:val="002F6BED"/>
    <w:rsid w:val="002F6EC2"/>
    <w:rsid w:val="002F7DFA"/>
    <w:rsid w:val="00300800"/>
    <w:rsid w:val="00300910"/>
    <w:rsid w:val="00301730"/>
    <w:rsid w:val="003029D5"/>
    <w:rsid w:val="00303107"/>
    <w:rsid w:val="00304CE8"/>
    <w:rsid w:val="003052CE"/>
    <w:rsid w:val="00305BE1"/>
    <w:rsid w:val="0030646A"/>
    <w:rsid w:val="00306BE9"/>
    <w:rsid w:val="003115E1"/>
    <w:rsid w:val="00312944"/>
    <w:rsid w:val="003147F9"/>
    <w:rsid w:val="003155ED"/>
    <w:rsid w:val="003158E2"/>
    <w:rsid w:val="00316AB7"/>
    <w:rsid w:val="00317226"/>
    <w:rsid w:val="003174B6"/>
    <w:rsid w:val="00321217"/>
    <w:rsid w:val="003215DB"/>
    <w:rsid w:val="00322252"/>
    <w:rsid w:val="00322AB7"/>
    <w:rsid w:val="00324129"/>
    <w:rsid w:val="00324695"/>
    <w:rsid w:val="00324782"/>
    <w:rsid w:val="00325346"/>
    <w:rsid w:val="00325382"/>
    <w:rsid w:val="00325D4F"/>
    <w:rsid w:val="00326AED"/>
    <w:rsid w:val="00326D08"/>
    <w:rsid w:val="0032783D"/>
    <w:rsid w:val="00327DFE"/>
    <w:rsid w:val="003318E9"/>
    <w:rsid w:val="00331A49"/>
    <w:rsid w:val="00331EE4"/>
    <w:rsid w:val="00331FCB"/>
    <w:rsid w:val="003327E9"/>
    <w:rsid w:val="00332CF0"/>
    <w:rsid w:val="00335550"/>
    <w:rsid w:val="00335F02"/>
    <w:rsid w:val="003366F0"/>
    <w:rsid w:val="0033752C"/>
    <w:rsid w:val="00337613"/>
    <w:rsid w:val="00340276"/>
    <w:rsid w:val="00341703"/>
    <w:rsid w:val="00342709"/>
    <w:rsid w:val="00343B6E"/>
    <w:rsid w:val="003444CC"/>
    <w:rsid w:val="0034536B"/>
    <w:rsid w:val="00345D54"/>
    <w:rsid w:val="0034788C"/>
    <w:rsid w:val="003508B4"/>
    <w:rsid w:val="00351B5C"/>
    <w:rsid w:val="00351E97"/>
    <w:rsid w:val="00355458"/>
    <w:rsid w:val="00355911"/>
    <w:rsid w:val="003568C1"/>
    <w:rsid w:val="00361180"/>
    <w:rsid w:val="00361DEA"/>
    <w:rsid w:val="003635C5"/>
    <w:rsid w:val="00364B68"/>
    <w:rsid w:val="00366247"/>
    <w:rsid w:val="0036663B"/>
    <w:rsid w:val="00366B7F"/>
    <w:rsid w:val="0036792C"/>
    <w:rsid w:val="00370D32"/>
    <w:rsid w:val="003712B8"/>
    <w:rsid w:val="003723A2"/>
    <w:rsid w:val="0037259B"/>
    <w:rsid w:val="00372C2B"/>
    <w:rsid w:val="003732BF"/>
    <w:rsid w:val="00374F53"/>
    <w:rsid w:val="003750F8"/>
    <w:rsid w:val="0037703C"/>
    <w:rsid w:val="0037740F"/>
    <w:rsid w:val="00377E48"/>
    <w:rsid w:val="0038091B"/>
    <w:rsid w:val="00380F0C"/>
    <w:rsid w:val="00382602"/>
    <w:rsid w:val="003826E4"/>
    <w:rsid w:val="00382738"/>
    <w:rsid w:val="00382835"/>
    <w:rsid w:val="003835BC"/>
    <w:rsid w:val="0038452F"/>
    <w:rsid w:val="003845A5"/>
    <w:rsid w:val="00384F48"/>
    <w:rsid w:val="00385B33"/>
    <w:rsid w:val="00386793"/>
    <w:rsid w:val="003867D5"/>
    <w:rsid w:val="00386CD6"/>
    <w:rsid w:val="00387518"/>
    <w:rsid w:val="003875DA"/>
    <w:rsid w:val="00387C3D"/>
    <w:rsid w:val="00390CE1"/>
    <w:rsid w:val="0039113E"/>
    <w:rsid w:val="00391F6F"/>
    <w:rsid w:val="0039257B"/>
    <w:rsid w:val="00392F0C"/>
    <w:rsid w:val="003934A2"/>
    <w:rsid w:val="0039407B"/>
    <w:rsid w:val="00394169"/>
    <w:rsid w:val="003941E3"/>
    <w:rsid w:val="003949F7"/>
    <w:rsid w:val="00395420"/>
    <w:rsid w:val="00396748"/>
    <w:rsid w:val="00396815"/>
    <w:rsid w:val="0039689E"/>
    <w:rsid w:val="00396923"/>
    <w:rsid w:val="003A13BB"/>
    <w:rsid w:val="003A143A"/>
    <w:rsid w:val="003A2476"/>
    <w:rsid w:val="003A2813"/>
    <w:rsid w:val="003A2DE5"/>
    <w:rsid w:val="003A318A"/>
    <w:rsid w:val="003A3B5D"/>
    <w:rsid w:val="003A41CC"/>
    <w:rsid w:val="003A526A"/>
    <w:rsid w:val="003A5D26"/>
    <w:rsid w:val="003B053E"/>
    <w:rsid w:val="003B119A"/>
    <w:rsid w:val="003B1222"/>
    <w:rsid w:val="003B168E"/>
    <w:rsid w:val="003B28FD"/>
    <w:rsid w:val="003B5247"/>
    <w:rsid w:val="003B5342"/>
    <w:rsid w:val="003B6A05"/>
    <w:rsid w:val="003B6B44"/>
    <w:rsid w:val="003B6FB7"/>
    <w:rsid w:val="003B739F"/>
    <w:rsid w:val="003C0047"/>
    <w:rsid w:val="003C0622"/>
    <w:rsid w:val="003C0999"/>
    <w:rsid w:val="003C1363"/>
    <w:rsid w:val="003C14EF"/>
    <w:rsid w:val="003C2C85"/>
    <w:rsid w:val="003C303B"/>
    <w:rsid w:val="003C373B"/>
    <w:rsid w:val="003C3B5C"/>
    <w:rsid w:val="003C3EA8"/>
    <w:rsid w:val="003C4946"/>
    <w:rsid w:val="003C4E1A"/>
    <w:rsid w:val="003C5081"/>
    <w:rsid w:val="003C566D"/>
    <w:rsid w:val="003C5939"/>
    <w:rsid w:val="003C5BC5"/>
    <w:rsid w:val="003C6626"/>
    <w:rsid w:val="003D1A3D"/>
    <w:rsid w:val="003D2C6B"/>
    <w:rsid w:val="003D2E68"/>
    <w:rsid w:val="003D34DC"/>
    <w:rsid w:val="003D460A"/>
    <w:rsid w:val="003D4E9E"/>
    <w:rsid w:val="003D4F2C"/>
    <w:rsid w:val="003D6AC4"/>
    <w:rsid w:val="003E00BD"/>
    <w:rsid w:val="003E09F8"/>
    <w:rsid w:val="003E1469"/>
    <w:rsid w:val="003E27EA"/>
    <w:rsid w:val="003E4702"/>
    <w:rsid w:val="003E524E"/>
    <w:rsid w:val="003E6509"/>
    <w:rsid w:val="003E65BD"/>
    <w:rsid w:val="003E71EB"/>
    <w:rsid w:val="003E7832"/>
    <w:rsid w:val="003F0798"/>
    <w:rsid w:val="003F1560"/>
    <w:rsid w:val="003F159C"/>
    <w:rsid w:val="003F1A60"/>
    <w:rsid w:val="003F1AA1"/>
    <w:rsid w:val="003F1C67"/>
    <w:rsid w:val="003F2061"/>
    <w:rsid w:val="003F28E7"/>
    <w:rsid w:val="003F29E6"/>
    <w:rsid w:val="003F48F2"/>
    <w:rsid w:val="003F5231"/>
    <w:rsid w:val="003F59C2"/>
    <w:rsid w:val="003F603C"/>
    <w:rsid w:val="003F71C8"/>
    <w:rsid w:val="004008E9"/>
    <w:rsid w:val="00401D56"/>
    <w:rsid w:val="00402D3C"/>
    <w:rsid w:val="00403641"/>
    <w:rsid w:val="004043DD"/>
    <w:rsid w:val="00405382"/>
    <w:rsid w:val="00405F49"/>
    <w:rsid w:val="00406169"/>
    <w:rsid w:val="004063A7"/>
    <w:rsid w:val="0040646E"/>
    <w:rsid w:val="004067B6"/>
    <w:rsid w:val="00406C03"/>
    <w:rsid w:val="00411172"/>
    <w:rsid w:val="00411EC6"/>
    <w:rsid w:val="0041248A"/>
    <w:rsid w:val="004127E1"/>
    <w:rsid w:val="00413404"/>
    <w:rsid w:val="00413467"/>
    <w:rsid w:val="00414264"/>
    <w:rsid w:val="0041501C"/>
    <w:rsid w:val="004170CC"/>
    <w:rsid w:val="00417C7C"/>
    <w:rsid w:val="00417E3B"/>
    <w:rsid w:val="0042099D"/>
    <w:rsid w:val="00421866"/>
    <w:rsid w:val="0042189A"/>
    <w:rsid w:val="00421AEB"/>
    <w:rsid w:val="00421B3E"/>
    <w:rsid w:val="004224A6"/>
    <w:rsid w:val="004231F5"/>
    <w:rsid w:val="00423881"/>
    <w:rsid w:val="00423FEC"/>
    <w:rsid w:val="00424093"/>
    <w:rsid w:val="00424458"/>
    <w:rsid w:val="00424688"/>
    <w:rsid w:val="0042491C"/>
    <w:rsid w:val="0042536D"/>
    <w:rsid w:val="0042591C"/>
    <w:rsid w:val="00425D08"/>
    <w:rsid w:val="00425F54"/>
    <w:rsid w:val="00426F06"/>
    <w:rsid w:val="00427145"/>
    <w:rsid w:val="00427293"/>
    <w:rsid w:val="004275FF"/>
    <w:rsid w:val="00430FEE"/>
    <w:rsid w:val="00432045"/>
    <w:rsid w:val="00432430"/>
    <w:rsid w:val="00432849"/>
    <w:rsid w:val="004332E8"/>
    <w:rsid w:val="00434C6B"/>
    <w:rsid w:val="004374DB"/>
    <w:rsid w:val="00440741"/>
    <w:rsid w:val="0044095B"/>
    <w:rsid w:val="00441065"/>
    <w:rsid w:val="00441671"/>
    <w:rsid w:val="00441EE3"/>
    <w:rsid w:val="004423B9"/>
    <w:rsid w:val="004424C5"/>
    <w:rsid w:val="004424EE"/>
    <w:rsid w:val="00442F3B"/>
    <w:rsid w:val="00443D90"/>
    <w:rsid w:val="00444450"/>
    <w:rsid w:val="00444641"/>
    <w:rsid w:val="00444BEF"/>
    <w:rsid w:val="00444FE9"/>
    <w:rsid w:val="00446997"/>
    <w:rsid w:val="00447B61"/>
    <w:rsid w:val="00450636"/>
    <w:rsid w:val="004513CA"/>
    <w:rsid w:val="00451DC5"/>
    <w:rsid w:val="004526CF"/>
    <w:rsid w:val="00452E41"/>
    <w:rsid w:val="004539A6"/>
    <w:rsid w:val="00456709"/>
    <w:rsid w:val="00457EA5"/>
    <w:rsid w:val="00460D2D"/>
    <w:rsid w:val="0046196A"/>
    <w:rsid w:val="00463377"/>
    <w:rsid w:val="00463896"/>
    <w:rsid w:val="0046432F"/>
    <w:rsid w:val="004648D9"/>
    <w:rsid w:val="004661BA"/>
    <w:rsid w:val="00466E9D"/>
    <w:rsid w:val="00470DCA"/>
    <w:rsid w:val="00471277"/>
    <w:rsid w:val="00471653"/>
    <w:rsid w:val="00471932"/>
    <w:rsid w:val="00472DC0"/>
    <w:rsid w:val="0047463E"/>
    <w:rsid w:val="0047469D"/>
    <w:rsid w:val="00474A38"/>
    <w:rsid w:val="00474B2D"/>
    <w:rsid w:val="00481021"/>
    <w:rsid w:val="00482FE9"/>
    <w:rsid w:val="00483319"/>
    <w:rsid w:val="004833E4"/>
    <w:rsid w:val="00483E72"/>
    <w:rsid w:val="00483E92"/>
    <w:rsid w:val="004842C4"/>
    <w:rsid w:val="0048534B"/>
    <w:rsid w:val="0048744E"/>
    <w:rsid w:val="00487931"/>
    <w:rsid w:val="00487EC9"/>
    <w:rsid w:val="00490809"/>
    <w:rsid w:val="004916C6"/>
    <w:rsid w:val="0049173B"/>
    <w:rsid w:val="00491774"/>
    <w:rsid w:val="00492DC6"/>
    <w:rsid w:val="00494E6B"/>
    <w:rsid w:val="004952C5"/>
    <w:rsid w:val="004954EB"/>
    <w:rsid w:val="00495980"/>
    <w:rsid w:val="00495AEC"/>
    <w:rsid w:val="004A0076"/>
    <w:rsid w:val="004A071B"/>
    <w:rsid w:val="004A0A66"/>
    <w:rsid w:val="004A107E"/>
    <w:rsid w:val="004A13D5"/>
    <w:rsid w:val="004A1FAF"/>
    <w:rsid w:val="004A2661"/>
    <w:rsid w:val="004A6ED5"/>
    <w:rsid w:val="004A7264"/>
    <w:rsid w:val="004A7791"/>
    <w:rsid w:val="004A7B41"/>
    <w:rsid w:val="004B1034"/>
    <w:rsid w:val="004B13A6"/>
    <w:rsid w:val="004B1B26"/>
    <w:rsid w:val="004B2661"/>
    <w:rsid w:val="004B2F96"/>
    <w:rsid w:val="004B4361"/>
    <w:rsid w:val="004B4CA3"/>
    <w:rsid w:val="004B60F6"/>
    <w:rsid w:val="004B61D3"/>
    <w:rsid w:val="004B62ED"/>
    <w:rsid w:val="004B778D"/>
    <w:rsid w:val="004C0967"/>
    <w:rsid w:val="004C2DDE"/>
    <w:rsid w:val="004C3890"/>
    <w:rsid w:val="004C3965"/>
    <w:rsid w:val="004C3DB8"/>
    <w:rsid w:val="004C47A1"/>
    <w:rsid w:val="004C4997"/>
    <w:rsid w:val="004C4F2F"/>
    <w:rsid w:val="004C5C37"/>
    <w:rsid w:val="004D0587"/>
    <w:rsid w:val="004D183B"/>
    <w:rsid w:val="004D250F"/>
    <w:rsid w:val="004D2877"/>
    <w:rsid w:val="004D3CCD"/>
    <w:rsid w:val="004D482E"/>
    <w:rsid w:val="004D489E"/>
    <w:rsid w:val="004D61F3"/>
    <w:rsid w:val="004D630F"/>
    <w:rsid w:val="004E193E"/>
    <w:rsid w:val="004E28D5"/>
    <w:rsid w:val="004E4ACA"/>
    <w:rsid w:val="004E4C7E"/>
    <w:rsid w:val="004E5C39"/>
    <w:rsid w:val="004E6853"/>
    <w:rsid w:val="004E6FA3"/>
    <w:rsid w:val="004E704F"/>
    <w:rsid w:val="004E7D4D"/>
    <w:rsid w:val="004E7E8D"/>
    <w:rsid w:val="004F049E"/>
    <w:rsid w:val="004F3199"/>
    <w:rsid w:val="004F35F9"/>
    <w:rsid w:val="004F3B54"/>
    <w:rsid w:val="004F3DA1"/>
    <w:rsid w:val="004F4FBB"/>
    <w:rsid w:val="004F532D"/>
    <w:rsid w:val="004F5631"/>
    <w:rsid w:val="004F62AF"/>
    <w:rsid w:val="004F62B2"/>
    <w:rsid w:val="004F66F5"/>
    <w:rsid w:val="004F6CC1"/>
    <w:rsid w:val="004F6F06"/>
    <w:rsid w:val="004F7D02"/>
    <w:rsid w:val="005001CD"/>
    <w:rsid w:val="00500271"/>
    <w:rsid w:val="005021EB"/>
    <w:rsid w:val="00502B2F"/>
    <w:rsid w:val="00502B84"/>
    <w:rsid w:val="0050365B"/>
    <w:rsid w:val="00504709"/>
    <w:rsid w:val="005048B7"/>
    <w:rsid w:val="00504B43"/>
    <w:rsid w:val="00504EB4"/>
    <w:rsid w:val="00505477"/>
    <w:rsid w:val="00505807"/>
    <w:rsid w:val="0050635B"/>
    <w:rsid w:val="00506486"/>
    <w:rsid w:val="00506BF7"/>
    <w:rsid w:val="00507ACB"/>
    <w:rsid w:val="00510C11"/>
    <w:rsid w:val="0051105D"/>
    <w:rsid w:val="00511CF0"/>
    <w:rsid w:val="0051279B"/>
    <w:rsid w:val="00515885"/>
    <w:rsid w:val="00515AE1"/>
    <w:rsid w:val="0051659A"/>
    <w:rsid w:val="00517E66"/>
    <w:rsid w:val="00517EBA"/>
    <w:rsid w:val="0051A078"/>
    <w:rsid w:val="00520729"/>
    <w:rsid w:val="005207FC"/>
    <w:rsid w:val="005214BF"/>
    <w:rsid w:val="0052159C"/>
    <w:rsid w:val="005216EB"/>
    <w:rsid w:val="00521CCE"/>
    <w:rsid w:val="00521CE3"/>
    <w:rsid w:val="00521E9E"/>
    <w:rsid w:val="005221A3"/>
    <w:rsid w:val="00522ABE"/>
    <w:rsid w:val="00522AFE"/>
    <w:rsid w:val="00523251"/>
    <w:rsid w:val="00523636"/>
    <w:rsid w:val="00524524"/>
    <w:rsid w:val="00524C5A"/>
    <w:rsid w:val="005252F5"/>
    <w:rsid w:val="00526A3B"/>
    <w:rsid w:val="00526AFA"/>
    <w:rsid w:val="00532081"/>
    <w:rsid w:val="0053566B"/>
    <w:rsid w:val="00536064"/>
    <w:rsid w:val="00536A3B"/>
    <w:rsid w:val="005371FF"/>
    <w:rsid w:val="00540203"/>
    <w:rsid w:val="005402B7"/>
    <w:rsid w:val="00540B31"/>
    <w:rsid w:val="00541610"/>
    <w:rsid w:val="005417B9"/>
    <w:rsid w:val="00542D1F"/>
    <w:rsid w:val="0054324C"/>
    <w:rsid w:val="00543AE7"/>
    <w:rsid w:val="0054421A"/>
    <w:rsid w:val="00544566"/>
    <w:rsid w:val="005458D5"/>
    <w:rsid w:val="0054661F"/>
    <w:rsid w:val="00547037"/>
    <w:rsid w:val="00547C21"/>
    <w:rsid w:val="00551C73"/>
    <w:rsid w:val="00553035"/>
    <w:rsid w:val="005532DD"/>
    <w:rsid w:val="005543C4"/>
    <w:rsid w:val="005545BA"/>
    <w:rsid w:val="00554AC7"/>
    <w:rsid w:val="00554BF6"/>
    <w:rsid w:val="00554C44"/>
    <w:rsid w:val="00554C55"/>
    <w:rsid w:val="00554DB9"/>
    <w:rsid w:val="00554E3A"/>
    <w:rsid w:val="00554E3D"/>
    <w:rsid w:val="005558FD"/>
    <w:rsid w:val="00556BBA"/>
    <w:rsid w:val="005579B3"/>
    <w:rsid w:val="00560A56"/>
    <w:rsid w:val="00560A83"/>
    <w:rsid w:val="00560FE8"/>
    <w:rsid w:val="0056141B"/>
    <w:rsid w:val="0056145C"/>
    <w:rsid w:val="00561E31"/>
    <w:rsid w:val="00563915"/>
    <w:rsid w:val="00563C8B"/>
    <w:rsid w:val="00563D5B"/>
    <w:rsid w:val="00564F23"/>
    <w:rsid w:val="0056550A"/>
    <w:rsid w:val="00565582"/>
    <w:rsid w:val="00566A67"/>
    <w:rsid w:val="0057007E"/>
    <w:rsid w:val="005707E1"/>
    <w:rsid w:val="00570D98"/>
    <w:rsid w:val="00571E6D"/>
    <w:rsid w:val="00572892"/>
    <w:rsid w:val="00573AE7"/>
    <w:rsid w:val="00574D8C"/>
    <w:rsid w:val="005755F9"/>
    <w:rsid w:val="00576E83"/>
    <w:rsid w:val="00577A27"/>
    <w:rsid w:val="00577AB6"/>
    <w:rsid w:val="00577F26"/>
    <w:rsid w:val="00580863"/>
    <w:rsid w:val="0058228F"/>
    <w:rsid w:val="005824D5"/>
    <w:rsid w:val="00582D32"/>
    <w:rsid w:val="00582DC6"/>
    <w:rsid w:val="005833C3"/>
    <w:rsid w:val="00583A0F"/>
    <w:rsid w:val="00583A65"/>
    <w:rsid w:val="00583BB2"/>
    <w:rsid w:val="00585757"/>
    <w:rsid w:val="00585D83"/>
    <w:rsid w:val="00585FCC"/>
    <w:rsid w:val="00586177"/>
    <w:rsid w:val="00586929"/>
    <w:rsid w:val="00586FDC"/>
    <w:rsid w:val="005870B8"/>
    <w:rsid w:val="005871DD"/>
    <w:rsid w:val="00587232"/>
    <w:rsid w:val="00587B66"/>
    <w:rsid w:val="00587D60"/>
    <w:rsid w:val="00587F6D"/>
    <w:rsid w:val="00590398"/>
    <w:rsid w:val="0059097C"/>
    <w:rsid w:val="00590F16"/>
    <w:rsid w:val="00591909"/>
    <w:rsid w:val="00593376"/>
    <w:rsid w:val="0059363C"/>
    <w:rsid w:val="005936B3"/>
    <w:rsid w:val="005937DE"/>
    <w:rsid w:val="00593929"/>
    <w:rsid w:val="0059505D"/>
    <w:rsid w:val="00595F8C"/>
    <w:rsid w:val="0059651E"/>
    <w:rsid w:val="00597481"/>
    <w:rsid w:val="0059758A"/>
    <w:rsid w:val="00597603"/>
    <w:rsid w:val="005A24A9"/>
    <w:rsid w:val="005A3B57"/>
    <w:rsid w:val="005A44B7"/>
    <w:rsid w:val="005A4D11"/>
    <w:rsid w:val="005A567A"/>
    <w:rsid w:val="005A5DD9"/>
    <w:rsid w:val="005A6071"/>
    <w:rsid w:val="005A665F"/>
    <w:rsid w:val="005A6825"/>
    <w:rsid w:val="005A6DE3"/>
    <w:rsid w:val="005A7A80"/>
    <w:rsid w:val="005B0643"/>
    <w:rsid w:val="005B0B3A"/>
    <w:rsid w:val="005B1E83"/>
    <w:rsid w:val="005B2251"/>
    <w:rsid w:val="005B2C10"/>
    <w:rsid w:val="005B3564"/>
    <w:rsid w:val="005B3D2F"/>
    <w:rsid w:val="005B44FB"/>
    <w:rsid w:val="005B5886"/>
    <w:rsid w:val="005B7BCD"/>
    <w:rsid w:val="005B7F05"/>
    <w:rsid w:val="005C14E2"/>
    <w:rsid w:val="005C2E1F"/>
    <w:rsid w:val="005C2F1F"/>
    <w:rsid w:val="005C4141"/>
    <w:rsid w:val="005C4BEE"/>
    <w:rsid w:val="005C52FE"/>
    <w:rsid w:val="005C69E7"/>
    <w:rsid w:val="005C6AD9"/>
    <w:rsid w:val="005C6CC0"/>
    <w:rsid w:val="005C6F69"/>
    <w:rsid w:val="005C77AE"/>
    <w:rsid w:val="005D06A5"/>
    <w:rsid w:val="005D1455"/>
    <w:rsid w:val="005D1C86"/>
    <w:rsid w:val="005D1DBE"/>
    <w:rsid w:val="005D23DE"/>
    <w:rsid w:val="005D2D8F"/>
    <w:rsid w:val="005D3963"/>
    <w:rsid w:val="005D3A15"/>
    <w:rsid w:val="005D3D15"/>
    <w:rsid w:val="005D3D47"/>
    <w:rsid w:val="005D4CB5"/>
    <w:rsid w:val="005D6B9D"/>
    <w:rsid w:val="005E1E5D"/>
    <w:rsid w:val="005E357B"/>
    <w:rsid w:val="005E39C8"/>
    <w:rsid w:val="005E3D98"/>
    <w:rsid w:val="005E4789"/>
    <w:rsid w:val="005E6D59"/>
    <w:rsid w:val="005E7125"/>
    <w:rsid w:val="005E718A"/>
    <w:rsid w:val="005E7359"/>
    <w:rsid w:val="005E7FC1"/>
    <w:rsid w:val="005F0571"/>
    <w:rsid w:val="005F0655"/>
    <w:rsid w:val="005F092B"/>
    <w:rsid w:val="005F0A24"/>
    <w:rsid w:val="005F0C29"/>
    <w:rsid w:val="005F1345"/>
    <w:rsid w:val="005F1A43"/>
    <w:rsid w:val="005F1EBE"/>
    <w:rsid w:val="005F52F1"/>
    <w:rsid w:val="005F5427"/>
    <w:rsid w:val="005F6B93"/>
    <w:rsid w:val="005F6EE6"/>
    <w:rsid w:val="005F7159"/>
    <w:rsid w:val="005F74C7"/>
    <w:rsid w:val="005F7E70"/>
    <w:rsid w:val="006002EE"/>
    <w:rsid w:val="00600E17"/>
    <w:rsid w:val="006011EF"/>
    <w:rsid w:val="00601776"/>
    <w:rsid w:val="00602BDE"/>
    <w:rsid w:val="00602D97"/>
    <w:rsid w:val="00603A32"/>
    <w:rsid w:val="00603C28"/>
    <w:rsid w:val="0060400E"/>
    <w:rsid w:val="006041D8"/>
    <w:rsid w:val="0060428B"/>
    <w:rsid w:val="006042B3"/>
    <w:rsid w:val="006047B8"/>
    <w:rsid w:val="0060487C"/>
    <w:rsid w:val="0060595B"/>
    <w:rsid w:val="0060635B"/>
    <w:rsid w:val="006063C5"/>
    <w:rsid w:val="00607926"/>
    <w:rsid w:val="00607A51"/>
    <w:rsid w:val="006106D9"/>
    <w:rsid w:val="0061088B"/>
    <w:rsid w:val="00610F95"/>
    <w:rsid w:val="00612782"/>
    <w:rsid w:val="006139DE"/>
    <w:rsid w:val="00614F68"/>
    <w:rsid w:val="00615C36"/>
    <w:rsid w:val="00616BE5"/>
    <w:rsid w:val="00616CEA"/>
    <w:rsid w:val="00617C6B"/>
    <w:rsid w:val="00617EC5"/>
    <w:rsid w:val="00620263"/>
    <w:rsid w:val="00620AC3"/>
    <w:rsid w:val="00620F75"/>
    <w:rsid w:val="00621158"/>
    <w:rsid w:val="00621405"/>
    <w:rsid w:val="0062147F"/>
    <w:rsid w:val="00624701"/>
    <w:rsid w:val="0062595E"/>
    <w:rsid w:val="0062697F"/>
    <w:rsid w:val="006277EC"/>
    <w:rsid w:val="00627A0F"/>
    <w:rsid w:val="00627D91"/>
    <w:rsid w:val="00630AB5"/>
    <w:rsid w:val="0063170C"/>
    <w:rsid w:val="006322BC"/>
    <w:rsid w:val="006323F1"/>
    <w:rsid w:val="00632E11"/>
    <w:rsid w:val="00632FC0"/>
    <w:rsid w:val="0063380A"/>
    <w:rsid w:val="00633C85"/>
    <w:rsid w:val="00634912"/>
    <w:rsid w:val="0063524A"/>
    <w:rsid w:val="00635D1D"/>
    <w:rsid w:val="00637B1A"/>
    <w:rsid w:val="00642E38"/>
    <w:rsid w:val="00643069"/>
    <w:rsid w:val="00643318"/>
    <w:rsid w:val="00643F39"/>
    <w:rsid w:val="00644D89"/>
    <w:rsid w:val="00644EF4"/>
    <w:rsid w:val="00646DA6"/>
    <w:rsid w:val="006506E0"/>
    <w:rsid w:val="006508C3"/>
    <w:rsid w:val="006520FE"/>
    <w:rsid w:val="0065360D"/>
    <w:rsid w:val="00657229"/>
    <w:rsid w:val="00657560"/>
    <w:rsid w:val="0065776D"/>
    <w:rsid w:val="00661290"/>
    <w:rsid w:val="00662833"/>
    <w:rsid w:val="00663516"/>
    <w:rsid w:val="0066375D"/>
    <w:rsid w:val="00663E51"/>
    <w:rsid w:val="00664F36"/>
    <w:rsid w:val="00664FE6"/>
    <w:rsid w:val="006654EA"/>
    <w:rsid w:val="006656BB"/>
    <w:rsid w:val="0066590A"/>
    <w:rsid w:val="00667701"/>
    <w:rsid w:val="006679C7"/>
    <w:rsid w:val="006708BA"/>
    <w:rsid w:val="00670BAB"/>
    <w:rsid w:val="00671248"/>
    <w:rsid w:val="00672888"/>
    <w:rsid w:val="00672FED"/>
    <w:rsid w:val="006739D2"/>
    <w:rsid w:val="006742B9"/>
    <w:rsid w:val="0067741F"/>
    <w:rsid w:val="00681894"/>
    <w:rsid w:val="00681B27"/>
    <w:rsid w:val="00682467"/>
    <w:rsid w:val="0068270E"/>
    <w:rsid w:val="006834EF"/>
    <w:rsid w:val="006851BE"/>
    <w:rsid w:val="006854AA"/>
    <w:rsid w:val="00686342"/>
    <w:rsid w:val="00686A6C"/>
    <w:rsid w:val="00686CBA"/>
    <w:rsid w:val="00687340"/>
    <w:rsid w:val="0069016D"/>
    <w:rsid w:val="00690BAC"/>
    <w:rsid w:val="0069112D"/>
    <w:rsid w:val="00691AC9"/>
    <w:rsid w:val="00691C49"/>
    <w:rsid w:val="0069299F"/>
    <w:rsid w:val="00692AB4"/>
    <w:rsid w:val="00693316"/>
    <w:rsid w:val="00693A05"/>
    <w:rsid w:val="006940C1"/>
    <w:rsid w:val="00694CF1"/>
    <w:rsid w:val="00695919"/>
    <w:rsid w:val="006966AD"/>
    <w:rsid w:val="006969D7"/>
    <w:rsid w:val="006A086B"/>
    <w:rsid w:val="006A0A00"/>
    <w:rsid w:val="006A118C"/>
    <w:rsid w:val="006A1F9B"/>
    <w:rsid w:val="006A3460"/>
    <w:rsid w:val="006A3ED6"/>
    <w:rsid w:val="006A41FF"/>
    <w:rsid w:val="006A50B6"/>
    <w:rsid w:val="006A577C"/>
    <w:rsid w:val="006A761C"/>
    <w:rsid w:val="006B0587"/>
    <w:rsid w:val="006B0B63"/>
    <w:rsid w:val="006B1A08"/>
    <w:rsid w:val="006B1C6B"/>
    <w:rsid w:val="006B2519"/>
    <w:rsid w:val="006B32E3"/>
    <w:rsid w:val="006B356B"/>
    <w:rsid w:val="006B358B"/>
    <w:rsid w:val="006B3772"/>
    <w:rsid w:val="006B3AF2"/>
    <w:rsid w:val="006B408D"/>
    <w:rsid w:val="006B5A23"/>
    <w:rsid w:val="006B7C6E"/>
    <w:rsid w:val="006B7CE8"/>
    <w:rsid w:val="006C04F5"/>
    <w:rsid w:val="006C05E4"/>
    <w:rsid w:val="006C108B"/>
    <w:rsid w:val="006C1E81"/>
    <w:rsid w:val="006C253E"/>
    <w:rsid w:val="006C26A3"/>
    <w:rsid w:val="006C429D"/>
    <w:rsid w:val="006C4346"/>
    <w:rsid w:val="006C4811"/>
    <w:rsid w:val="006C6093"/>
    <w:rsid w:val="006C695D"/>
    <w:rsid w:val="006D008C"/>
    <w:rsid w:val="006D0318"/>
    <w:rsid w:val="006D0392"/>
    <w:rsid w:val="006D0763"/>
    <w:rsid w:val="006D182E"/>
    <w:rsid w:val="006D2D17"/>
    <w:rsid w:val="006D464D"/>
    <w:rsid w:val="006D4F5B"/>
    <w:rsid w:val="006D5181"/>
    <w:rsid w:val="006D589B"/>
    <w:rsid w:val="006D5C54"/>
    <w:rsid w:val="006D5EF0"/>
    <w:rsid w:val="006D62B3"/>
    <w:rsid w:val="006D7206"/>
    <w:rsid w:val="006D75BE"/>
    <w:rsid w:val="006E05C6"/>
    <w:rsid w:val="006E125D"/>
    <w:rsid w:val="006E1B01"/>
    <w:rsid w:val="006E22F7"/>
    <w:rsid w:val="006E3827"/>
    <w:rsid w:val="006E3C14"/>
    <w:rsid w:val="006E471C"/>
    <w:rsid w:val="006E6600"/>
    <w:rsid w:val="006E7C15"/>
    <w:rsid w:val="006F1146"/>
    <w:rsid w:val="006F161F"/>
    <w:rsid w:val="006F1A31"/>
    <w:rsid w:val="006F1BBC"/>
    <w:rsid w:val="006F1D3B"/>
    <w:rsid w:val="006F24B8"/>
    <w:rsid w:val="006F28BE"/>
    <w:rsid w:val="006F2B60"/>
    <w:rsid w:val="006F2BEB"/>
    <w:rsid w:val="006F3702"/>
    <w:rsid w:val="006F3C71"/>
    <w:rsid w:val="006F40F1"/>
    <w:rsid w:val="006F41C4"/>
    <w:rsid w:val="006F43B3"/>
    <w:rsid w:val="006F4CF0"/>
    <w:rsid w:val="006F5C9E"/>
    <w:rsid w:val="006F61FF"/>
    <w:rsid w:val="006F6AEF"/>
    <w:rsid w:val="006F72B4"/>
    <w:rsid w:val="006F7B41"/>
    <w:rsid w:val="00700139"/>
    <w:rsid w:val="007004BC"/>
    <w:rsid w:val="007017A0"/>
    <w:rsid w:val="00701F34"/>
    <w:rsid w:val="00701FB0"/>
    <w:rsid w:val="0070254F"/>
    <w:rsid w:val="00703271"/>
    <w:rsid w:val="007032CF"/>
    <w:rsid w:val="00703F4E"/>
    <w:rsid w:val="007046AA"/>
    <w:rsid w:val="007065E2"/>
    <w:rsid w:val="007074CF"/>
    <w:rsid w:val="00707A09"/>
    <w:rsid w:val="00707DD2"/>
    <w:rsid w:val="0071026C"/>
    <w:rsid w:val="007109D7"/>
    <w:rsid w:val="00711B8C"/>
    <w:rsid w:val="00712134"/>
    <w:rsid w:val="00712DA7"/>
    <w:rsid w:val="007134E2"/>
    <w:rsid w:val="00713850"/>
    <w:rsid w:val="00713FEC"/>
    <w:rsid w:val="00714665"/>
    <w:rsid w:val="00714C91"/>
    <w:rsid w:val="00715542"/>
    <w:rsid w:val="007156BE"/>
    <w:rsid w:val="00715754"/>
    <w:rsid w:val="00715DB5"/>
    <w:rsid w:val="00715F55"/>
    <w:rsid w:val="007164D6"/>
    <w:rsid w:val="007205D5"/>
    <w:rsid w:val="00721699"/>
    <w:rsid w:val="00722394"/>
    <w:rsid w:val="007224F7"/>
    <w:rsid w:val="0072368A"/>
    <w:rsid w:val="00723D47"/>
    <w:rsid w:val="007247A6"/>
    <w:rsid w:val="00724BAC"/>
    <w:rsid w:val="00724F58"/>
    <w:rsid w:val="0072561F"/>
    <w:rsid w:val="00726529"/>
    <w:rsid w:val="00726B5A"/>
    <w:rsid w:val="0072713F"/>
    <w:rsid w:val="007274B6"/>
    <w:rsid w:val="00727B16"/>
    <w:rsid w:val="007314A9"/>
    <w:rsid w:val="00731AF5"/>
    <w:rsid w:val="00731B2F"/>
    <w:rsid w:val="007327A9"/>
    <w:rsid w:val="0073284B"/>
    <w:rsid w:val="00735996"/>
    <w:rsid w:val="0073599C"/>
    <w:rsid w:val="00736BA0"/>
    <w:rsid w:val="00736C63"/>
    <w:rsid w:val="007373AF"/>
    <w:rsid w:val="007379D2"/>
    <w:rsid w:val="007403C8"/>
    <w:rsid w:val="007404DC"/>
    <w:rsid w:val="00740570"/>
    <w:rsid w:val="0074193B"/>
    <w:rsid w:val="00741D6B"/>
    <w:rsid w:val="0074255F"/>
    <w:rsid w:val="00742D2B"/>
    <w:rsid w:val="00742E84"/>
    <w:rsid w:val="00743368"/>
    <w:rsid w:val="00743E2C"/>
    <w:rsid w:val="007440F8"/>
    <w:rsid w:val="00744934"/>
    <w:rsid w:val="00745A2D"/>
    <w:rsid w:val="0074654B"/>
    <w:rsid w:val="0074731E"/>
    <w:rsid w:val="00750734"/>
    <w:rsid w:val="007512E4"/>
    <w:rsid w:val="00751791"/>
    <w:rsid w:val="007526EB"/>
    <w:rsid w:val="0075309B"/>
    <w:rsid w:val="00753180"/>
    <w:rsid w:val="00753315"/>
    <w:rsid w:val="007534B9"/>
    <w:rsid w:val="00753D87"/>
    <w:rsid w:val="00754242"/>
    <w:rsid w:val="007547BA"/>
    <w:rsid w:val="00754835"/>
    <w:rsid w:val="00754B28"/>
    <w:rsid w:val="00754E72"/>
    <w:rsid w:val="0075756F"/>
    <w:rsid w:val="00757B4A"/>
    <w:rsid w:val="00757D02"/>
    <w:rsid w:val="007616BE"/>
    <w:rsid w:val="00761C64"/>
    <w:rsid w:val="00764E49"/>
    <w:rsid w:val="0076580C"/>
    <w:rsid w:val="0076585B"/>
    <w:rsid w:val="00765BB3"/>
    <w:rsid w:val="00767F4D"/>
    <w:rsid w:val="0077042F"/>
    <w:rsid w:val="00770AAA"/>
    <w:rsid w:val="0077287E"/>
    <w:rsid w:val="00772E98"/>
    <w:rsid w:val="00773EFD"/>
    <w:rsid w:val="00774342"/>
    <w:rsid w:val="007749AF"/>
    <w:rsid w:val="00774BEC"/>
    <w:rsid w:val="007760E8"/>
    <w:rsid w:val="007762B1"/>
    <w:rsid w:val="0077712C"/>
    <w:rsid w:val="00780EAA"/>
    <w:rsid w:val="00781E9B"/>
    <w:rsid w:val="0078233D"/>
    <w:rsid w:val="007832C2"/>
    <w:rsid w:val="00783F1E"/>
    <w:rsid w:val="0078485F"/>
    <w:rsid w:val="00784C82"/>
    <w:rsid w:val="0078626B"/>
    <w:rsid w:val="00787A3F"/>
    <w:rsid w:val="007906B1"/>
    <w:rsid w:val="007908B2"/>
    <w:rsid w:val="0079119B"/>
    <w:rsid w:val="00791D48"/>
    <w:rsid w:val="00791E5C"/>
    <w:rsid w:val="00792C70"/>
    <w:rsid w:val="007931F2"/>
    <w:rsid w:val="00794909"/>
    <w:rsid w:val="00794D8E"/>
    <w:rsid w:val="00795B55"/>
    <w:rsid w:val="007962D9"/>
    <w:rsid w:val="00796C52"/>
    <w:rsid w:val="00797F63"/>
    <w:rsid w:val="007A01EF"/>
    <w:rsid w:val="007A107E"/>
    <w:rsid w:val="007A1AD6"/>
    <w:rsid w:val="007A24D9"/>
    <w:rsid w:val="007A27A9"/>
    <w:rsid w:val="007A3063"/>
    <w:rsid w:val="007A675A"/>
    <w:rsid w:val="007A71F2"/>
    <w:rsid w:val="007A7212"/>
    <w:rsid w:val="007A77C0"/>
    <w:rsid w:val="007B0229"/>
    <w:rsid w:val="007B0BDB"/>
    <w:rsid w:val="007B2448"/>
    <w:rsid w:val="007B2469"/>
    <w:rsid w:val="007B42A8"/>
    <w:rsid w:val="007B7988"/>
    <w:rsid w:val="007B7C4A"/>
    <w:rsid w:val="007C01C0"/>
    <w:rsid w:val="007C1235"/>
    <w:rsid w:val="007C1BF9"/>
    <w:rsid w:val="007C2D1A"/>
    <w:rsid w:val="007C341D"/>
    <w:rsid w:val="007C403C"/>
    <w:rsid w:val="007C4BFE"/>
    <w:rsid w:val="007C56A3"/>
    <w:rsid w:val="007C5E4E"/>
    <w:rsid w:val="007C6C93"/>
    <w:rsid w:val="007D0162"/>
    <w:rsid w:val="007D05FF"/>
    <w:rsid w:val="007D298F"/>
    <w:rsid w:val="007D3034"/>
    <w:rsid w:val="007D3F2B"/>
    <w:rsid w:val="007D586A"/>
    <w:rsid w:val="007D59BA"/>
    <w:rsid w:val="007D6191"/>
    <w:rsid w:val="007E1079"/>
    <w:rsid w:val="007E28C2"/>
    <w:rsid w:val="007E2D31"/>
    <w:rsid w:val="007E31A7"/>
    <w:rsid w:val="007E3253"/>
    <w:rsid w:val="007E340F"/>
    <w:rsid w:val="007E3C76"/>
    <w:rsid w:val="007E4113"/>
    <w:rsid w:val="007E46A3"/>
    <w:rsid w:val="007E4898"/>
    <w:rsid w:val="007E49A9"/>
    <w:rsid w:val="007E4E3F"/>
    <w:rsid w:val="007E4E4B"/>
    <w:rsid w:val="007E5B9F"/>
    <w:rsid w:val="007E5DC7"/>
    <w:rsid w:val="007E7190"/>
    <w:rsid w:val="007E7808"/>
    <w:rsid w:val="007E7849"/>
    <w:rsid w:val="007F24D9"/>
    <w:rsid w:val="007F2921"/>
    <w:rsid w:val="007F2D16"/>
    <w:rsid w:val="007F2DCD"/>
    <w:rsid w:val="007F3086"/>
    <w:rsid w:val="007F35A6"/>
    <w:rsid w:val="007F36BC"/>
    <w:rsid w:val="007F3D45"/>
    <w:rsid w:val="007F58A7"/>
    <w:rsid w:val="007F5B8C"/>
    <w:rsid w:val="007F72D4"/>
    <w:rsid w:val="007F7C16"/>
    <w:rsid w:val="007F7D55"/>
    <w:rsid w:val="008017CE"/>
    <w:rsid w:val="008017E7"/>
    <w:rsid w:val="00802626"/>
    <w:rsid w:val="00802EA5"/>
    <w:rsid w:val="008039E2"/>
    <w:rsid w:val="0080617C"/>
    <w:rsid w:val="008061D1"/>
    <w:rsid w:val="008063C1"/>
    <w:rsid w:val="0080689D"/>
    <w:rsid w:val="00810606"/>
    <w:rsid w:val="0081161F"/>
    <w:rsid w:val="00811886"/>
    <w:rsid w:val="008130AC"/>
    <w:rsid w:val="008137BD"/>
    <w:rsid w:val="00814D6B"/>
    <w:rsid w:val="00814DB9"/>
    <w:rsid w:val="00815A7D"/>
    <w:rsid w:val="00815BDE"/>
    <w:rsid w:val="00815DF4"/>
    <w:rsid w:val="00816311"/>
    <w:rsid w:val="00816966"/>
    <w:rsid w:val="00817CB5"/>
    <w:rsid w:val="00821DEA"/>
    <w:rsid w:val="00822151"/>
    <w:rsid w:val="00822447"/>
    <w:rsid w:val="00822576"/>
    <w:rsid w:val="0082365F"/>
    <w:rsid w:val="00823EF8"/>
    <w:rsid w:val="0082408A"/>
    <w:rsid w:val="008246FB"/>
    <w:rsid w:val="00824AEF"/>
    <w:rsid w:val="00825435"/>
    <w:rsid w:val="008257A4"/>
    <w:rsid w:val="00825D74"/>
    <w:rsid w:val="00826141"/>
    <w:rsid w:val="00826AA5"/>
    <w:rsid w:val="00826D29"/>
    <w:rsid w:val="00830456"/>
    <w:rsid w:val="008306C5"/>
    <w:rsid w:val="00832536"/>
    <w:rsid w:val="00833269"/>
    <w:rsid w:val="00834387"/>
    <w:rsid w:val="008343A6"/>
    <w:rsid w:val="0083471F"/>
    <w:rsid w:val="0083500D"/>
    <w:rsid w:val="00835625"/>
    <w:rsid w:val="00836DBC"/>
    <w:rsid w:val="00836DFC"/>
    <w:rsid w:val="008379A9"/>
    <w:rsid w:val="00837CAC"/>
    <w:rsid w:val="008412CE"/>
    <w:rsid w:val="008421F1"/>
    <w:rsid w:val="0084239E"/>
    <w:rsid w:val="00842591"/>
    <w:rsid w:val="00842D95"/>
    <w:rsid w:val="008432D8"/>
    <w:rsid w:val="0084330A"/>
    <w:rsid w:val="00843B4A"/>
    <w:rsid w:val="00843FA6"/>
    <w:rsid w:val="00844030"/>
    <w:rsid w:val="00845350"/>
    <w:rsid w:val="00846165"/>
    <w:rsid w:val="00846407"/>
    <w:rsid w:val="008468FC"/>
    <w:rsid w:val="008501E0"/>
    <w:rsid w:val="00850CDD"/>
    <w:rsid w:val="00851428"/>
    <w:rsid w:val="0085189F"/>
    <w:rsid w:val="00851B53"/>
    <w:rsid w:val="00852362"/>
    <w:rsid w:val="0085411B"/>
    <w:rsid w:val="00854E02"/>
    <w:rsid w:val="00855E07"/>
    <w:rsid w:val="008565F1"/>
    <w:rsid w:val="0085665E"/>
    <w:rsid w:val="00856ACD"/>
    <w:rsid w:val="0085704E"/>
    <w:rsid w:val="008578BA"/>
    <w:rsid w:val="008578DC"/>
    <w:rsid w:val="00860778"/>
    <w:rsid w:val="00860873"/>
    <w:rsid w:val="00860E86"/>
    <w:rsid w:val="00861C59"/>
    <w:rsid w:val="00862918"/>
    <w:rsid w:val="008630AE"/>
    <w:rsid w:val="00863BD6"/>
    <w:rsid w:val="00864774"/>
    <w:rsid w:val="008654AC"/>
    <w:rsid w:val="008659A0"/>
    <w:rsid w:val="0086629F"/>
    <w:rsid w:val="0086668F"/>
    <w:rsid w:val="00867822"/>
    <w:rsid w:val="00871264"/>
    <w:rsid w:val="00871AC1"/>
    <w:rsid w:val="00872960"/>
    <w:rsid w:val="008730AE"/>
    <w:rsid w:val="00873583"/>
    <w:rsid w:val="00874962"/>
    <w:rsid w:val="00875044"/>
    <w:rsid w:val="00876425"/>
    <w:rsid w:val="008824D3"/>
    <w:rsid w:val="00883608"/>
    <w:rsid w:val="00885A01"/>
    <w:rsid w:val="00885D76"/>
    <w:rsid w:val="0088776F"/>
    <w:rsid w:val="00890B60"/>
    <w:rsid w:val="00890C14"/>
    <w:rsid w:val="0089186D"/>
    <w:rsid w:val="00892204"/>
    <w:rsid w:val="008930EF"/>
    <w:rsid w:val="0089362F"/>
    <w:rsid w:val="00893674"/>
    <w:rsid w:val="00894227"/>
    <w:rsid w:val="008A0881"/>
    <w:rsid w:val="008A1459"/>
    <w:rsid w:val="008A226E"/>
    <w:rsid w:val="008A2604"/>
    <w:rsid w:val="008A3F63"/>
    <w:rsid w:val="008A4223"/>
    <w:rsid w:val="008A51D9"/>
    <w:rsid w:val="008A56D9"/>
    <w:rsid w:val="008A5CFE"/>
    <w:rsid w:val="008A6F53"/>
    <w:rsid w:val="008A77DF"/>
    <w:rsid w:val="008A7876"/>
    <w:rsid w:val="008B03AE"/>
    <w:rsid w:val="008B0F18"/>
    <w:rsid w:val="008B0F1C"/>
    <w:rsid w:val="008B126B"/>
    <w:rsid w:val="008B12DD"/>
    <w:rsid w:val="008B27BA"/>
    <w:rsid w:val="008B2801"/>
    <w:rsid w:val="008B2BBA"/>
    <w:rsid w:val="008B4A09"/>
    <w:rsid w:val="008B4AC6"/>
    <w:rsid w:val="008B6BC6"/>
    <w:rsid w:val="008B6E4B"/>
    <w:rsid w:val="008B7839"/>
    <w:rsid w:val="008C1076"/>
    <w:rsid w:val="008C12D8"/>
    <w:rsid w:val="008C3D76"/>
    <w:rsid w:val="008C4319"/>
    <w:rsid w:val="008C458C"/>
    <w:rsid w:val="008C4D15"/>
    <w:rsid w:val="008C5BF8"/>
    <w:rsid w:val="008C6615"/>
    <w:rsid w:val="008C6E86"/>
    <w:rsid w:val="008D0B9D"/>
    <w:rsid w:val="008D1ADC"/>
    <w:rsid w:val="008D1E58"/>
    <w:rsid w:val="008D3865"/>
    <w:rsid w:val="008D38E2"/>
    <w:rsid w:val="008D392C"/>
    <w:rsid w:val="008D40B3"/>
    <w:rsid w:val="008D6015"/>
    <w:rsid w:val="008D75A1"/>
    <w:rsid w:val="008D7B32"/>
    <w:rsid w:val="008E0ACC"/>
    <w:rsid w:val="008E0B6E"/>
    <w:rsid w:val="008E1761"/>
    <w:rsid w:val="008E176E"/>
    <w:rsid w:val="008E1B03"/>
    <w:rsid w:val="008E1D00"/>
    <w:rsid w:val="008E3F62"/>
    <w:rsid w:val="008E4134"/>
    <w:rsid w:val="008E4DDA"/>
    <w:rsid w:val="008E5765"/>
    <w:rsid w:val="008E5DC9"/>
    <w:rsid w:val="008E604F"/>
    <w:rsid w:val="008E62AA"/>
    <w:rsid w:val="008E7280"/>
    <w:rsid w:val="008E7423"/>
    <w:rsid w:val="008E7FBD"/>
    <w:rsid w:val="008F0482"/>
    <w:rsid w:val="008F0635"/>
    <w:rsid w:val="008F12B8"/>
    <w:rsid w:val="008F13FE"/>
    <w:rsid w:val="008F1EAB"/>
    <w:rsid w:val="008F28B1"/>
    <w:rsid w:val="008F370E"/>
    <w:rsid w:val="008F3D46"/>
    <w:rsid w:val="008F3EE3"/>
    <w:rsid w:val="008F4383"/>
    <w:rsid w:val="008F4D1C"/>
    <w:rsid w:val="008F4D6B"/>
    <w:rsid w:val="008F5C81"/>
    <w:rsid w:val="008F5D05"/>
    <w:rsid w:val="008F6F37"/>
    <w:rsid w:val="008F7647"/>
    <w:rsid w:val="009006B1"/>
    <w:rsid w:val="009012EB"/>
    <w:rsid w:val="00902223"/>
    <w:rsid w:val="00902735"/>
    <w:rsid w:val="00903012"/>
    <w:rsid w:val="00903737"/>
    <w:rsid w:val="00903760"/>
    <w:rsid w:val="00903DB3"/>
    <w:rsid w:val="00904B01"/>
    <w:rsid w:val="009050FE"/>
    <w:rsid w:val="00905260"/>
    <w:rsid w:val="00905828"/>
    <w:rsid w:val="00906667"/>
    <w:rsid w:val="009077C5"/>
    <w:rsid w:val="009104A7"/>
    <w:rsid w:val="009108B1"/>
    <w:rsid w:val="009111F7"/>
    <w:rsid w:val="00911DF1"/>
    <w:rsid w:val="00912544"/>
    <w:rsid w:val="0091283B"/>
    <w:rsid w:val="009131C0"/>
    <w:rsid w:val="00914204"/>
    <w:rsid w:val="0091435A"/>
    <w:rsid w:val="009147D0"/>
    <w:rsid w:val="0091632D"/>
    <w:rsid w:val="00916B9F"/>
    <w:rsid w:val="0091773A"/>
    <w:rsid w:val="00917EAB"/>
    <w:rsid w:val="00920D38"/>
    <w:rsid w:val="009212D3"/>
    <w:rsid w:val="009215AC"/>
    <w:rsid w:val="00921A9D"/>
    <w:rsid w:val="00922EFD"/>
    <w:rsid w:val="0092351A"/>
    <w:rsid w:val="009238E9"/>
    <w:rsid w:val="00923917"/>
    <w:rsid w:val="0092543C"/>
    <w:rsid w:val="00925757"/>
    <w:rsid w:val="00926DC0"/>
    <w:rsid w:val="00926E0A"/>
    <w:rsid w:val="00927973"/>
    <w:rsid w:val="00930D5D"/>
    <w:rsid w:val="009335E9"/>
    <w:rsid w:val="00933E8F"/>
    <w:rsid w:val="009343E1"/>
    <w:rsid w:val="00934466"/>
    <w:rsid w:val="009345B8"/>
    <w:rsid w:val="0093508E"/>
    <w:rsid w:val="009354CA"/>
    <w:rsid w:val="00936985"/>
    <w:rsid w:val="00936A55"/>
    <w:rsid w:val="00936C7E"/>
    <w:rsid w:val="00937D06"/>
    <w:rsid w:val="00937F7C"/>
    <w:rsid w:val="00940169"/>
    <w:rsid w:val="00942710"/>
    <w:rsid w:val="009430E4"/>
    <w:rsid w:val="009471EA"/>
    <w:rsid w:val="009473B4"/>
    <w:rsid w:val="0095012E"/>
    <w:rsid w:val="00953023"/>
    <w:rsid w:val="009537E8"/>
    <w:rsid w:val="009538A9"/>
    <w:rsid w:val="00954400"/>
    <w:rsid w:val="009548C1"/>
    <w:rsid w:val="00955953"/>
    <w:rsid w:val="009559D1"/>
    <w:rsid w:val="00955C0B"/>
    <w:rsid w:val="0095625B"/>
    <w:rsid w:val="00956352"/>
    <w:rsid w:val="0095655C"/>
    <w:rsid w:val="00956B14"/>
    <w:rsid w:val="00956CEF"/>
    <w:rsid w:val="00956FE8"/>
    <w:rsid w:val="00956FF4"/>
    <w:rsid w:val="00957B9D"/>
    <w:rsid w:val="00957C66"/>
    <w:rsid w:val="009607D2"/>
    <w:rsid w:val="00961007"/>
    <w:rsid w:val="00961683"/>
    <w:rsid w:val="00961F88"/>
    <w:rsid w:val="00962B0C"/>
    <w:rsid w:val="00964B93"/>
    <w:rsid w:val="0096675E"/>
    <w:rsid w:val="009669E5"/>
    <w:rsid w:val="00966A91"/>
    <w:rsid w:val="00966DB1"/>
    <w:rsid w:val="00967001"/>
    <w:rsid w:val="00967446"/>
    <w:rsid w:val="00970FE8"/>
    <w:rsid w:val="009731CC"/>
    <w:rsid w:val="00973D30"/>
    <w:rsid w:val="009741A6"/>
    <w:rsid w:val="00974827"/>
    <w:rsid w:val="00974CA6"/>
    <w:rsid w:val="00975466"/>
    <w:rsid w:val="0097593F"/>
    <w:rsid w:val="00976456"/>
    <w:rsid w:val="0097647B"/>
    <w:rsid w:val="009766E1"/>
    <w:rsid w:val="00976E31"/>
    <w:rsid w:val="00977F4F"/>
    <w:rsid w:val="009800A8"/>
    <w:rsid w:val="009803F8"/>
    <w:rsid w:val="009814F6"/>
    <w:rsid w:val="009840D0"/>
    <w:rsid w:val="00984432"/>
    <w:rsid w:val="00985676"/>
    <w:rsid w:val="00985767"/>
    <w:rsid w:val="00985D5D"/>
    <w:rsid w:val="009862D1"/>
    <w:rsid w:val="00986C49"/>
    <w:rsid w:val="009872E0"/>
    <w:rsid w:val="00987331"/>
    <w:rsid w:val="00987D5F"/>
    <w:rsid w:val="00990498"/>
    <w:rsid w:val="00990FE7"/>
    <w:rsid w:val="00991E57"/>
    <w:rsid w:val="00992A46"/>
    <w:rsid w:val="0099318A"/>
    <w:rsid w:val="00994620"/>
    <w:rsid w:val="00994A3D"/>
    <w:rsid w:val="00994F1A"/>
    <w:rsid w:val="00994F43"/>
    <w:rsid w:val="009957ED"/>
    <w:rsid w:val="00995A66"/>
    <w:rsid w:val="00995B18"/>
    <w:rsid w:val="00995B29"/>
    <w:rsid w:val="00995B75"/>
    <w:rsid w:val="00995E73"/>
    <w:rsid w:val="0099608E"/>
    <w:rsid w:val="00996F45"/>
    <w:rsid w:val="00996F46"/>
    <w:rsid w:val="00997DDF"/>
    <w:rsid w:val="009A1B4B"/>
    <w:rsid w:val="009A2708"/>
    <w:rsid w:val="009A378E"/>
    <w:rsid w:val="009A3ECA"/>
    <w:rsid w:val="009A52C3"/>
    <w:rsid w:val="009A62D2"/>
    <w:rsid w:val="009A6A1F"/>
    <w:rsid w:val="009A76F6"/>
    <w:rsid w:val="009A7C72"/>
    <w:rsid w:val="009B0237"/>
    <w:rsid w:val="009B0A35"/>
    <w:rsid w:val="009B22AA"/>
    <w:rsid w:val="009B25F1"/>
    <w:rsid w:val="009B298D"/>
    <w:rsid w:val="009B2FD2"/>
    <w:rsid w:val="009B34C2"/>
    <w:rsid w:val="009B3618"/>
    <w:rsid w:val="009B42AD"/>
    <w:rsid w:val="009B4322"/>
    <w:rsid w:val="009B438D"/>
    <w:rsid w:val="009B4C66"/>
    <w:rsid w:val="009B52BA"/>
    <w:rsid w:val="009B5D6D"/>
    <w:rsid w:val="009B682D"/>
    <w:rsid w:val="009B6CB0"/>
    <w:rsid w:val="009B758D"/>
    <w:rsid w:val="009B7651"/>
    <w:rsid w:val="009B7976"/>
    <w:rsid w:val="009C19A5"/>
    <w:rsid w:val="009C21B4"/>
    <w:rsid w:val="009C24F8"/>
    <w:rsid w:val="009C2875"/>
    <w:rsid w:val="009C2C89"/>
    <w:rsid w:val="009C3B9F"/>
    <w:rsid w:val="009C5BCF"/>
    <w:rsid w:val="009C6396"/>
    <w:rsid w:val="009C69DD"/>
    <w:rsid w:val="009C7643"/>
    <w:rsid w:val="009C7D97"/>
    <w:rsid w:val="009D0D89"/>
    <w:rsid w:val="009D1B9D"/>
    <w:rsid w:val="009D277C"/>
    <w:rsid w:val="009D285E"/>
    <w:rsid w:val="009D28F1"/>
    <w:rsid w:val="009D2C61"/>
    <w:rsid w:val="009D2D5B"/>
    <w:rsid w:val="009D3217"/>
    <w:rsid w:val="009D360C"/>
    <w:rsid w:val="009D3B29"/>
    <w:rsid w:val="009D4394"/>
    <w:rsid w:val="009D4AE9"/>
    <w:rsid w:val="009D5364"/>
    <w:rsid w:val="009D5A79"/>
    <w:rsid w:val="009D6FE7"/>
    <w:rsid w:val="009D7FA9"/>
    <w:rsid w:val="009E0B62"/>
    <w:rsid w:val="009E0C4E"/>
    <w:rsid w:val="009E1680"/>
    <w:rsid w:val="009E1B19"/>
    <w:rsid w:val="009E4FF2"/>
    <w:rsid w:val="009E502D"/>
    <w:rsid w:val="009E5347"/>
    <w:rsid w:val="009E5BA2"/>
    <w:rsid w:val="009E6118"/>
    <w:rsid w:val="009E70E4"/>
    <w:rsid w:val="009E7A5A"/>
    <w:rsid w:val="009E7D20"/>
    <w:rsid w:val="009F04CF"/>
    <w:rsid w:val="009F1FF8"/>
    <w:rsid w:val="009F203C"/>
    <w:rsid w:val="009F21D4"/>
    <w:rsid w:val="009F389F"/>
    <w:rsid w:val="009F3C2A"/>
    <w:rsid w:val="009F442E"/>
    <w:rsid w:val="009F58D2"/>
    <w:rsid w:val="009F6118"/>
    <w:rsid w:val="009F77CB"/>
    <w:rsid w:val="00A003FC"/>
    <w:rsid w:val="00A00535"/>
    <w:rsid w:val="00A005AF"/>
    <w:rsid w:val="00A00A54"/>
    <w:rsid w:val="00A00C47"/>
    <w:rsid w:val="00A024BF"/>
    <w:rsid w:val="00A02594"/>
    <w:rsid w:val="00A04297"/>
    <w:rsid w:val="00A04322"/>
    <w:rsid w:val="00A04451"/>
    <w:rsid w:val="00A04545"/>
    <w:rsid w:val="00A0696F"/>
    <w:rsid w:val="00A06EAC"/>
    <w:rsid w:val="00A07A61"/>
    <w:rsid w:val="00A10071"/>
    <w:rsid w:val="00A1019A"/>
    <w:rsid w:val="00A106CA"/>
    <w:rsid w:val="00A1256F"/>
    <w:rsid w:val="00A12914"/>
    <w:rsid w:val="00A129DC"/>
    <w:rsid w:val="00A13120"/>
    <w:rsid w:val="00A146A3"/>
    <w:rsid w:val="00A15ABA"/>
    <w:rsid w:val="00A165FE"/>
    <w:rsid w:val="00A16A13"/>
    <w:rsid w:val="00A17246"/>
    <w:rsid w:val="00A173E5"/>
    <w:rsid w:val="00A17EAB"/>
    <w:rsid w:val="00A20102"/>
    <w:rsid w:val="00A2027F"/>
    <w:rsid w:val="00A211A7"/>
    <w:rsid w:val="00A21F1E"/>
    <w:rsid w:val="00A225DA"/>
    <w:rsid w:val="00A22EE8"/>
    <w:rsid w:val="00A23D78"/>
    <w:rsid w:val="00A24E52"/>
    <w:rsid w:val="00A25AD1"/>
    <w:rsid w:val="00A260C8"/>
    <w:rsid w:val="00A26259"/>
    <w:rsid w:val="00A262C8"/>
    <w:rsid w:val="00A26DC7"/>
    <w:rsid w:val="00A27126"/>
    <w:rsid w:val="00A30BF4"/>
    <w:rsid w:val="00A30D80"/>
    <w:rsid w:val="00A30ECF"/>
    <w:rsid w:val="00A31530"/>
    <w:rsid w:val="00A3169F"/>
    <w:rsid w:val="00A31DDE"/>
    <w:rsid w:val="00A324CA"/>
    <w:rsid w:val="00A3371A"/>
    <w:rsid w:val="00A33D0B"/>
    <w:rsid w:val="00A341B1"/>
    <w:rsid w:val="00A34A54"/>
    <w:rsid w:val="00A34DD1"/>
    <w:rsid w:val="00A35320"/>
    <w:rsid w:val="00A3541D"/>
    <w:rsid w:val="00A35A1A"/>
    <w:rsid w:val="00A35ACC"/>
    <w:rsid w:val="00A379CD"/>
    <w:rsid w:val="00A37A11"/>
    <w:rsid w:val="00A40B77"/>
    <w:rsid w:val="00A40C31"/>
    <w:rsid w:val="00A414D0"/>
    <w:rsid w:val="00A425CE"/>
    <w:rsid w:val="00A43276"/>
    <w:rsid w:val="00A44831"/>
    <w:rsid w:val="00A4495D"/>
    <w:rsid w:val="00A45E19"/>
    <w:rsid w:val="00A4616F"/>
    <w:rsid w:val="00A46E79"/>
    <w:rsid w:val="00A47844"/>
    <w:rsid w:val="00A524B7"/>
    <w:rsid w:val="00A529B1"/>
    <w:rsid w:val="00A54703"/>
    <w:rsid w:val="00A555CD"/>
    <w:rsid w:val="00A57583"/>
    <w:rsid w:val="00A57EED"/>
    <w:rsid w:val="00A60926"/>
    <w:rsid w:val="00A625FE"/>
    <w:rsid w:val="00A62E23"/>
    <w:rsid w:val="00A645AB"/>
    <w:rsid w:val="00A66F53"/>
    <w:rsid w:val="00A705CF"/>
    <w:rsid w:val="00A717AA"/>
    <w:rsid w:val="00A72DFA"/>
    <w:rsid w:val="00A730EC"/>
    <w:rsid w:val="00A73108"/>
    <w:rsid w:val="00A73852"/>
    <w:rsid w:val="00A742D5"/>
    <w:rsid w:val="00A74381"/>
    <w:rsid w:val="00A74571"/>
    <w:rsid w:val="00A745CE"/>
    <w:rsid w:val="00A74C77"/>
    <w:rsid w:val="00A75937"/>
    <w:rsid w:val="00A76604"/>
    <w:rsid w:val="00A76624"/>
    <w:rsid w:val="00A775F2"/>
    <w:rsid w:val="00A77BC7"/>
    <w:rsid w:val="00A77C13"/>
    <w:rsid w:val="00A81A5B"/>
    <w:rsid w:val="00A82A6A"/>
    <w:rsid w:val="00A82C1D"/>
    <w:rsid w:val="00A82F3A"/>
    <w:rsid w:val="00A84635"/>
    <w:rsid w:val="00A84C57"/>
    <w:rsid w:val="00A863CD"/>
    <w:rsid w:val="00A86913"/>
    <w:rsid w:val="00A86C96"/>
    <w:rsid w:val="00A86FB7"/>
    <w:rsid w:val="00A87B8B"/>
    <w:rsid w:val="00A905D1"/>
    <w:rsid w:val="00A907B7"/>
    <w:rsid w:val="00A90D92"/>
    <w:rsid w:val="00A914B1"/>
    <w:rsid w:val="00A914BF"/>
    <w:rsid w:val="00A91796"/>
    <w:rsid w:val="00A92371"/>
    <w:rsid w:val="00A92957"/>
    <w:rsid w:val="00A92991"/>
    <w:rsid w:val="00A92ABC"/>
    <w:rsid w:val="00A92BD3"/>
    <w:rsid w:val="00A93CAB"/>
    <w:rsid w:val="00A94B7E"/>
    <w:rsid w:val="00A95F15"/>
    <w:rsid w:val="00A96BF6"/>
    <w:rsid w:val="00A970B3"/>
    <w:rsid w:val="00AA013B"/>
    <w:rsid w:val="00AA052D"/>
    <w:rsid w:val="00AA09AB"/>
    <w:rsid w:val="00AA0B47"/>
    <w:rsid w:val="00AA0C20"/>
    <w:rsid w:val="00AA0E38"/>
    <w:rsid w:val="00AA1002"/>
    <w:rsid w:val="00AA1867"/>
    <w:rsid w:val="00AA1D5E"/>
    <w:rsid w:val="00AA1D6F"/>
    <w:rsid w:val="00AA21C4"/>
    <w:rsid w:val="00AA2352"/>
    <w:rsid w:val="00AA2FDD"/>
    <w:rsid w:val="00AA322B"/>
    <w:rsid w:val="00AA50B3"/>
    <w:rsid w:val="00AA5413"/>
    <w:rsid w:val="00AA5AF4"/>
    <w:rsid w:val="00AA6AE6"/>
    <w:rsid w:val="00AA6DA0"/>
    <w:rsid w:val="00AA715A"/>
    <w:rsid w:val="00AB078C"/>
    <w:rsid w:val="00AB07E5"/>
    <w:rsid w:val="00AB1AB1"/>
    <w:rsid w:val="00AB21CE"/>
    <w:rsid w:val="00AB238B"/>
    <w:rsid w:val="00AB3A03"/>
    <w:rsid w:val="00AB3B10"/>
    <w:rsid w:val="00AB4580"/>
    <w:rsid w:val="00AB48B9"/>
    <w:rsid w:val="00AB553F"/>
    <w:rsid w:val="00AB6C7C"/>
    <w:rsid w:val="00AB753F"/>
    <w:rsid w:val="00AB774A"/>
    <w:rsid w:val="00AB796E"/>
    <w:rsid w:val="00AB7D18"/>
    <w:rsid w:val="00AC10D2"/>
    <w:rsid w:val="00AC1A72"/>
    <w:rsid w:val="00AC1AE2"/>
    <w:rsid w:val="00AC32C5"/>
    <w:rsid w:val="00AC3387"/>
    <w:rsid w:val="00AC390F"/>
    <w:rsid w:val="00AC3BBD"/>
    <w:rsid w:val="00AC4094"/>
    <w:rsid w:val="00AC465E"/>
    <w:rsid w:val="00AC4FBA"/>
    <w:rsid w:val="00AC4FCC"/>
    <w:rsid w:val="00AC5055"/>
    <w:rsid w:val="00AC57D9"/>
    <w:rsid w:val="00AC5CA0"/>
    <w:rsid w:val="00AC5EFC"/>
    <w:rsid w:val="00AD0C1C"/>
    <w:rsid w:val="00AD10B9"/>
    <w:rsid w:val="00AD1659"/>
    <w:rsid w:val="00AD1BBD"/>
    <w:rsid w:val="00AD1DDD"/>
    <w:rsid w:val="00AD2946"/>
    <w:rsid w:val="00AD43C6"/>
    <w:rsid w:val="00AD45F7"/>
    <w:rsid w:val="00AD52DE"/>
    <w:rsid w:val="00AD7916"/>
    <w:rsid w:val="00AD799E"/>
    <w:rsid w:val="00AE0251"/>
    <w:rsid w:val="00AE109E"/>
    <w:rsid w:val="00AE1211"/>
    <w:rsid w:val="00AE2333"/>
    <w:rsid w:val="00AE2E8B"/>
    <w:rsid w:val="00AE4574"/>
    <w:rsid w:val="00AE4F0E"/>
    <w:rsid w:val="00AE56E4"/>
    <w:rsid w:val="00AE71EC"/>
    <w:rsid w:val="00AE7BC6"/>
    <w:rsid w:val="00AF037F"/>
    <w:rsid w:val="00AF05DF"/>
    <w:rsid w:val="00AF0AEC"/>
    <w:rsid w:val="00AF15F3"/>
    <w:rsid w:val="00AF186B"/>
    <w:rsid w:val="00AF2668"/>
    <w:rsid w:val="00AF3277"/>
    <w:rsid w:val="00AF377C"/>
    <w:rsid w:val="00AF3793"/>
    <w:rsid w:val="00AF57C4"/>
    <w:rsid w:val="00AF58AF"/>
    <w:rsid w:val="00AF60CB"/>
    <w:rsid w:val="00AF657E"/>
    <w:rsid w:val="00AF6E3C"/>
    <w:rsid w:val="00AF6FFC"/>
    <w:rsid w:val="00AF7BE9"/>
    <w:rsid w:val="00B00A75"/>
    <w:rsid w:val="00B025B5"/>
    <w:rsid w:val="00B03ECD"/>
    <w:rsid w:val="00B0425C"/>
    <w:rsid w:val="00B04E81"/>
    <w:rsid w:val="00B05B5F"/>
    <w:rsid w:val="00B06998"/>
    <w:rsid w:val="00B070E0"/>
    <w:rsid w:val="00B07235"/>
    <w:rsid w:val="00B07E89"/>
    <w:rsid w:val="00B1042E"/>
    <w:rsid w:val="00B114F9"/>
    <w:rsid w:val="00B123BD"/>
    <w:rsid w:val="00B1260E"/>
    <w:rsid w:val="00B13673"/>
    <w:rsid w:val="00B137AF"/>
    <w:rsid w:val="00B14167"/>
    <w:rsid w:val="00B14A53"/>
    <w:rsid w:val="00B14BBB"/>
    <w:rsid w:val="00B1521E"/>
    <w:rsid w:val="00B15461"/>
    <w:rsid w:val="00B15595"/>
    <w:rsid w:val="00B163BE"/>
    <w:rsid w:val="00B16C4C"/>
    <w:rsid w:val="00B17F58"/>
    <w:rsid w:val="00B201D9"/>
    <w:rsid w:val="00B24425"/>
    <w:rsid w:val="00B247AD"/>
    <w:rsid w:val="00B25538"/>
    <w:rsid w:val="00B26FB6"/>
    <w:rsid w:val="00B27633"/>
    <w:rsid w:val="00B3005D"/>
    <w:rsid w:val="00B303F8"/>
    <w:rsid w:val="00B30420"/>
    <w:rsid w:val="00B31452"/>
    <w:rsid w:val="00B329DB"/>
    <w:rsid w:val="00B32EB5"/>
    <w:rsid w:val="00B32F69"/>
    <w:rsid w:val="00B33196"/>
    <w:rsid w:val="00B35A22"/>
    <w:rsid w:val="00B373EF"/>
    <w:rsid w:val="00B3782F"/>
    <w:rsid w:val="00B400F7"/>
    <w:rsid w:val="00B4153B"/>
    <w:rsid w:val="00B41A61"/>
    <w:rsid w:val="00B41F7A"/>
    <w:rsid w:val="00B424DE"/>
    <w:rsid w:val="00B42B83"/>
    <w:rsid w:val="00B4323A"/>
    <w:rsid w:val="00B43A0F"/>
    <w:rsid w:val="00B45C07"/>
    <w:rsid w:val="00B46DA8"/>
    <w:rsid w:val="00B46FDA"/>
    <w:rsid w:val="00B471F5"/>
    <w:rsid w:val="00B47357"/>
    <w:rsid w:val="00B47621"/>
    <w:rsid w:val="00B4787D"/>
    <w:rsid w:val="00B5063C"/>
    <w:rsid w:val="00B50A77"/>
    <w:rsid w:val="00B515A1"/>
    <w:rsid w:val="00B522C7"/>
    <w:rsid w:val="00B53AE7"/>
    <w:rsid w:val="00B5498C"/>
    <w:rsid w:val="00B54F0A"/>
    <w:rsid w:val="00B55529"/>
    <w:rsid w:val="00B556DD"/>
    <w:rsid w:val="00B559F1"/>
    <w:rsid w:val="00B56362"/>
    <w:rsid w:val="00B5639C"/>
    <w:rsid w:val="00B5663E"/>
    <w:rsid w:val="00B56D0D"/>
    <w:rsid w:val="00B60188"/>
    <w:rsid w:val="00B60911"/>
    <w:rsid w:val="00B60C5C"/>
    <w:rsid w:val="00B60D5C"/>
    <w:rsid w:val="00B61EB1"/>
    <w:rsid w:val="00B6245B"/>
    <w:rsid w:val="00B62DFF"/>
    <w:rsid w:val="00B632C2"/>
    <w:rsid w:val="00B6436A"/>
    <w:rsid w:val="00B65441"/>
    <w:rsid w:val="00B65685"/>
    <w:rsid w:val="00B65C4E"/>
    <w:rsid w:val="00B661D1"/>
    <w:rsid w:val="00B70C07"/>
    <w:rsid w:val="00B70D72"/>
    <w:rsid w:val="00B71B45"/>
    <w:rsid w:val="00B722B3"/>
    <w:rsid w:val="00B72DB8"/>
    <w:rsid w:val="00B731F1"/>
    <w:rsid w:val="00B73D6A"/>
    <w:rsid w:val="00B75345"/>
    <w:rsid w:val="00B7538C"/>
    <w:rsid w:val="00B80497"/>
    <w:rsid w:val="00B80643"/>
    <w:rsid w:val="00B80C4C"/>
    <w:rsid w:val="00B818A8"/>
    <w:rsid w:val="00B832B7"/>
    <w:rsid w:val="00B84395"/>
    <w:rsid w:val="00B84FB5"/>
    <w:rsid w:val="00B850CD"/>
    <w:rsid w:val="00B85EB8"/>
    <w:rsid w:val="00B86964"/>
    <w:rsid w:val="00B86C43"/>
    <w:rsid w:val="00B86C99"/>
    <w:rsid w:val="00B87C66"/>
    <w:rsid w:val="00B87E70"/>
    <w:rsid w:val="00B90F25"/>
    <w:rsid w:val="00B91597"/>
    <w:rsid w:val="00B9222E"/>
    <w:rsid w:val="00B92FAF"/>
    <w:rsid w:val="00B93959"/>
    <w:rsid w:val="00B9421B"/>
    <w:rsid w:val="00B94EC3"/>
    <w:rsid w:val="00B958C2"/>
    <w:rsid w:val="00B95F11"/>
    <w:rsid w:val="00B968F8"/>
    <w:rsid w:val="00B97780"/>
    <w:rsid w:val="00B97C5B"/>
    <w:rsid w:val="00B97E57"/>
    <w:rsid w:val="00B97E96"/>
    <w:rsid w:val="00BA094E"/>
    <w:rsid w:val="00BA2A97"/>
    <w:rsid w:val="00BA2EE2"/>
    <w:rsid w:val="00BA2F17"/>
    <w:rsid w:val="00BA3C11"/>
    <w:rsid w:val="00BA4220"/>
    <w:rsid w:val="00BA4664"/>
    <w:rsid w:val="00BA54AF"/>
    <w:rsid w:val="00BA5C4A"/>
    <w:rsid w:val="00BA5E50"/>
    <w:rsid w:val="00BA5F74"/>
    <w:rsid w:val="00BA632E"/>
    <w:rsid w:val="00BA6509"/>
    <w:rsid w:val="00BA6852"/>
    <w:rsid w:val="00BA68F8"/>
    <w:rsid w:val="00BA6FE6"/>
    <w:rsid w:val="00BA77E4"/>
    <w:rsid w:val="00BB0E0A"/>
    <w:rsid w:val="00BB1C1C"/>
    <w:rsid w:val="00BB205B"/>
    <w:rsid w:val="00BB2437"/>
    <w:rsid w:val="00BB3673"/>
    <w:rsid w:val="00BB398C"/>
    <w:rsid w:val="00BB3F67"/>
    <w:rsid w:val="00BB4905"/>
    <w:rsid w:val="00BB4BA3"/>
    <w:rsid w:val="00BB5106"/>
    <w:rsid w:val="00BB656C"/>
    <w:rsid w:val="00BB67E4"/>
    <w:rsid w:val="00BB6A7E"/>
    <w:rsid w:val="00BB6AEE"/>
    <w:rsid w:val="00BB7B0A"/>
    <w:rsid w:val="00BC01BE"/>
    <w:rsid w:val="00BC0421"/>
    <w:rsid w:val="00BC0430"/>
    <w:rsid w:val="00BC0511"/>
    <w:rsid w:val="00BC0A9C"/>
    <w:rsid w:val="00BC0B13"/>
    <w:rsid w:val="00BC1017"/>
    <w:rsid w:val="00BC1C01"/>
    <w:rsid w:val="00BC1F2C"/>
    <w:rsid w:val="00BC3B9A"/>
    <w:rsid w:val="00BC45CE"/>
    <w:rsid w:val="00BC46E2"/>
    <w:rsid w:val="00BC4A84"/>
    <w:rsid w:val="00BC4C2B"/>
    <w:rsid w:val="00BC56B6"/>
    <w:rsid w:val="00BC591F"/>
    <w:rsid w:val="00BC5DE7"/>
    <w:rsid w:val="00BC678F"/>
    <w:rsid w:val="00BD0184"/>
    <w:rsid w:val="00BD16CF"/>
    <w:rsid w:val="00BD2D6B"/>
    <w:rsid w:val="00BD306E"/>
    <w:rsid w:val="00BD3347"/>
    <w:rsid w:val="00BD4656"/>
    <w:rsid w:val="00BD4C2D"/>
    <w:rsid w:val="00BD50E9"/>
    <w:rsid w:val="00BD51B0"/>
    <w:rsid w:val="00BD523A"/>
    <w:rsid w:val="00BD587C"/>
    <w:rsid w:val="00BD6569"/>
    <w:rsid w:val="00BD6C86"/>
    <w:rsid w:val="00BD72E1"/>
    <w:rsid w:val="00BD78F9"/>
    <w:rsid w:val="00BE0D1A"/>
    <w:rsid w:val="00BE0FD5"/>
    <w:rsid w:val="00BE3686"/>
    <w:rsid w:val="00BE3C19"/>
    <w:rsid w:val="00BE427F"/>
    <w:rsid w:val="00BE5735"/>
    <w:rsid w:val="00BE5FDB"/>
    <w:rsid w:val="00BE6468"/>
    <w:rsid w:val="00BE73F5"/>
    <w:rsid w:val="00BE7923"/>
    <w:rsid w:val="00BF049B"/>
    <w:rsid w:val="00BF1012"/>
    <w:rsid w:val="00BF144E"/>
    <w:rsid w:val="00BF16E0"/>
    <w:rsid w:val="00BF2ADF"/>
    <w:rsid w:val="00BF2D22"/>
    <w:rsid w:val="00BF3F71"/>
    <w:rsid w:val="00BF7CB0"/>
    <w:rsid w:val="00BF7DCC"/>
    <w:rsid w:val="00C01148"/>
    <w:rsid w:val="00C01467"/>
    <w:rsid w:val="00C0318D"/>
    <w:rsid w:val="00C03439"/>
    <w:rsid w:val="00C0415E"/>
    <w:rsid w:val="00C04551"/>
    <w:rsid w:val="00C047F4"/>
    <w:rsid w:val="00C04DD0"/>
    <w:rsid w:val="00C0626C"/>
    <w:rsid w:val="00C06D1B"/>
    <w:rsid w:val="00C07580"/>
    <w:rsid w:val="00C07A74"/>
    <w:rsid w:val="00C07A81"/>
    <w:rsid w:val="00C100FC"/>
    <w:rsid w:val="00C10BF7"/>
    <w:rsid w:val="00C14FEB"/>
    <w:rsid w:val="00C153CA"/>
    <w:rsid w:val="00C1603C"/>
    <w:rsid w:val="00C20773"/>
    <w:rsid w:val="00C20F5E"/>
    <w:rsid w:val="00C210D0"/>
    <w:rsid w:val="00C218A2"/>
    <w:rsid w:val="00C21B0B"/>
    <w:rsid w:val="00C22E68"/>
    <w:rsid w:val="00C23219"/>
    <w:rsid w:val="00C23544"/>
    <w:rsid w:val="00C23AF4"/>
    <w:rsid w:val="00C2516B"/>
    <w:rsid w:val="00C252C5"/>
    <w:rsid w:val="00C2580A"/>
    <w:rsid w:val="00C25B4B"/>
    <w:rsid w:val="00C300CF"/>
    <w:rsid w:val="00C3187C"/>
    <w:rsid w:val="00C321D7"/>
    <w:rsid w:val="00C3234B"/>
    <w:rsid w:val="00C32790"/>
    <w:rsid w:val="00C331F6"/>
    <w:rsid w:val="00C33CAC"/>
    <w:rsid w:val="00C35229"/>
    <w:rsid w:val="00C37A9F"/>
    <w:rsid w:val="00C402ED"/>
    <w:rsid w:val="00C410C2"/>
    <w:rsid w:val="00C411B6"/>
    <w:rsid w:val="00C4121F"/>
    <w:rsid w:val="00C43333"/>
    <w:rsid w:val="00C4369B"/>
    <w:rsid w:val="00C44915"/>
    <w:rsid w:val="00C45B73"/>
    <w:rsid w:val="00C46549"/>
    <w:rsid w:val="00C46E17"/>
    <w:rsid w:val="00C47558"/>
    <w:rsid w:val="00C47A15"/>
    <w:rsid w:val="00C50B18"/>
    <w:rsid w:val="00C50E6A"/>
    <w:rsid w:val="00C51831"/>
    <w:rsid w:val="00C51869"/>
    <w:rsid w:val="00C51B97"/>
    <w:rsid w:val="00C52389"/>
    <w:rsid w:val="00C526C9"/>
    <w:rsid w:val="00C53515"/>
    <w:rsid w:val="00C54BC8"/>
    <w:rsid w:val="00C54BEE"/>
    <w:rsid w:val="00C54C6E"/>
    <w:rsid w:val="00C5632B"/>
    <w:rsid w:val="00C5635D"/>
    <w:rsid w:val="00C564E7"/>
    <w:rsid w:val="00C57C78"/>
    <w:rsid w:val="00C57D66"/>
    <w:rsid w:val="00C60E7B"/>
    <w:rsid w:val="00C6287A"/>
    <w:rsid w:val="00C6304B"/>
    <w:rsid w:val="00C64209"/>
    <w:rsid w:val="00C646E5"/>
    <w:rsid w:val="00C64771"/>
    <w:rsid w:val="00C652C8"/>
    <w:rsid w:val="00C65539"/>
    <w:rsid w:val="00C660BD"/>
    <w:rsid w:val="00C66415"/>
    <w:rsid w:val="00C676F7"/>
    <w:rsid w:val="00C67C09"/>
    <w:rsid w:val="00C702FE"/>
    <w:rsid w:val="00C72C5A"/>
    <w:rsid w:val="00C731D9"/>
    <w:rsid w:val="00C73893"/>
    <w:rsid w:val="00C73C6B"/>
    <w:rsid w:val="00C74BF0"/>
    <w:rsid w:val="00C7518D"/>
    <w:rsid w:val="00C7561C"/>
    <w:rsid w:val="00C75B87"/>
    <w:rsid w:val="00C75CE4"/>
    <w:rsid w:val="00C77319"/>
    <w:rsid w:val="00C77D54"/>
    <w:rsid w:val="00C80502"/>
    <w:rsid w:val="00C81A7B"/>
    <w:rsid w:val="00C81CAC"/>
    <w:rsid w:val="00C82029"/>
    <w:rsid w:val="00C84E7E"/>
    <w:rsid w:val="00C856CA"/>
    <w:rsid w:val="00C8605B"/>
    <w:rsid w:val="00C86807"/>
    <w:rsid w:val="00C8695F"/>
    <w:rsid w:val="00C86BF0"/>
    <w:rsid w:val="00C87012"/>
    <w:rsid w:val="00C876DC"/>
    <w:rsid w:val="00C8782A"/>
    <w:rsid w:val="00C90946"/>
    <w:rsid w:val="00C9285C"/>
    <w:rsid w:val="00C953EC"/>
    <w:rsid w:val="00C95593"/>
    <w:rsid w:val="00C9571D"/>
    <w:rsid w:val="00C957B1"/>
    <w:rsid w:val="00C95F36"/>
    <w:rsid w:val="00C96093"/>
    <w:rsid w:val="00C973F0"/>
    <w:rsid w:val="00CA0BDD"/>
    <w:rsid w:val="00CA168D"/>
    <w:rsid w:val="00CA183D"/>
    <w:rsid w:val="00CA1877"/>
    <w:rsid w:val="00CA271A"/>
    <w:rsid w:val="00CA3F9B"/>
    <w:rsid w:val="00CA4F88"/>
    <w:rsid w:val="00CA533E"/>
    <w:rsid w:val="00CB0254"/>
    <w:rsid w:val="00CB03C3"/>
    <w:rsid w:val="00CB16CD"/>
    <w:rsid w:val="00CB1F4B"/>
    <w:rsid w:val="00CB3320"/>
    <w:rsid w:val="00CB48D4"/>
    <w:rsid w:val="00CB695F"/>
    <w:rsid w:val="00CB7D94"/>
    <w:rsid w:val="00CB7E5E"/>
    <w:rsid w:val="00CC0F2D"/>
    <w:rsid w:val="00CC13A4"/>
    <w:rsid w:val="00CC220B"/>
    <w:rsid w:val="00CC29E7"/>
    <w:rsid w:val="00CC2AB4"/>
    <w:rsid w:val="00CC2B47"/>
    <w:rsid w:val="00CC2D43"/>
    <w:rsid w:val="00CC35AA"/>
    <w:rsid w:val="00CC4827"/>
    <w:rsid w:val="00CC5A30"/>
    <w:rsid w:val="00CC64DB"/>
    <w:rsid w:val="00CC7494"/>
    <w:rsid w:val="00CD01C4"/>
    <w:rsid w:val="00CD0B6A"/>
    <w:rsid w:val="00CD1639"/>
    <w:rsid w:val="00CD17C0"/>
    <w:rsid w:val="00CD191A"/>
    <w:rsid w:val="00CD3229"/>
    <w:rsid w:val="00CD3906"/>
    <w:rsid w:val="00CD41AB"/>
    <w:rsid w:val="00CD42BA"/>
    <w:rsid w:val="00CD4426"/>
    <w:rsid w:val="00CD4836"/>
    <w:rsid w:val="00CD5FB3"/>
    <w:rsid w:val="00CD69DD"/>
    <w:rsid w:val="00CD6F25"/>
    <w:rsid w:val="00CD73FD"/>
    <w:rsid w:val="00CE03DA"/>
    <w:rsid w:val="00CE133C"/>
    <w:rsid w:val="00CE18B0"/>
    <w:rsid w:val="00CE222D"/>
    <w:rsid w:val="00CE3022"/>
    <w:rsid w:val="00CE3A58"/>
    <w:rsid w:val="00CE4F0D"/>
    <w:rsid w:val="00CE506E"/>
    <w:rsid w:val="00CE5B6A"/>
    <w:rsid w:val="00CE625D"/>
    <w:rsid w:val="00CE69F3"/>
    <w:rsid w:val="00CE7460"/>
    <w:rsid w:val="00CE7E29"/>
    <w:rsid w:val="00CF0581"/>
    <w:rsid w:val="00CF0625"/>
    <w:rsid w:val="00CF1B2A"/>
    <w:rsid w:val="00CF1E6E"/>
    <w:rsid w:val="00CF2B93"/>
    <w:rsid w:val="00CF37CD"/>
    <w:rsid w:val="00CF3BDA"/>
    <w:rsid w:val="00CF5F5A"/>
    <w:rsid w:val="00CF62B7"/>
    <w:rsid w:val="00CF6470"/>
    <w:rsid w:val="00CF6E65"/>
    <w:rsid w:val="00D002EF"/>
    <w:rsid w:val="00D012A5"/>
    <w:rsid w:val="00D013D3"/>
    <w:rsid w:val="00D01529"/>
    <w:rsid w:val="00D019B6"/>
    <w:rsid w:val="00D034C5"/>
    <w:rsid w:val="00D0367E"/>
    <w:rsid w:val="00D03DD8"/>
    <w:rsid w:val="00D04E0D"/>
    <w:rsid w:val="00D05952"/>
    <w:rsid w:val="00D06DC1"/>
    <w:rsid w:val="00D06F3B"/>
    <w:rsid w:val="00D077BD"/>
    <w:rsid w:val="00D107BB"/>
    <w:rsid w:val="00D11702"/>
    <w:rsid w:val="00D11747"/>
    <w:rsid w:val="00D1279A"/>
    <w:rsid w:val="00D1414A"/>
    <w:rsid w:val="00D1527A"/>
    <w:rsid w:val="00D15348"/>
    <w:rsid w:val="00D15A99"/>
    <w:rsid w:val="00D16086"/>
    <w:rsid w:val="00D1682E"/>
    <w:rsid w:val="00D1765A"/>
    <w:rsid w:val="00D215E9"/>
    <w:rsid w:val="00D21E46"/>
    <w:rsid w:val="00D21F15"/>
    <w:rsid w:val="00D223CF"/>
    <w:rsid w:val="00D23F54"/>
    <w:rsid w:val="00D2665B"/>
    <w:rsid w:val="00D26A30"/>
    <w:rsid w:val="00D274DE"/>
    <w:rsid w:val="00D27E08"/>
    <w:rsid w:val="00D27EAF"/>
    <w:rsid w:val="00D3006C"/>
    <w:rsid w:val="00D30593"/>
    <w:rsid w:val="00D30EA6"/>
    <w:rsid w:val="00D31155"/>
    <w:rsid w:val="00D3140A"/>
    <w:rsid w:val="00D33620"/>
    <w:rsid w:val="00D346C5"/>
    <w:rsid w:val="00D354D3"/>
    <w:rsid w:val="00D36045"/>
    <w:rsid w:val="00D36898"/>
    <w:rsid w:val="00D36D99"/>
    <w:rsid w:val="00D37142"/>
    <w:rsid w:val="00D3773E"/>
    <w:rsid w:val="00D37768"/>
    <w:rsid w:val="00D37E4D"/>
    <w:rsid w:val="00D37F25"/>
    <w:rsid w:val="00D409B6"/>
    <w:rsid w:val="00D40AF9"/>
    <w:rsid w:val="00D4251E"/>
    <w:rsid w:val="00D43B50"/>
    <w:rsid w:val="00D466E1"/>
    <w:rsid w:val="00D46BC0"/>
    <w:rsid w:val="00D46D7F"/>
    <w:rsid w:val="00D47368"/>
    <w:rsid w:val="00D503A0"/>
    <w:rsid w:val="00D50443"/>
    <w:rsid w:val="00D53474"/>
    <w:rsid w:val="00D535E4"/>
    <w:rsid w:val="00D5378E"/>
    <w:rsid w:val="00D53A89"/>
    <w:rsid w:val="00D561A4"/>
    <w:rsid w:val="00D57063"/>
    <w:rsid w:val="00D5720F"/>
    <w:rsid w:val="00D57521"/>
    <w:rsid w:val="00D611F9"/>
    <w:rsid w:val="00D61DE0"/>
    <w:rsid w:val="00D624E5"/>
    <w:rsid w:val="00D62742"/>
    <w:rsid w:val="00D62D08"/>
    <w:rsid w:val="00D630BB"/>
    <w:rsid w:val="00D635A9"/>
    <w:rsid w:val="00D63959"/>
    <w:rsid w:val="00D65159"/>
    <w:rsid w:val="00D65AAF"/>
    <w:rsid w:val="00D65BF0"/>
    <w:rsid w:val="00D669F1"/>
    <w:rsid w:val="00D66ADB"/>
    <w:rsid w:val="00D67357"/>
    <w:rsid w:val="00D67B13"/>
    <w:rsid w:val="00D72633"/>
    <w:rsid w:val="00D72694"/>
    <w:rsid w:val="00D72737"/>
    <w:rsid w:val="00D7318C"/>
    <w:rsid w:val="00D73AEF"/>
    <w:rsid w:val="00D74D34"/>
    <w:rsid w:val="00D74F7A"/>
    <w:rsid w:val="00D76873"/>
    <w:rsid w:val="00D76FD2"/>
    <w:rsid w:val="00D7722B"/>
    <w:rsid w:val="00D77F9C"/>
    <w:rsid w:val="00D8021E"/>
    <w:rsid w:val="00D81208"/>
    <w:rsid w:val="00D82CA0"/>
    <w:rsid w:val="00D84E42"/>
    <w:rsid w:val="00D851DA"/>
    <w:rsid w:val="00D860F1"/>
    <w:rsid w:val="00D87B19"/>
    <w:rsid w:val="00D87E88"/>
    <w:rsid w:val="00D90A5A"/>
    <w:rsid w:val="00D91CCD"/>
    <w:rsid w:val="00D93A92"/>
    <w:rsid w:val="00D94135"/>
    <w:rsid w:val="00D967B8"/>
    <w:rsid w:val="00D96E98"/>
    <w:rsid w:val="00DA0651"/>
    <w:rsid w:val="00DA1750"/>
    <w:rsid w:val="00DA304A"/>
    <w:rsid w:val="00DA3EE5"/>
    <w:rsid w:val="00DA484D"/>
    <w:rsid w:val="00DA49A9"/>
    <w:rsid w:val="00DA4CDF"/>
    <w:rsid w:val="00DA4FEE"/>
    <w:rsid w:val="00DA69A8"/>
    <w:rsid w:val="00DA7F82"/>
    <w:rsid w:val="00DB096E"/>
    <w:rsid w:val="00DB0F94"/>
    <w:rsid w:val="00DB2540"/>
    <w:rsid w:val="00DB2E7A"/>
    <w:rsid w:val="00DB3375"/>
    <w:rsid w:val="00DB3913"/>
    <w:rsid w:val="00DB4AD6"/>
    <w:rsid w:val="00DB5351"/>
    <w:rsid w:val="00DB53EB"/>
    <w:rsid w:val="00DB63CF"/>
    <w:rsid w:val="00DB6BA5"/>
    <w:rsid w:val="00DC0DF3"/>
    <w:rsid w:val="00DC0ED3"/>
    <w:rsid w:val="00DC0ED6"/>
    <w:rsid w:val="00DC0FC6"/>
    <w:rsid w:val="00DC2689"/>
    <w:rsid w:val="00DC47D2"/>
    <w:rsid w:val="00DC4A39"/>
    <w:rsid w:val="00DC60B5"/>
    <w:rsid w:val="00DC63FA"/>
    <w:rsid w:val="00DC67FC"/>
    <w:rsid w:val="00DC7E63"/>
    <w:rsid w:val="00DD0553"/>
    <w:rsid w:val="00DD1649"/>
    <w:rsid w:val="00DD18A7"/>
    <w:rsid w:val="00DD1B6D"/>
    <w:rsid w:val="00DD1F3D"/>
    <w:rsid w:val="00DD25B5"/>
    <w:rsid w:val="00DD4768"/>
    <w:rsid w:val="00DD48BD"/>
    <w:rsid w:val="00DD66DC"/>
    <w:rsid w:val="00DD760A"/>
    <w:rsid w:val="00DD7753"/>
    <w:rsid w:val="00DD7C83"/>
    <w:rsid w:val="00DD7E08"/>
    <w:rsid w:val="00DE00F1"/>
    <w:rsid w:val="00DE26A8"/>
    <w:rsid w:val="00DE35EC"/>
    <w:rsid w:val="00DE42EF"/>
    <w:rsid w:val="00DE551D"/>
    <w:rsid w:val="00DE5959"/>
    <w:rsid w:val="00DE5F0E"/>
    <w:rsid w:val="00DE7058"/>
    <w:rsid w:val="00DF1526"/>
    <w:rsid w:val="00DF1FD3"/>
    <w:rsid w:val="00DF325D"/>
    <w:rsid w:val="00DF3F66"/>
    <w:rsid w:val="00DF492A"/>
    <w:rsid w:val="00DF5D40"/>
    <w:rsid w:val="00DF7646"/>
    <w:rsid w:val="00E006C6"/>
    <w:rsid w:val="00E008F6"/>
    <w:rsid w:val="00E00B3B"/>
    <w:rsid w:val="00E00C7D"/>
    <w:rsid w:val="00E01B0C"/>
    <w:rsid w:val="00E01D6F"/>
    <w:rsid w:val="00E022C2"/>
    <w:rsid w:val="00E02463"/>
    <w:rsid w:val="00E02A65"/>
    <w:rsid w:val="00E04966"/>
    <w:rsid w:val="00E04975"/>
    <w:rsid w:val="00E0667E"/>
    <w:rsid w:val="00E06CD6"/>
    <w:rsid w:val="00E07986"/>
    <w:rsid w:val="00E103DE"/>
    <w:rsid w:val="00E115CF"/>
    <w:rsid w:val="00E116C5"/>
    <w:rsid w:val="00E1183B"/>
    <w:rsid w:val="00E1483E"/>
    <w:rsid w:val="00E148A1"/>
    <w:rsid w:val="00E148C4"/>
    <w:rsid w:val="00E14BDC"/>
    <w:rsid w:val="00E16DF6"/>
    <w:rsid w:val="00E17B18"/>
    <w:rsid w:val="00E202AD"/>
    <w:rsid w:val="00E206B1"/>
    <w:rsid w:val="00E215F8"/>
    <w:rsid w:val="00E21B94"/>
    <w:rsid w:val="00E2238D"/>
    <w:rsid w:val="00E22CB9"/>
    <w:rsid w:val="00E23003"/>
    <w:rsid w:val="00E2330B"/>
    <w:rsid w:val="00E235EB"/>
    <w:rsid w:val="00E23928"/>
    <w:rsid w:val="00E23D69"/>
    <w:rsid w:val="00E23E18"/>
    <w:rsid w:val="00E24B2A"/>
    <w:rsid w:val="00E25880"/>
    <w:rsid w:val="00E25B9E"/>
    <w:rsid w:val="00E26ED9"/>
    <w:rsid w:val="00E272EC"/>
    <w:rsid w:val="00E27D0F"/>
    <w:rsid w:val="00E2A246"/>
    <w:rsid w:val="00E30353"/>
    <w:rsid w:val="00E30425"/>
    <w:rsid w:val="00E307A4"/>
    <w:rsid w:val="00E30E76"/>
    <w:rsid w:val="00E327D9"/>
    <w:rsid w:val="00E32D10"/>
    <w:rsid w:val="00E33AD0"/>
    <w:rsid w:val="00E36BA8"/>
    <w:rsid w:val="00E377D7"/>
    <w:rsid w:val="00E41612"/>
    <w:rsid w:val="00E41E3A"/>
    <w:rsid w:val="00E42304"/>
    <w:rsid w:val="00E43881"/>
    <w:rsid w:val="00E43B6C"/>
    <w:rsid w:val="00E446C1"/>
    <w:rsid w:val="00E46044"/>
    <w:rsid w:val="00E470A2"/>
    <w:rsid w:val="00E47D7D"/>
    <w:rsid w:val="00E50092"/>
    <w:rsid w:val="00E50A39"/>
    <w:rsid w:val="00E50F33"/>
    <w:rsid w:val="00E52779"/>
    <w:rsid w:val="00E52973"/>
    <w:rsid w:val="00E536AE"/>
    <w:rsid w:val="00E5385C"/>
    <w:rsid w:val="00E544BD"/>
    <w:rsid w:val="00E545C9"/>
    <w:rsid w:val="00E54940"/>
    <w:rsid w:val="00E54D18"/>
    <w:rsid w:val="00E559DF"/>
    <w:rsid w:val="00E5678F"/>
    <w:rsid w:val="00E56A36"/>
    <w:rsid w:val="00E56F2D"/>
    <w:rsid w:val="00E56FFD"/>
    <w:rsid w:val="00E6008D"/>
    <w:rsid w:val="00E61D27"/>
    <w:rsid w:val="00E64CF3"/>
    <w:rsid w:val="00E65051"/>
    <w:rsid w:val="00E66C5C"/>
    <w:rsid w:val="00E66CE6"/>
    <w:rsid w:val="00E705A6"/>
    <w:rsid w:val="00E7060B"/>
    <w:rsid w:val="00E7148E"/>
    <w:rsid w:val="00E71E00"/>
    <w:rsid w:val="00E72CB6"/>
    <w:rsid w:val="00E72F07"/>
    <w:rsid w:val="00E7484A"/>
    <w:rsid w:val="00E7588E"/>
    <w:rsid w:val="00E76D55"/>
    <w:rsid w:val="00E7731D"/>
    <w:rsid w:val="00E80F0C"/>
    <w:rsid w:val="00E83128"/>
    <w:rsid w:val="00E83629"/>
    <w:rsid w:val="00E83DA2"/>
    <w:rsid w:val="00E84242"/>
    <w:rsid w:val="00E84F34"/>
    <w:rsid w:val="00E85AA0"/>
    <w:rsid w:val="00E8615C"/>
    <w:rsid w:val="00E87D96"/>
    <w:rsid w:val="00E90A4F"/>
    <w:rsid w:val="00E91426"/>
    <w:rsid w:val="00E91534"/>
    <w:rsid w:val="00E929EF"/>
    <w:rsid w:val="00E92B13"/>
    <w:rsid w:val="00E937E7"/>
    <w:rsid w:val="00E94021"/>
    <w:rsid w:val="00E9502B"/>
    <w:rsid w:val="00E95598"/>
    <w:rsid w:val="00E959CF"/>
    <w:rsid w:val="00E96398"/>
    <w:rsid w:val="00E971F9"/>
    <w:rsid w:val="00E976C0"/>
    <w:rsid w:val="00E97EFE"/>
    <w:rsid w:val="00EA0495"/>
    <w:rsid w:val="00EA04E7"/>
    <w:rsid w:val="00EA1247"/>
    <w:rsid w:val="00EA3FA5"/>
    <w:rsid w:val="00EA55B1"/>
    <w:rsid w:val="00EA60AC"/>
    <w:rsid w:val="00EA7011"/>
    <w:rsid w:val="00EB2230"/>
    <w:rsid w:val="00EB2DE1"/>
    <w:rsid w:val="00EB2EFF"/>
    <w:rsid w:val="00EB31CD"/>
    <w:rsid w:val="00EB41FB"/>
    <w:rsid w:val="00EB420C"/>
    <w:rsid w:val="00EB47F4"/>
    <w:rsid w:val="00EB5832"/>
    <w:rsid w:val="00EB5BF6"/>
    <w:rsid w:val="00EB6AE2"/>
    <w:rsid w:val="00EB720D"/>
    <w:rsid w:val="00EB7844"/>
    <w:rsid w:val="00EC3059"/>
    <w:rsid w:val="00EC3C52"/>
    <w:rsid w:val="00EC5399"/>
    <w:rsid w:val="00EC54BF"/>
    <w:rsid w:val="00EC5A92"/>
    <w:rsid w:val="00EC5E84"/>
    <w:rsid w:val="00EC6BF2"/>
    <w:rsid w:val="00ED0D98"/>
    <w:rsid w:val="00ED1BA0"/>
    <w:rsid w:val="00ED1DC8"/>
    <w:rsid w:val="00ED55A0"/>
    <w:rsid w:val="00ED6681"/>
    <w:rsid w:val="00ED76E7"/>
    <w:rsid w:val="00EE0E42"/>
    <w:rsid w:val="00EE0E8B"/>
    <w:rsid w:val="00EE17ED"/>
    <w:rsid w:val="00EE1B11"/>
    <w:rsid w:val="00EE2ABC"/>
    <w:rsid w:val="00EE3AE8"/>
    <w:rsid w:val="00EE4D69"/>
    <w:rsid w:val="00EE5848"/>
    <w:rsid w:val="00EE62AD"/>
    <w:rsid w:val="00EF0557"/>
    <w:rsid w:val="00EF0A75"/>
    <w:rsid w:val="00EF1654"/>
    <w:rsid w:val="00EF27B8"/>
    <w:rsid w:val="00EF31B7"/>
    <w:rsid w:val="00EF3248"/>
    <w:rsid w:val="00EF3627"/>
    <w:rsid w:val="00EF4EC6"/>
    <w:rsid w:val="00EF5E87"/>
    <w:rsid w:val="00EF602D"/>
    <w:rsid w:val="00EF6C96"/>
    <w:rsid w:val="00EF7F94"/>
    <w:rsid w:val="00F004A8"/>
    <w:rsid w:val="00F00FF0"/>
    <w:rsid w:val="00F0125A"/>
    <w:rsid w:val="00F016C9"/>
    <w:rsid w:val="00F0418D"/>
    <w:rsid w:val="00F04401"/>
    <w:rsid w:val="00F04DCA"/>
    <w:rsid w:val="00F04EE2"/>
    <w:rsid w:val="00F05904"/>
    <w:rsid w:val="00F07FDA"/>
    <w:rsid w:val="00F105CE"/>
    <w:rsid w:val="00F11DE9"/>
    <w:rsid w:val="00F12F5A"/>
    <w:rsid w:val="00F14111"/>
    <w:rsid w:val="00F1550D"/>
    <w:rsid w:val="00F15E7F"/>
    <w:rsid w:val="00F17149"/>
    <w:rsid w:val="00F20FD9"/>
    <w:rsid w:val="00F21518"/>
    <w:rsid w:val="00F219E0"/>
    <w:rsid w:val="00F2205D"/>
    <w:rsid w:val="00F230CE"/>
    <w:rsid w:val="00F25E25"/>
    <w:rsid w:val="00F2774D"/>
    <w:rsid w:val="00F27F9D"/>
    <w:rsid w:val="00F3052B"/>
    <w:rsid w:val="00F30C11"/>
    <w:rsid w:val="00F313DD"/>
    <w:rsid w:val="00F31515"/>
    <w:rsid w:val="00F317C1"/>
    <w:rsid w:val="00F32E24"/>
    <w:rsid w:val="00F3336B"/>
    <w:rsid w:val="00F338D3"/>
    <w:rsid w:val="00F33EA5"/>
    <w:rsid w:val="00F3495B"/>
    <w:rsid w:val="00F34C5B"/>
    <w:rsid w:val="00F34D95"/>
    <w:rsid w:val="00F35703"/>
    <w:rsid w:val="00F36046"/>
    <w:rsid w:val="00F36442"/>
    <w:rsid w:val="00F36BC0"/>
    <w:rsid w:val="00F37679"/>
    <w:rsid w:val="00F37E2E"/>
    <w:rsid w:val="00F4190C"/>
    <w:rsid w:val="00F42367"/>
    <w:rsid w:val="00F42BB1"/>
    <w:rsid w:val="00F43C3C"/>
    <w:rsid w:val="00F457DE"/>
    <w:rsid w:val="00F4588E"/>
    <w:rsid w:val="00F45DAE"/>
    <w:rsid w:val="00F462B9"/>
    <w:rsid w:val="00F46AF3"/>
    <w:rsid w:val="00F47742"/>
    <w:rsid w:val="00F47FFD"/>
    <w:rsid w:val="00F51A99"/>
    <w:rsid w:val="00F52670"/>
    <w:rsid w:val="00F526FE"/>
    <w:rsid w:val="00F52828"/>
    <w:rsid w:val="00F531E5"/>
    <w:rsid w:val="00F53660"/>
    <w:rsid w:val="00F54711"/>
    <w:rsid w:val="00F549C2"/>
    <w:rsid w:val="00F54B68"/>
    <w:rsid w:val="00F55320"/>
    <w:rsid w:val="00F55850"/>
    <w:rsid w:val="00F55B17"/>
    <w:rsid w:val="00F55B52"/>
    <w:rsid w:val="00F55F11"/>
    <w:rsid w:val="00F563D9"/>
    <w:rsid w:val="00F56A76"/>
    <w:rsid w:val="00F578DD"/>
    <w:rsid w:val="00F607F6"/>
    <w:rsid w:val="00F60F84"/>
    <w:rsid w:val="00F615B0"/>
    <w:rsid w:val="00F622F1"/>
    <w:rsid w:val="00F63099"/>
    <w:rsid w:val="00F6386C"/>
    <w:rsid w:val="00F6445E"/>
    <w:rsid w:val="00F6482E"/>
    <w:rsid w:val="00F64A97"/>
    <w:rsid w:val="00F64C39"/>
    <w:rsid w:val="00F64E95"/>
    <w:rsid w:val="00F64F12"/>
    <w:rsid w:val="00F65596"/>
    <w:rsid w:val="00F6562F"/>
    <w:rsid w:val="00F673F9"/>
    <w:rsid w:val="00F703A4"/>
    <w:rsid w:val="00F70D0D"/>
    <w:rsid w:val="00F71055"/>
    <w:rsid w:val="00F71122"/>
    <w:rsid w:val="00F716B4"/>
    <w:rsid w:val="00F71D8D"/>
    <w:rsid w:val="00F72C5E"/>
    <w:rsid w:val="00F72D43"/>
    <w:rsid w:val="00F736C2"/>
    <w:rsid w:val="00F74503"/>
    <w:rsid w:val="00F7553D"/>
    <w:rsid w:val="00F75A1F"/>
    <w:rsid w:val="00F76816"/>
    <w:rsid w:val="00F77442"/>
    <w:rsid w:val="00F8018D"/>
    <w:rsid w:val="00F809BE"/>
    <w:rsid w:val="00F80D2B"/>
    <w:rsid w:val="00F81CAA"/>
    <w:rsid w:val="00F820AA"/>
    <w:rsid w:val="00F8261D"/>
    <w:rsid w:val="00F82A94"/>
    <w:rsid w:val="00F83862"/>
    <w:rsid w:val="00F8456B"/>
    <w:rsid w:val="00F848E1"/>
    <w:rsid w:val="00F84B49"/>
    <w:rsid w:val="00F85565"/>
    <w:rsid w:val="00F85AE1"/>
    <w:rsid w:val="00F85C31"/>
    <w:rsid w:val="00F86612"/>
    <w:rsid w:val="00F8700D"/>
    <w:rsid w:val="00F87702"/>
    <w:rsid w:val="00F87B27"/>
    <w:rsid w:val="00F90C43"/>
    <w:rsid w:val="00F91465"/>
    <w:rsid w:val="00F92DC2"/>
    <w:rsid w:val="00F937C2"/>
    <w:rsid w:val="00F93E7C"/>
    <w:rsid w:val="00F946AE"/>
    <w:rsid w:val="00F94AF4"/>
    <w:rsid w:val="00F956BB"/>
    <w:rsid w:val="00F95836"/>
    <w:rsid w:val="00F960BC"/>
    <w:rsid w:val="00F96DF4"/>
    <w:rsid w:val="00F96FEE"/>
    <w:rsid w:val="00F970A9"/>
    <w:rsid w:val="00F9720E"/>
    <w:rsid w:val="00F979E0"/>
    <w:rsid w:val="00FA016E"/>
    <w:rsid w:val="00FA0BAE"/>
    <w:rsid w:val="00FA14C7"/>
    <w:rsid w:val="00FA172F"/>
    <w:rsid w:val="00FA1B2C"/>
    <w:rsid w:val="00FA2EA4"/>
    <w:rsid w:val="00FA36ED"/>
    <w:rsid w:val="00FA37C9"/>
    <w:rsid w:val="00FA4707"/>
    <w:rsid w:val="00FA4E97"/>
    <w:rsid w:val="00FA4FDF"/>
    <w:rsid w:val="00FA61C5"/>
    <w:rsid w:val="00FA67AC"/>
    <w:rsid w:val="00FA79E6"/>
    <w:rsid w:val="00FB0E3F"/>
    <w:rsid w:val="00FB229C"/>
    <w:rsid w:val="00FB3162"/>
    <w:rsid w:val="00FB3C78"/>
    <w:rsid w:val="00FB4D33"/>
    <w:rsid w:val="00FB502A"/>
    <w:rsid w:val="00FB5A92"/>
    <w:rsid w:val="00FB667D"/>
    <w:rsid w:val="00FB7949"/>
    <w:rsid w:val="00FB7EF6"/>
    <w:rsid w:val="00FC067F"/>
    <w:rsid w:val="00FC0938"/>
    <w:rsid w:val="00FC18FD"/>
    <w:rsid w:val="00FC2751"/>
    <w:rsid w:val="00FC2BB3"/>
    <w:rsid w:val="00FC3575"/>
    <w:rsid w:val="00FC393A"/>
    <w:rsid w:val="00FC67EA"/>
    <w:rsid w:val="00FC690C"/>
    <w:rsid w:val="00FC6F79"/>
    <w:rsid w:val="00FD173C"/>
    <w:rsid w:val="00FD18E2"/>
    <w:rsid w:val="00FD1C5D"/>
    <w:rsid w:val="00FD1EA2"/>
    <w:rsid w:val="00FD4D31"/>
    <w:rsid w:val="00FD4F65"/>
    <w:rsid w:val="00FD5952"/>
    <w:rsid w:val="00FD7206"/>
    <w:rsid w:val="00FD7321"/>
    <w:rsid w:val="00FD74AE"/>
    <w:rsid w:val="00FD7AC9"/>
    <w:rsid w:val="00FD7C29"/>
    <w:rsid w:val="00FE0144"/>
    <w:rsid w:val="00FE1D04"/>
    <w:rsid w:val="00FE1E1E"/>
    <w:rsid w:val="00FE2836"/>
    <w:rsid w:val="00FE28C9"/>
    <w:rsid w:val="00FE342F"/>
    <w:rsid w:val="00FE475A"/>
    <w:rsid w:val="00FE5827"/>
    <w:rsid w:val="00FE5C2C"/>
    <w:rsid w:val="00FE5FA0"/>
    <w:rsid w:val="00FE6CBB"/>
    <w:rsid w:val="00FF04EF"/>
    <w:rsid w:val="00FF052A"/>
    <w:rsid w:val="00FF09DB"/>
    <w:rsid w:val="00FF0DC9"/>
    <w:rsid w:val="00FF18B9"/>
    <w:rsid w:val="00FF1B58"/>
    <w:rsid w:val="00FF1C6E"/>
    <w:rsid w:val="00FF1F0C"/>
    <w:rsid w:val="00FF1F2E"/>
    <w:rsid w:val="00FF30AC"/>
    <w:rsid w:val="00FF469D"/>
    <w:rsid w:val="00FF4EF3"/>
    <w:rsid w:val="00FF6442"/>
    <w:rsid w:val="00FF6F38"/>
    <w:rsid w:val="00FF7696"/>
    <w:rsid w:val="00FF7846"/>
    <w:rsid w:val="013F9684"/>
    <w:rsid w:val="04B0BD47"/>
    <w:rsid w:val="0B14F236"/>
    <w:rsid w:val="0C971C3E"/>
    <w:rsid w:val="0CDA1108"/>
    <w:rsid w:val="1235BBC6"/>
    <w:rsid w:val="1554BDB4"/>
    <w:rsid w:val="1669C860"/>
    <w:rsid w:val="1D81AECA"/>
    <w:rsid w:val="1E08DA21"/>
    <w:rsid w:val="1E4FDF4C"/>
    <w:rsid w:val="1E825676"/>
    <w:rsid w:val="2C250E3E"/>
    <w:rsid w:val="309A884E"/>
    <w:rsid w:val="30F698E7"/>
    <w:rsid w:val="3510B0D4"/>
    <w:rsid w:val="36086370"/>
    <w:rsid w:val="37984B37"/>
    <w:rsid w:val="3DA7D9D8"/>
    <w:rsid w:val="427987EA"/>
    <w:rsid w:val="461CE90B"/>
    <w:rsid w:val="470A12C3"/>
    <w:rsid w:val="4EFD4349"/>
    <w:rsid w:val="56BD054B"/>
    <w:rsid w:val="5885A52D"/>
    <w:rsid w:val="597DEB44"/>
    <w:rsid w:val="599C28FF"/>
    <w:rsid w:val="5B042AB0"/>
    <w:rsid w:val="5C4761CE"/>
    <w:rsid w:val="5EE21EAA"/>
    <w:rsid w:val="677CB7B6"/>
    <w:rsid w:val="67B0CCB6"/>
    <w:rsid w:val="6C6B01C9"/>
    <w:rsid w:val="6F93F7A3"/>
    <w:rsid w:val="751C8D85"/>
    <w:rsid w:val="7B7E45F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ADF6"/>
  <w15:docId w15:val="{D36C9879-BBD8-43CE-89F3-F82386AB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sz w:val="24"/>
        <w:szCs w:val="24"/>
        <w:lang w:val="en-US"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03"/>
    <w:rPr>
      <w:rFonts w:ascii="Avenir LT Std 45 Book" w:eastAsia="Tahoma" w:hAnsi="Avenir LT Std 45 Book" w:cs="Tahoma"/>
    </w:rPr>
  </w:style>
  <w:style w:type="paragraph" w:styleId="Heading1">
    <w:name w:val="heading 1"/>
    <w:basedOn w:val="Normal"/>
    <w:link w:val="Heading1Char"/>
    <w:uiPriority w:val="9"/>
    <w:qFormat/>
    <w:rsid w:val="0095515A"/>
    <w:pPr>
      <w:spacing w:before="180"/>
      <w:ind w:left="1094" w:hanging="374"/>
      <w:outlineLvl w:val="0"/>
    </w:pPr>
    <w:rPr>
      <w:rFonts w:ascii="Caudex" w:eastAsia="Verdana" w:hAnsi="Caudex" w:cs="Verdana"/>
      <w:b/>
      <w:bCs/>
      <w:sz w:val="32"/>
      <w:szCs w:val="32"/>
    </w:rPr>
  </w:style>
  <w:style w:type="paragraph" w:styleId="Heading2">
    <w:name w:val="heading 2"/>
    <w:basedOn w:val="Normal"/>
    <w:link w:val="Heading2Char"/>
    <w:uiPriority w:val="9"/>
    <w:unhideWhenUsed/>
    <w:qFormat/>
    <w:rsid w:val="001A3281"/>
    <w:pPr>
      <w:ind w:left="1440"/>
      <w:outlineLvl w:val="1"/>
    </w:pPr>
    <w:rPr>
      <w:rFonts w:eastAsia="Cambria Math" w:cs="Cambria Math"/>
      <w:b/>
      <w:szCs w:val="28"/>
    </w:rPr>
  </w:style>
  <w:style w:type="paragraph" w:styleId="Heading3">
    <w:name w:val="heading 3"/>
    <w:basedOn w:val="Normal"/>
    <w:link w:val="Heading3Char"/>
    <w:uiPriority w:val="9"/>
    <w:unhideWhenUsed/>
    <w:qFormat/>
    <w:rsid w:val="001B4664"/>
    <w:pPr>
      <w:ind w:left="1220" w:hanging="500"/>
      <w:outlineLvl w:val="2"/>
    </w:pPr>
    <w:rPr>
      <w:rFonts w:ascii="Caudex" w:hAnsi="Caudex"/>
      <w:b/>
      <w:szCs w:val="26"/>
    </w:rPr>
  </w:style>
  <w:style w:type="paragraph" w:styleId="Heading4">
    <w:name w:val="heading 4"/>
    <w:basedOn w:val="Normal"/>
    <w:uiPriority w:val="9"/>
    <w:unhideWhenUsed/>
    <w:qFormat/>
    <w:pPr>
      <w:numPr>
        <w:numId w:val="53"/>
      </w:numPr>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uiPriority w:val="10"/>
    <w:qFormat/>
    <w:pPr>
      <w:spacing w:before="233"/>
      <w:ind w:left="600" w:right="1160"/>
    </w:pPr>
    <w:rPr>
      <w:rFonts w:ascii="Verdana" w:eastAsia="Verdana" w:hAnsi="Verdana" w:cs="Verdana"/>
      <w:b/>
      <w:bCs/>
      <w:sz w:val="68"/>
      <w:szCs w:val="68"/>
    </w:rPr>
  </w:style>
  <w:style w:type="table" w:customStyle="1" w:styleId="TableNormal3">
    <w:name w:val="Table Normal3"/>
    <w:rsid w:val="009D5633"/>
    <w:tblPr>
      <w:tblCellMar>
        <w:top w:w="0" w:type="dxa"/>
        <w:left w:w="0" w:type="dxa"/>
        <w:bottom w:w="0" w:type="dxa"/>
        <w:right w:w="0" w:type="dxa"/>
      </w:tblCellMar>
    </w:tblPr>
  </w:style>
  <w:style w:type="paragraph" w:styleId="TOC1">
    <w:name w:val="toc 1"/>
    <w:basedOn w:val="Normal"/>
    <w:uiPriority w:val="39"/>
    <w:qFormat/>
    <w:pPr>
      <w:spacing w:before="203"/>
      <w:ind w:left="847" w:hanging="248"/>
    </w:pPr>
    <w:rPr>
      <w:rFonts w:ascii="Verdana" w:eastAsia="Verdana" w:hAnsi="Verdana" w:cs="Verdana"/>
      <w:b/>
      <w:bCs/>
    </w:rPr>
  </w:style>
  <w:style w:type="paragraph" w:styleId="TOC2">
    <w:name w:val="toc 2"/>
    <w:basedOn w:val="Normal"/>
    <w:uiPriority w:val="39"/>
    <w:qFormat/>
    <w:pPr>
      <w:spacing w:before="64"/>
      <w:ind w:left="1742" w:hanging="423"/>
    </w:pPr>
  </w:style>
  <w:style w:type="paragraph" w:styleId="TOC3">
    <w:name w:val="toc 3"/>
    <w:basedOn w:val="Normal"/>
    <w:uiPriority w:val="39"/>
    <w:qFormat/>
    <w:pPr>
      <w:spacing w:before="64"/>
      <w:ind w:left="2285" w:hanging="606"/>
    </w:pPr>
  </w:style>
  <w:style w:type="paragraph" w:styleId="TOC4">
    <w:name w:val="toc 4"/>
    <w:basedOn w:val="Normal"/>
    <w:uiPriority w:val="39"/>
    <w:qFormat/>
    <w:pPr>
      <w:spacing w:before="64"/>
      <w:ind w:left="2828" w:hanging="789"/>
    </w:pPr>
  </w:style>
  <w:style w:type="paragraph" w:styleId="BodyText">
    <w:name w:val="Body Text"/>
    <w:basedOn w:val="Normal"/>
    <w:uiPriority w:val="1"/>
  </w:style>
  <w:style w:type="paragraph" w:styleId="ListParagraph">
    <w:name w:val="List Paragraph"/>
    <w:basedOn w:val="Normal"/>
    <w:uiPriority w:val="1"/>
    <w:qFormat/>
    <w:pPr>
      <w:ind w:left="1320" w:hanging="360"/>
    </w:pPr>
  </w:style>
  <w:style w:type="paragraph" w:customStyle="1" w:styleId="TableParagraph">
    <w:name w:val="Table Paragraph"/>
    <w:basedOn w:val="Normal"/>
    <w:uiPriority w:val="1"/>
  </w:style>
  <w:style w:type="character" w:styleId="Hyperlink">
    <w:name w:val="Hyperlink"/>
    <w:basedOn w:val="DefaultParagraphFont"/>
    <w:uiPriority w:val="99"/>
    <w:unhideWhenUsed/>
    <w:qFormat/>
    <w:rsid w:val="003D6F66"/>
    <w:rPr>
      <w:color w:val="0000FF" w:themeColor="hyperlink"/>
      <w:u w:val="single"/>
    </w:rPr>
  </w:style>
  <w:style w:type="character" w:styleId="UnresolvedMention">
    <w:name w:val="Unresolved Mention"/>
    <w:basedOn w:val="DefaultParagraphFont"/>
    <w:uiPriority w:val="99"/>
    <w:unhideWhenUsed/>
    <w:rsid w:val="003D6F66"/>
    <w:rPr>
      <w:color w:val="605E5C"/>
      <w:shd w:val="clear" w:color="auto" w:fill="E1DFDD"/>
    </w:rPr>
  </w:style>
  <w:style w:type="character" w:customStyle="1" w:styleId="Heading1Char">
    <w:name w:val="Heading 1 Char"/>
    <w:basedOn w:val="DefaultParagraphFont"/>
    <w:link w:val="Heading1"/>
    <w:uiPriority w:val="9"/>
    <w:rsid w:val="0095515A"/>
    <w:rPr>
      <w:rFonts w:ascii="Caudex" w:eastAsia="Verdana" w:hAnsi="Caudex" w:cs="Verdana"/>
      <w:b/>
      <w:bCs/>
      <w:sz w:val="32"/>
      <w:szCs w:val="32"/>
    </w:rPr>
  </w:style>
  <w:style w:type="character" w:customStyle="1" w:styleId="Heading3Char">
    <w:name w:val="Heading 3 Char"/>
    <w:basedOn w:val="DefaultParagraphFont"/>
    <w:link w:val="Heading3"/>
    <w:uiPriority w:val="9"/>
    <w:rsid w:val="001B4664"/>
    <w:rPr>
      <w:rFonts w:ascii="Caudex" w:eastAsia="Tahoma" w:hAnsi="Caudex" w:cs="Tahoma"/>
      <w:b/>
      <w:sz w:val="24"/>
      <w:szCs w:val="26"/>
    </w:rPr>
  </w:style>
  <w:style w:type="paragraph" w:styleId="Header">
    <w:name w:val="header"/>
    <w:basedOn w:val="Normal"/>
    <w:link w:val="HeaderChar"/>
    <w:uiPriority w:val="99"/>
    <w:unhideWhenUsed/>
    <w:rsid w:val="000D49CD"/>
    <w:pPr>
      <w:tabs>
        <w:tab w:val="center" w:pos="4252"/>
        <w:tab w:val="right" w:pos="8504"/>
      </w:tabs>
    </w:pPr>
  </w:style>
  <w:style w:type="character" w:customStyle="1" w:styleId="HeaderChar">
    <w:name w:val="Header Char"/>
    <w:basedOn w:val="DefaultParagraphFont"/>
    <w:link w:val="Header"/>
    <w:uiPriority w:val="99"/>
    <w:rsid w:val="000D49CD"/>
    <w:rPr>
      <w:rFonts w:ascii="Tahoma" w:eastAsia="Tahoma" w:hAnsi="Tahoma" w:cs="Tahoma"/>
    </w:rPr>
  </w:style>
  <w:style w:type="paragraph" w:styleId="Footer">
    <w:name w:val="footer"/>
    <w:basedOn w:val="Normal"/>
    <w:link w:val="FooterChar"/>
    <w:uiPriority w:val="99"/>
    <w:unhideWhenUsed/>
    <w:rsid w:val="000D49CD"/>
    <w:pPr>
      <w:tabs>
        <w:tab w:val="center" w:pos="4252"/>
        <w:tab w:val="right" w:pos="8504"/>
      </w:tabs>
    </w:pPr>
  </w:style>
  <w:style w:type="character" w:customStyle="1" w:styleId="FooterChar">
    <w:name w:val="Footer Char"/>
    <w:basedOn w:val="DefaultParagraphFont"/>
    <w:link w:val="Footer"/>
    <w:uiPriority w:val="99"/>
    <w:rsid w:val="000D49CD"/>
    <w:rPr>
      <w:rFonts w:ascii="Tahoma" w:eastAsia="Tahoma" w:hAnsi="Tahoma" w:cs="Tahoma"/>
    </w:rPr>
  </w:style>
  <w:style w:type="paragraph" w:styleId="Caption">
    <w:name w:val="caption"/>
    <w:basedOn w:val="Normal"/>
    <w:next w:val="Normal"/>
    <w:uiPriority w:val="35"/>
    <w:unhideWhenUsed/>
    <w:qFormat/>
    <w:rsid w:val="00582C13"/>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AC46AA"/>
    <w:rPr>
      <w:sz w:val="16"/>
      <w:szCs w:val="16"/>
    </w:rPr>
  </w:style>
  <w:style w:type="paragraph" w:styleId="CommentText">
    <w:name w:val="annotation text"/>
    <w:basedOn w:val="Normal"/>
    <w:link w:val="CommentTextChar"/>
    <w:uiPriority w:val="99"/>
    <w:unhideWhenUsed/>
    <w:rsid w:val="00AC46AA"/>
    <w:rPr>
      <w:sz w:val="20"/>
      <w:szCs w:val="20"/>
    </w:rPr>
  </w:style>
  <w:style w:type="character" w:customStyle="1" w:styleId="CommentTextChar">
    <w:name w:val="Comment Text Char"/>
    <w:basedOn w:val="DefaultParagraphFont"/>
    <w:link w:val="CommentText"/>
    <w:uiPriority w:val="99"/>
    <w:rsid w:val="00AC46AA"/>
    <w:rPr>
      <w:rFonts w:ascii="Tahoma" w:eastAsia="Tahoma" w:hAnsi="Tahoma" w:cs="Tahoma"/>
      <w:sz w:val="20"/>
      <w:szCs w:val="20"/>
    </w:rPr>
  </w:style>
  <w:style w:type="paragraph" w:styleId="CommentSubject">
    <w:name w:val="annotation subject"/>
    <w:basedOn w:val="CommentText"/>
    <w:next w:val="CommentText"/>
    <w:link w:val="CommentSubjectChar"/>
    <w:uiPriority w:val="99"/>
    <w:semiHidden/>
    <w:unhideWhenUsed/>
    <w:rsid w:val="00AC46AA"/>
    <w:rPr>
      <w:b/>
      <w:bCs/>
    </w:rPr>
  </w:style>
  <w:style w:type="character" w:customStyle="1" w:styleId="CommentSubjectChar">
    <w:name w:val="Comment Subject Char"/>
    <w:basedOn w:val="CommentTextChar"/>
    <w:link w:val="CommentSubject"/>
    <w:uiPriority w:val="99"/>
    <w:semiHidden/>
    <w:rsid w:val="00AC46AA"/>
    <w:rPr>
      <w:rFonts w:ascii="Tahoma" w:eastAsia="Tahoma" w:hAnsi="Tahoma" w:cs="Tahoma"/>
      <w:b/>
      <w:bCs/>
      <w:sz w:val="20"/>
      <w:szCs w:val="20"/>
    </w:rPr>
  </w:style>
  <w:style w:type="paragraph" w:styleId="Revision">
    <w:name w:val="Revision"/>
    <w:hidden/>
    <w:uiPriority w:val="99"/>
    <w:semiHidden/>
    <w:rsid w:val="00470586"/>
    <w:pPr>
      <w:widowControl/>
    </w:pPr>
    <w:rPr>
      <w:rFonts w:ascii="Tahoma" w:eastAsia="Tahoma" w:hAnsi="Tahoma" w:cs="Tahoma"/>
    </w:rPr>
  </w:style>
  <w:style w:type="paragraph" w:styleId="FootnoteText">
    <w:name w:val="footnote text"/>
    <w:basedOn w:val="Normal"/>
    <w:link w:val="FootnoteTextChar"/>
    <w:uiPriority w:val="99"/>
    <w:semiHidden/>
    <w:unhideWhenUsed/>
    <w:rsid w:val="00E95DE8"/>
    <w:rPr>
      <w:sz w:val="20"/>
      <w:szCs w:val="20"/>
    </w:rPr>
  </w:style>
  <w:style w:type="character" w:customStyle="1" w:styleId="FootnoteTextChar">
    <w:name w:val="Footnote Text Char"/>
    <w:basedOn w:val="DefaultParagraphFont"/>
    <w:link w:val="FootnoteText"/>
    <w:uiPriority w:val="99"/>
    <w:semiHidden/>
    <w:rsid w:val="00E95DE8"/>
    <w:rPr>
      <w:rFonts w:ascii="Tahoma" w:eastAsia="Tahoma" w:hAnsi="Tahoma" w:cs="Tahoma"/>
      <w:sz w:val="20"/>
      <w:szCs w:val="20"/>
    </w:rPr>
  </w:style>
  <w:style w:type="character" w:styleId="FootnoteReference">
    <w:name w:val="footnote reference"/>
    <w:basedOn w:val="DefaultParagraphFont"/>
    <w:uiPriority w:val="99"/>
    <w:semiHidden/>
    <w:unhideWhenUsed/>
    <w:rsid w:val="00E95DE8"/>
    <w:rPr>
      <w:vertAlign w:val="superscript"/>
    </w:rPr>
  </w:style>
  <w:style w:type="paragraph" w:styleId="NormalWeb">
    <w:name w:val="Normal (Web)"/>
    <w:basedOn w:val="Normal"/>
    <w:uiPriority w:val="99"/>
    <w:semiHidden/>
    <w:unhideWhenUsed/>
    <w:rsid w:val="0098652A"/>
    <w:pPr>
      <w:widowControl/>
      <w:spacing w:before="100" w:beforeAutospacing="1" w:after="100" w:afterAutospacing="1"/>
    </w:pPr>
    <w:rPr>
      <w:rFonts w:ascii="Times New Roman" w:eastAsia="Times New Roman" w:hAnsi="Times New Roman" w:cs="Times New Roman"/>
    </w:rPr>
  </w:style>
  <w:style w:type="character" w:styleId="Mention">
    <w:name w:val="Mention"/>
    <w:basedOn w:val="DefaultParagraphFont"/>
    <w:uiPriority w:val="99"/>
    <w:unhideWhenUsed/>
    <w:rsid w:val="0036264D"/>
    <w:rPr>
      <w:color w:val="2B579A"/>
      <w:shd w:val="clear" w:color="auto" w:fill="E1DFDD"/>
    </w:rPr>
  </w:style>
  <w:style w:type="character" w:styleId="PlaceholderText">
    <w:name w:val="Placeholder Text"/>
    <w:basedOn w:val="DefaultParagraphFont"/>
    <w:uiPriority w:val="99"/>
    <w:semiHidden/>
    <w:rsid w:val="00332A3B"/>
    <w:rPr>
      <w:color w:val="808080"/>
    </w:rPr>
  </w:style>
  <w:style w:type="table" w:styleId="TableGrid">
    <w:name w:val="Table Grid"/>
    <w:basedOn w:val="TableNormal"/>
    <w:uiPriority w:val="39"/>
    <w:rsid w:val="00DC6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57B8"/>
    <w:rPr>
      <w:i/>
      <w:iCs/>
    </w:rPr>
  </w:style>
  <w:style w:type="character" w:customStyle="1" w:styleId="Heading2Char">
    <w:name w:val="Heading 2 Char"/>
    <w:basedOn w:val="DefaultParagraphFont"/>
    <w:link w:val="Heading2"/>
    <w:uiPriority w:val="9"/>
    <w:rsid w:val="001A3281"/>
    <w:rPr>
      <w:rFonts w:ascii="Avenir LT Std 45 Book" w:eastAsia="Cambria Math" w:hAnsi="Avenir LT Std 45 Book" w:cs="Cambria Math"/>
      <w:b/>
      <w:szCs w:val="28"/>
    </w:rPr>
  </w:style>
  <w:style w:type="character" w:customStyle="1" w:styleId="ts-alignment-element">
    <w:name w:val="ts-alignment-element"/>
    <w:basedOn w:val="DefaultParagraphFont"/>
    <w:rsid w:val="00634A34"/>
  </w:style>
  <w:style w:type="character" w:customStyle="1" w:styleId="ts-alignment-element-highlighted">
    <w:name w:val="ts-alignment-element-highlighted"/>
    <w:basedOn w:val="DefaultParagraphFont"/>
    <w:rsid w:val="00634A34"/>
  </w:style>
  <w:style w:type="table" w:styleId="PlainTable1">
    <w:name w:val="Plain Table 1"/>
    <w:basedOn w:val="TableNormal"/>
    <w:uiPriority w:val="41"/>
    <w:rsid w:val="005476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comgrade1">
    <w:name w:val="Tabela com grade1"/>
    <w:basedOn w:val="TableNormal"/>
    <w:next w:val="TableGrid"/>
    <w:uiPriority w:val="39"/>
    <w:rsid w:val="00577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TableNormal10">
    <w:name w:val="Table Normal10"/>
    <w:rsid w:val="0028267E"/>
    <w:tblPr>
      <w:tblCellMar>
        <w:top w:w="0" w:type="dxa"/>
        <w:left w:w="0" w:type="dxa"/>
        <w:bottom w:w="0" w:type="dxa"/>
        <w:right w:w="0" w:type="dxa"/>
      </w:tblCellMar>
    </w:tblPr>
  </w:style>
  <w:style w:type="table" w:customStyle="1" w:styleId="TableNormal2">
    <w:name w:val="Table Normal2"/>
    <w:rsid w:val="0028267E"/>
    <w:tblPr>
      <w:tblCellMar>
        <w:top w:w="0" w:type="dxa"/>
        <w:left w:w="0" w:type="dxa"/>
        <w:bottom w:w="0" w:type="dxa"/>
        <w:right w:w="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TableNormal100">
    <w:name w:val="Table Normal100"/>
    <w:rsid w:val="000E7348"/>
    <w:tblPr>
      <w:tblCellMar>
        <w:top w:w="0" w:type="dxa"/>
        <w:left w:w="0" w:type="dxa"/>
        <w:bottom w:w="0" w:type="dxa"/>
        <w:right w:w="0" w:type="dxa"/>
      </w:tblCellMar>
    </w:tblPr>
  </w:style>
  <w:style w:type="character" w:customStyle="1" w:styleId="cf01">
    <w:name w:val="cf01"/>
    <w:basedOn w:val="DefaultParagraphFont"/>
    <w:rsid w:val="00CE4F0D"/>
    <w:rPr>
      <w:rFonts w:ascii="Segoe UI" w:hAnsi="Segoe UI" w:cs="Segoe UI" w:hint="default"/>
      <w:sz w:val="18"/>
      <w:szCs w:val="18"/>
    </w:rPr>
  </w:style>
  <w:style w:type="table" w:customStyle="1" w:styleId="TableNormal1000">
    <w:name w:val="Table Normal1000"/>
    <w:rsid w:val="007B0BDB"/>
    <w:tblPr>
      <w:tblCellMar>
        <w:top w:w="0" w:type="dxa"/>
        <w:left w:w="0" w:type="dxa"/>
        <w:bottom w:w="0" w:type="dxa"/>
        <w:right w:w="0" w:type="dxa"/>
      </w:tblCellMar>
    </w:tblPr>
  </w:style>
  <w:style w:type="table" w:customStyle="1" w:styleId="TableNormal10000">
    <w:name w:val="Table Normal10000"/>
    <w:rsid w:val="00A47844"/>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DC47D2"/>
    <w:rPr>
      <w:color w:val="800080" w:themeColor="followedHyperlink"/>
      <w:u w:val="single"/>
    </w:rPr>
  </w:style>
  <w:style w:type="paragraph" w:styleId="TOC5">
    <w:name w:val="toc 5"/>
    <w:basedOn w:val="Normal"/>
    <w:next w:val="Normal"/>
    <w:autoRedefine/>
    <w:uiPriority w:val="39"/>
    <w:unhideWhenUsed/>
    <w:rsid w:val="00F20FD9"/>
    <w:pPr>
      <w:widowControl/>
      <w:spacing w:after="100" w:line="259" w:lineRule="auto"/>
      <w:ind w:left="880"/>
      <w:jc w:val="left"/>
    </w:pPr>
    <w:rPr>
      <w:rFonts w:asciiTheme="minorHAnsi" w:eastAsiaTheme="minorEastAsia" w:hAnsiTheme="minorHAnsi" w:cstheme="minorBidi"/>
      <w:kern w:val="2"/>
      <w:sz w:val="22"/>
      <w:szCs w:val="22"/>
      <w:lang w:val="pt-BR"/>
      <w14:ligatures w14:val="standardContextual"/>
    </w:rPr>
  </w:style>
  <w:style w:type="paragraph" w:styleId="TOC6">
    <w:name w:val="toc 6"/>
    <w:basedOn w:val="Normal"/>
    <w:next w:val="Normal"/>
    <w:autoRedefine/>
    <w:uiPriority w:val="39"/>
    <w:unhideWhenUsed/>
    <w:rsid w:val="00F20FD9"/>
    <w:pPr>
      <w:widowControl/>
      <w:spacing w:after="100" w:line="259" w:lineRule="auto"/>
      <w:ind w:left="1100"/>
      <w:jc w:val="left"/>
    </w:pPr>
    <w:rPr>
      <w:rFonts w:asciiTheme="minorHAnsi" w:eastAsiaTheme="minorEastAsia" w:hAnsiTheme="minorHAnsi" w:cstheme="minorBidi"/>
      <w:kern w:val="2"/>
      <w:sz w:val="22"/>
      <w:szCs w:val="22"/>
      <w:lang w:val="pt-BR"/>
      <w14:ligatures w14:val="standardContextual"/>
    </w:rPr>
  </w:style>
  <w:style w:type="paragraph" w:styleId="TOC7">
    <w:name w:val="toc 7"/>
    <w:basedOn w:val="Normal"/>
    <w:next w:val="Normal"/>
    <w:autoRedefine/>
    <w:uiPriority w:val="39"/>
    <w:unhideWhenUsed/>
    <w:rsid w:val="00F20FD9"/>
    <w:pPr>
      <w:widowControl/>
      <w:spacing w:after="100" w:line="259" w:lineRule="auto"/>
      <w:ind w:left="1320"/>
      <w:jc w:val="left"/>
    </w:pPr>
    <w:rPr>
      <w:rFonts w:asciiTheme="minorHAnsi" w:eastAsiaTheme="minorEastAsia" w:hAnsiTheme="minorHAnsi" w:cstheme="minorBidi"/>
      <w:kern w:val="2"/>
      <w:sz w:val="22"/>
      <w:szCs w:val="22"/>
      <w:lang w:val="pt-BR"/>
      <w14:ligatures w14:val="standardContextual"/>
    </w:rPr>
  </w:style>
  <w:style w:type="paragraph" w:styleId="TOC8">
    <w:name w:val="toc 8"/>
    <w:basedOn w:val="Normal"/>
    <w:next w:val="Normal"/>
    <w:autoRedefine/>
    <w:uiPriority w:val="39"/>
    <w:unhideWhenUsed/>
    <w:rsid w:val="00F20FD9"/>
    <w:pPr>
      <w:widowControl/>
      <w:spacing w:after="100" w:line="259" w:lineRule="auto"/>
      <w:ind w:left="1540"/>
      <w:jc w:val="left"/>
    </w:pPr>
    <w:rPr>
      <w:rFonts w:asciiTheme="minorHAnsi" w:eastAsiaTheme="minorEastAsia" w:hAnsiTheme="minorHAnsi" w:cstheme="minorBidi"/>
      <w:kern w:val="2"/>
      <w:sz w:val="22"/>
      <w:szCs w:val="22"/>
      <w:lang w:val="pt-BR"/>
      <w14:ligatures w14:val="standardContextual"/>
    </w:rPr>
  </w:style>
  <w:style w:type="paragraph" w:styleId="TOC9">
    <w:name w:val="toc 9"/>
    <w:basedOn w:val="Normal"/>
    <w:next w:val="Normal"/>
    <w:autoRedefine/>
    <w:uiPriority w:val="39"/>
    <w:unhideWhenUsed/>
    <w:rsid w:val="00F20FD9"/>
    <w:pPr>
      <w:widowControl/>
      <w:spacing w:after="100" w:line="259" w:lineRule="auto"/>
      <w:ind w:left="1760"/>
      <w:jc w:val="left"/>
    </w:pPr>
    <w:rPr>
      <w:rFonts w:asciiTheme="minorHAnsi" w:eastAsiaTheme="minorEastAsia" w:hAnsiTheme="minorHAnsi" w:cstheme="minorBidi"/>
      <w:kern w:val="2"/>
      <w:sz w:val="22"/>
      <w:szCs w:val="22"/>
      <w:lang w:val="pt-B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58">
      <w:bodyDiv w:val="1"/>
      <w:marLeft w:val="0"/>
      <w:marRight w:val="0"/>
      <w:marTop w:val="0"/>
      <w:marBottom w:val="0"/>
      <w:divBdr>
        <w:top w:val="none" w:sz="0" w:space="0" w:color="auto"/>
        <w:left w:val="none" w:sz="0" w:space="0" w:color="auto"/>
        <w:bottom w:val="none" w:sz="0" w:space="0" w:color="auto"/>
        <w:right w:val="none" w:sz="0" w:space="0" w:color="auto"/>
      </w:divBdr>
    </w:div>
    <w:div w:id="106630379">
      <w:bodyDiv w:val="1"/>
      <w:marLeft w:val="0"/>
      <w:marRight w:val="0"/>
      <w:marTop w:val="0"/>
      <w:marBottom w:val="0"/>
      <w:divBdr>
        <w:top w:val="none" w:sz="0" w:space="0" w:color="auto"/>
        <w:left w:val="none" w:sz="0" w:space="0" w:color="auto"/>
        <w:bottom w:val="none" w:sz="0" w:space="0" w:color="auto"/>
        <w:right w:val="none" w:sz="0" w:space="0" w:color="auto"/>
      </w:divBdr>
      <w:divsChild>
        <w:div w:id="538277898">
          <w:marLeft w:val="0"/>
          <w:marRight w:val="0"/>
          <w:marTop w:val="0"/>
          <w:marBottom w:val="0"/>
          <w:divBdr>
            <w:top w:val="none" w:sz="0" w:space="0" w:color="auto"/>
            <w:left w:val="none" w:sz="0" w:space="0" w:color="auto"/>
            <w:bottom w:val="none" w:sz="0" w:space="0" w:color="auto"/>
            <w:right w:val="none" w:sz="0" w:space="0" w:color="auto"/>
          </w:divBdr>
        </w:div>
        <w:div w:id="683551608">
          <w:marLeft w:val="0"/>
          <w:marRight w:val="0"/>
          <w:marTop w:val="0"/>
          <w:marBottom w:val="0"/>
          <w:divBdr>
            <w:top w:val="none" w:sz="0" w:space="0" w:color="auto"/>
            <w:left w:val="none" w:sz="0" w:space="0" w:color="auto"/>
            <w:bottom w:val="none" w:sz="0" w:space="0" w:color="auto"/>
            <w:right w:val="none" w:sz="0" w:space="0" w:color="auto"/>
          </w:divBdr>
        </w:div>
        <w:div w:id="748236719">
          <w:marLeft w:val="0"/>
          <w:marRight w:val="0"/>
          <w:marTop w:val="0"/>
          <w:marBottom w:val="0"/>
          <w:divBdr>
            <w:top w:val="none" w:sz="0" w:space="0" w:color="auto"/>
            <w:left w:val="none" w:sz="0" w:space="0" w:color="auto"/>
            <w:bottom w:val="none" w:sz="0" w:space="0" w:color="auto"/>
            <w:right w:val="none" w:sz="0" w:space="0" w:color="auto"/>
          </w:divBdr>
        </w:div>
        <w:div w:id="1035738364">
          <w:marLeft w:val="0"/>
          <w:marRight w:val="0"/>
          <w:marTop w:val="0"/>
          <w:marBottom w:val="0"/>
          <w:divBdr>
            <w:top w:val="none" w:sz="0" w:space="0" w:color="auto"/>
            <w:left w:val="none" w:sz="0" w:space="0" w:color="auto"/>
            <w:bottom w:val="none" w:sz="0" w:space="0" w:color="auto"/>
            <w:right w:val="none" w:sz="0" w:space="0" w:color="auto"/>
          </w:divBdr>
        </w:div>
        <w:div w:id="1710259343">
          <w:marLeft w:val="0"/>
          <w:marRight w:val="0"/>
          <w:marTop w:val="0"/>
          <w:marBottom w:val="0"/>
          <w:divBdr>
            <w:top w:val="none" w:sz="0" w:space="0" w:color="auto"/>
            <w:left w:val="none" w:sz="0" w:space="0" w:color="auto"/>
            <w:bottom w:val="none" w:sz="0" w:space="0" w:color="auto"/>
            <w:right w:val="none" w:sz="0" w:space="0" w:color="auto"/>
          </w:divBdr>
        </w:div>
      </w:divsChild>
    </w:div>
    <w:div w:id="234701511">
      <w:bodyDiv w:val="1"/>
      <w:marLeft w:val="0"/>
      <w:marRight w:val="0"/>
      <w:marTop w:val="0"/>
      <w:marBottom w:val="0"/>
      <w:divBdr>
        <w:top w:val="none" w:sz="0" w:space="0" w:color="auto"/>
        <w:left w:val="none" w:sz="0" w:space="0" w:color="auto"/>
        <w:bottom w:val="none" w:sz="0" w:space="0" w:color="auto"/>
        <w:right w:val="none" w:sz="0" w:space="0" w:color="auto"/>
      </w:divBdr>
      <w:divsChild>
        <w:div w:id="693842230">
          <w:marLeft w:val="0"/>
          <w:marRight w:val="0"/>
          <w:marTop w:val="0"/>
          <w:marBottom w:val="0"/>
          <w:divBdr>
            <w:top w:val="none" w:sz="0" w:space="0" w:color="auto"/>
            <w:left w:val="none" w:sz="0" w:space="0" w:color="auto"/>
            <w:bottom w:val="none" w:sz="0" w:space="0" w:color="auto"/>
            <w:right w:val="none" w:sz="0" w:space="0" w:color="auto"/>
          </w:divBdr>
        </w:div>
      </w:divsChild>
    </w:div>
    <w:div w:id="284967542">
      <w:bodyDiv w:val="1"/>
      <w:marLeft w:val="0"/>
      <w:marRight w:val="0"/>
      <w:marTop w:val="0"/>
      <w:marBottom w:val="0"/>
      <w:divBdr>
        <w:top w:val="none" w:sz="0" w:space="0" w:color="auto"/>
        <w:left w:val="none" w:sz="0" w:space="0" w:color="auto"/>
        <w:bottom w:val="none" w:sz="0" w:space="0" w:color="auto"/>
        <w:right w:val="none" w:sz="0" w:space="0" w:color="auto"/>
      </w:divBdr>
    </w:div>
    <w:div w:id="355428587">
      <w:bodyDiv w:val="1"/>
      <w:marLeft w:val="0"/>
      <w:marRight w:val="0"/>
      <w:marTop w:val="0"/>
      <w:marBottom w:val="0"/>
      <w:divBdr>
        <w:top w:val="none" w:sz="0" w:space="0" w:color="auto"/>
        <w:left w:val="none" w:sz="0" w:space="0" w:color="auto"/>
        <w:bottom w:val="none" w:sz="0" w:space="0" w:color="auto"/>
        <w:right w:val="none" w:sz="0" w:space="0" w:color="auto"/>
      </w:divBdr>
      <w:divsChild>
        <w:div w:id="855583160">
          <w:marLeft w:val="0"/>
          <w:marRight w:val="0"/>
          <w:marTop w:val="0"/>
          <w:marBottom w:val="0"/>
          <w:divBdr>
            <w:top w:val="none" w:sz="0" w:space="0" w:color="auto"/>
            <w:left w:val="none" w:sz="0" w:space="0" w:color="auto"/>
            <w:bottom w:val="none" w:sz="0" w:space="0" w:color="auto"/>
            <w:right w:val="none" w:sz="0" w:space="0" w:color="auto"/>
          </w:divBdr>
        </w:div>
      </w:divsChild>
    </w:div>
    <w:div w:id="368455085">
      <w:bodyDiv w:val="1"/>
      <w:marLeft w:val="0"/>
      <w:marRight w:val="0"/>
      <w:marTop w:val="0"/>
      <w:marBottom w:val="0"/>
      <w:divBdr>
        <w:top w:val="none" w:sz="0" w:space="0" w:color="auto"/>
        <w:left w:val="none" w:sz="0" w:space="0" w:color="auto"/>
        <w:bottom w:val="none" w:sz="0" w:space="0" w:color="auto"/>
        <w:right w:val="none" w:sz="0" w:space="0" w:color="auto"/>
      </w:divBdr>
      <w:divsChild>
        <w:div w:id="977144536">
          <w:marLeft w:val="0"/>
          <w:marRight w:val="0"/>
          <w:marTop w:val="0"/>
          <w:marBottom w:val="0"/>
          <w:divBdr>
            <w:top w:val="none" w:sz="0" w:space="0" w:color="auto"/>
            <w:left w:val="none" w:sz="0" w:space="0" w:color="auto"/>
            <w:bottom w:val="none" w:sz="0" w:space="0" w:color="auto"/>
            <w:right w:val="none" w:sz="0" w:space="0" w:color="auto"/>
          </w:divBdr>
        </w:div>
      </w:divsChild>
    </w:div>
    <w:div w:id="449277180">
      <w:bodyDiv w:val="1"/>
      <w:marLeft w:val="0"/>
      <w:marRight w:val="0"/>
      <w:marTop w:val="0"/>
      <w:marBottom w:val="0"/>
      <w:divBdr>
        <w:top w:val="none" w:sz="0" w:space="0" w:color="auto"/>
        <w:left w:val="none" w:sz="0" w:space="0" w:color="auto"/>
        <w:bottom w:val="none" w:sz="0" w:space="0" w:color="auto"/>
        <w:right w:val="none" w:sz="0" w:space="0" w:color="auto"/>
      </w:divBdr>
      <w:divsChild>
        <w:div w:id="1271938767">
          <w:marLeft w:val="0"/>
          <w:marRight w:val="0"/>
          <w:marTop w:val="0"/>
          <w:marBottom w:val="0"/>
          <w:divBdr>
            <w:top w:val="none" w:sz="0" w:space="0" w:color="auto"/>
            <w:left w:val="none" w:sz="0" w:space="0" w:color="auto"/>
            <w:bottom w:val="none" w:sz="0" w:space="0" w:color="auto"/>
            <w:right w:val="none" w:sz="0" w:space="0" w:color="auto"/>
          </w:divBdr>
        </w:div>
      </w:divsChild>
    </w:div>
    <w:div w:id="508644111">
      <w:bodyDiv w:val="1"/>
      <w:marLeft w:val="0"/>
      <w:marRight w:val="0"/>
      <w:marTop w:val="0"/>
      <w:marBottom w:val="0"/>
      <w:divBdr>
        <w:top w:val="none" w:sz="0" w:space="0" w:color="auto"/>
        <w:left w:val="none" w:sz="0" w:space="0" w:color="auto"/>
        <w:bottom w:val="none" w:sz="0" w:space="0" w:color="auto"/>
        <w:right w:val="none" w:sz="0" w:space="0" w:color="auto"/>
      </w:divBdr>
    </w:div>
    <w:div w:id="588588182">
      <w:bodyDiv w:val="1"/>
      <w:marLeft w:val="0"/>
      <w:marRight w:val="0"/>
      <w:marTop w:val="0"/>
      <w:marBottom w:val="0"/>
      <w:divBdr>
        <w:top w:val="none" w:sz="0" w:space="0" w:color="auto"/>
        <w:left w:val="none" w:sz="0" w:space="0" w:color="auto"/>
        <w:bottom w:val="none" w:sz="0" w:space="0" w:color="auto"/>
        <w:right w:val="none" w:sz="0" w:space="0" w:color="auto"/>
      </w:divBdr>
      <w:divsChild>
        <w:div w:id="1975866415">
          <w:marLeft w:val="0"/>
          <w:marRight w:val="0"/>
          <w:marTop w:val="0"/>
          <w:marBottom w:val="0"/>
          <w:divBdr>
            <w:top w:val="none" w:sz="0" w:space="0" w:color="auto"/>
            <w:left w:val="none" w:sz="0" w:space="0" w:color="auto"/>
            <w:bottom w:val="none" w:sz="0" w:space="0" w:color="auto"/>
            <w:right w:val="none" w:sz="0" w:space="0" w:color="auto"/>
          </w:divBdr>
        </w:div>
      </w:divsChild>
    </w:div>
    <w:div w:id="610480337">
      <w:bodyDiv w:val="1"/>
      <w:marLeft w:val="0"/>
      <w:marRight w:val="0"/>
      <w:marTop w:val="0"/>
      <w:marBottom w:val="0"/>
      <w:divBdr>
        <w:top w:val="none" w:sz="0" w:space="0" w:color="auto"/>
        <w:left w:val="none" w:sz="0" w:space="0" w:color="auto"/>
        <w:bottom w:val="none" w:sz="0" w:space="0" w:color="auto"/>
        <w:right w:val="none" w:sz="0" w:space="0" w:color="auto"/>
      </w:divBdr>
    </w:div>
    <w:div w:id="665520072">
      <w:bodyDiv w:val="1"/>
      <w:marLeft w:val="0"/>
      <w:marRight w:val="0"/>
      <w:marTop w:val="0"/>
      <w:marBottom w:val="0"/>
      <w:divBdr>
        <w:top w:val="none" w:sz="0" w:space="0" w:color="auto"/>
        <w:left w:val="none" w:sz="0" w:space="0" w:color="auto"/>
        <w:bottom w:val="none" w:sz="0" w:space="0" w:color="auto"/>
        <w:right w:val="none" w:sz="0" w:space="0" w:color="auto"/>
      </w:divBdr>
    </w:div>
    <w:div w:id="763720873">
      <w:bodyDiv w:val="1"/>
      <w:marLeft w:val="0"/>
      <w:marRight w:val="0"/>
      <w:marTop w:val="0"/>
      <w:marBottom w:val="0"/>
      <w:divBdr>
        <w:top w:val="none" w:sz="0" w:space="0" w:color="auto"/>
        <w:left w:val="none" w:sz="0" w:space="0" w:color="auto"/>
        <w:bottom w:val="none" w:sz="0" w:space="0" w:color="auto"/>
        <w:right w:val="none" w:sz="0" w:space="0" w:color="auto"/>
      </w:divBdr>
    </w:div>
    <w:div w:id="1048604729">
      <w:bodyDiv w:val="1"/>
      <w:marLeft w:val="0"/>
      <w:marRight w:val="0"/>
      <w:marTop w:val="0"/>
      <w:marBottom w:val="0"/>
      <w:divBdr>
        <w:top w:val="none" w:sz="0" w:space="0" w:color="auto"/>
        <w:left w:val="none" w:sz="0" w:space="0" w:color="auto"/>
        <w:bottom w:val="none" w:sz="0" w:space="0" w:color="auto"/>
        <w:right w:val="none" w:sz="0" w:space="0" w:color="auto"/>
      </w:divBdr>
    </w:div>
    <w:div w:id="1258515914">
      <w:bodyDiv w:val="1"/>
      <w:marLeft w:val="0"/>
      <w:marRight w:val="0"/>
      <w:marTop w:val="0"/>
      <w:marBottom w:val="0"/>
      <w:divBdr>
        <w:top w:val="none" w:sz="0" w:space="0" w:color="auto"/>
        <w:left w:val="none" w:sz="0" w:space="0" w:color="auto"/>
        <w:bottom w:val="none" w:sz="0" w:space="0" w:color="auto"/>
        <w:right w:val="none" w:sz="0" w:space="0" w:color="auto"/>
      </w:divBdr>
    </w:div>
    <w:div w:id="1464080537">
      <w:bodyDiv w:val="1"/>
      <w:marLeft w:val="0"/>
      <w:marRight w:val="0"/>
      <w:marTop w:val="0"/>
      <w:marBottom w:val="0"/>
      <w:divBdr>
        <w:top w:val="none" w:sz="0" w:space="0" w:color="auto"/>
        <w:left w:val="none" w:sz="0" w:space="0" w:color="auto"/>
        <w:bottom w:val="none" w:sz="0" w:space="0" w:color="auto"/>
        <w:right w:val="none" w:sz="0" w:space="0" w:color="auto"/>
      </w:divBdr>
    </w:div>
    <w:div w:id="1705597347">
      <w:bodyDiv w:val="1"/>
      <w:marLeft w:val="0"/>
      <w:marRight w:val="0"/>
      <w:marTop w:val="0"/>
      <w:marBottom w:val="0"/>
      <w:divBdr>
        <w:top w:val="none" w:sz="0" w:space="0" w:color="auto"/>
        <w:left w:val="none" w:sz="0" w:space="0" w:color="auto"/>
        <w:bottom w:val="none" w:sz="0" w:space="0" w:color="auto"/>
        <w:right w:val="none" w:sz="0" w:space="0" w:color="auto"/>
      </w:divBdr>
      <w:divsChild>
        <w:div w:id="251472338">
          <w:marLeft w:val="0"/>
          <w:marRight w:val="0"/>
          <w:marTop w:val="0"/>
          <w:marBottom w:val="0"/>
          <w:divBdr>
            <w:top w:val="none" w:sz="0" w:space="0" w:color="auto"/>
            <w:left w:val="none" w:sz="0" w:space="0" w:color="auto"/>
            <w:bottom w:val="none" w:sz="0" w:space="0" w:color="auto"/>
            <w:right w:val="none" w:sz="0" w:space="0" w:color="auto"/>
          </w:divBdr>
        </w:div>
      </w:divsChild>
    </w:div>
    <w:div w:id="1789201526">
      <w:bodyDiv w:val="1"/>
      <w:marLeft w:val="0"/>
      <w:marRight w:val="0"/>
      <w:marTop w:val="0"/>
      <w:marBottom w:val="0"/>
      <w:divBdr>
        <w:top w:val="none" w:sz="0" w:space="0" w:color="auto"/>
        <w:left w:val="none" w:sz="0" w:space="0" w:color="auto"/>
        <w:bottom w:val="none" w:sz="0" w:space="0" w:color="auto"/>
        <w:right w:val="none" w:sz="0" w:space="0" w:color="auto"/>
      </w:divBdr>
    </w:div>
    <w:div w:id="2060323902">
      <w:bodyDiv w:val="1"/>
      <w:marLeft w:val="0"/>
      <w:marRight w:val="0"/>
      <w:marTop w:val="0"/>
      <w:marBottom w:val="0"/>
      <w:divBdr>
        <w:top w:val="none" w:sz="0" w:space="0" w:color="auto"/>
        <w:left w:val="none" w:sz="0" w:space="0" w:color="auto"/>
        <w:bottom w:val="none" w:sz="0" w:space="0" w:color="auto"/>
        <w:right w:val="none" w:sz="0" w:space="0" w:color="auto"/>
      </w:divBdr>
      <w:divsChild>
        <w:div w:id="5629827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annah@erabrazil.com"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egen-registry.s3.amazonaws.com/Regen+Registry+Program+Guide.pdf"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www.erabrazil.com.br"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olivia@erabrazil.com" TargetMode="External"/><Relationship Id="rId22"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cbd.int/doc/c/409e/19ae/369752b245f05e88f760aeb3/wg2020-05-l-02-en.pdf" TargetMode="External"/><Relationship Id="rId2" Type="http://schemas.openxmlformats.org/officeDocument/2006/relationships/hyperlink" Target="https://www.cbd.int/doc/c/abb5/591f/2e46096d3f0330b08ce87a45/wg2020-03-03-en.pdf" TargetMode="External"/><Relationship Id="rId1" Type="http://schemas.openxmlformats.org/officeDocument/2006/relationships/hyperlink" Target="https://doi.org/10.1002/jwmg.21121" TargetMode="External"/><Relationship Id="rId5" Type="http://schemas.openxmlformats.org/officeDocument/2006/relationships/hyperlink" Target="https://www.fs.usda.gov/Internet/FSE_DOCUMENTS/stelprdb5162596.pdf" TargetMode="External"/><Relationship Id="rId4" Type="http://schemas.openxmlformats.org/officeDocument/2006/relationships/hyperlink" Target="https://cza.nic.in/uploads/documents/publications/english/Fina%20A5%20Manual%20(1)%2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l/LbOrlKmKxCOO1Ne+eDf7IAAw==">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</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FF22BDBDD94345428EF71774C161C7AD" ma:contentTypeVersion="19" ma:contentTypeDescription="Create a new document." ma:contentTypeScope="" ma:versionID="26968d81dd43c1f45763ffcb563ca70e">
  <xsd:schema xmlns:xsd="http://www.w3.org/2001/XMLSchema" xmlns:xs="http://www.w3.org/2001/XMLSchema" xmlns:p="http://schemas.microsoft.com/office/2006/metadata/properties" xmlns:ns2="36fcbf4e-1849-4b3f-8e9a-467c01c61ae2" xmlns:ns3="d12ba1a6-8f93-4c85-acc1-c3813ea4dcb4" targetNamespace="http://schemas.microsoft.com/office/2006/metadata/properties" ma:root="true" ma:fieldsID="0b9fd00ba6833cbf1ac5d2cf03f731c2" ns2:_="" ns3:_="">
    <xsd:import namespace="36fcbf4e-1849-4b3f-8e9a-467c01c61ae2"/>
    <xsd:import namespace="d12ba1a6-8f93-4c85-acc1-c3813ea4dc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Imag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cbf4e-1849-4b3f-8e9a-467c01c61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be0045e-39cc-477c-80c9-205085985218" ma:termSetId="09814cd3-568e-fe90-9814-8d621ff8fb84" ma:anchorId="fba54fb3-c3e1-fe81-a776-ca4b69148c4d" ma:open="true" ma:isKeyword="false">
      <xsd:complexType>
        <xsd:sequence>
          <xsd:element ref="pc:Terms" minOccurs="0" maxOccurs="1"/>
        </xsd:sequence>
      </xsd:complexType>
    </xsd:element>
    <xsd:element name="Image" ma:index="24" nillable="true" ma:displayName="Image" ma:format="Thumbnail" ma:internalName="Imag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2ba1a6-8f93-4c85-acc1-c3813ea4dc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de5fec8-22f4-49db-b033-debc44ce8752}" ma:internalName="TaxCatchAll" ma:showField="CatchAllData" ma:web="d12ba1a6-8f93-4c85-acc1-c3813ea4dc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36fcbf4e-1849-4b3f-8e9a-467c01c61ae2">
      <Terms xmlns="http://schemas.microsoft.com/office/infopath/2007/PartnerControls"/>
    </lcf76f155ced4ddcb4097134ff3c332f>
    <TaxCatchAll xmlns="d12ba1a6-8f93-4c85-acc1-c3813ea4dcb4" xsi:nil="true"/>
    <Image xmlns="36fcbf4e-1849-4b3f-8e9a-467c01c61ae2" xsi:nil="true"/>
  </documentManagement>
</p:properties>
</file>

<file path=customXml/itemProps1.xml><?xml version="1.0" encoding="utf-8"?>
<ds:datastoreItem xmlns:ds="http://schemas.openxmlformats.org/officeDocument/2006/customXml" ds:itemID="{2E669612-744D-4CBA-85FD-B89B9F0D8D5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8CEAE57-1BD0-4C2C-A5A3-060A66D90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fcbf4e-1849-4b3f-8e9a-467c01c61ae2"/>
    <ds:schemaRef ds:uri="d12ba1a6-8f93-4c85-acc1-c3813ea4d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C221F6-B7C2-46CB-878F-9EDF3AC840EA}">
  <ds:schemaRefs>
    <ds:schemaRef ds:uri="http://schemas.openxmlformats.org/officeDocument/2006/bibliography"/>
  </ds:schemaRefs>
</ds:datastoreItem>
</file>

<file path=customXml/itemProps5.xml><?xml version="1.0" encoding="utf-8"?>
<ds:datastoreItem xmlns:ds="http://schemas.openxmlformats.org/officeDocument/2006/customXml" ds:itemID="{D49D87F4-717B-448B-9F0F-4616AFF7E1A6}">
  <ds:schemaRefs>
    <ds:schemaRef ds:uri="http://schemas.microsoft.com/office/2006/metadata/properties"/>
    <ds:schemaRef ds:uri="http://schemas.microsoft.com/office/infopath/2007/PartnerControls"/>
    <ds:schemaRef ds:uri="36fcbf4e-1849-4b3f-8e9a-467c01c61ae2"/>
    <ds:schemaRef ds:uri="d12ba1a6-8f93-4c85-acc1-c3813ea4dcb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60</Pages>
  <Words>17476</Words>
  <Characters>94374</Characters>
  <Application>Microsoft Office Word</Application>
  <DocSecurity>0</DocSecurity>
  <Lines>786</Lines>
  <Paragraphs>223</Paragraphs>
  <ScaleCrop>false</ScaleCrop>
  <Company/>
  <LinksUpToDate>false</LinksUpToDate>
  <CharactersWithSpaces>111627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Daniel de Carvalho</dc:creator>
  <cp:keywords/>
  <cp:lastModifiedBy>Sophia Simmons</cp:lastModifiedBy>
  <cp:revision>3</cp:revision>
  <cp:lastPrinted>2024-01-16T19:48:00Z</cp:lastPrinted>
  <dcterms:created xsi:type="dcterms:W3CDTF">2024-01-16T19:48:00Z</dcterms:created>
  <dcterms:modified xsi:type="dcterms:W3CDTF">2024-01-16T19:48:00Z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0x010100FF22BDBDD94345428EF71774C161C7AD</vt:lpwstr>
  </property>
  <property fmtid="{D5CDD505-2E9C-101B-9397-08002B2CF9AE}" pid="3" name="MediaServiceImageTags">
    <vt:lpwstr/>
  </property>
</Properties>
</file>